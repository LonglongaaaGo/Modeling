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518936" w14:textId="77777777" w:rsidR="009C3440" w:rsidRDefault="00E85093">
      <w:pPr>
        <w:jc w:val="center"/>
        <w:rPr>
          <w:rFonts w:eastAsia="黑体"/>
          <w:b/>
          <w:sz w:val="72"/>
          <w:szCs w:val="72"/>
        </w:rPr>
      </w:pPr>
      <w:r>
        <w:rPr>
          <w:rFonts w:eastAsia="黑体"/>
          <w:b/>
          <w:sz w:val="72"/>
          <w:szCs w:val="72"/>
        </w:rPr>
        <w:t>温州大学</w:t>
      </w:r>
      <w:r>
        <w:rPr>
          <w:rFonts w:eastAsia="黑体"/>
          <w:b/>
          <w:sz w:val="72"/>
          <w:szCs w:val="72"/>
        </w:rPr>
        <w:t>2019</w:t>
      </w:r>
      <w:r>
        <w:rPr>
          <w:rFonts w:eastAsia="黑体"/>
          <w:b/>
          <w:sz w:val="72"/>
          <w:szCs w:val="72"/>
        </w:rPr>
        <w:t>年</w:t>
      </w:r>
    </w:p>
    <w:p w14:paraId="2D099CAF" w14:textId="77777777" w:rsidR="009C3440" w:rsidRDefault="00E85093">
      <w:pPr>
        <w:jc w:val="center"/>
        <w:rPr>
          <w:rFonts w:eastAsia="黑体"/>
          <w:b/>
          <w:sz w:val="72"/>
          <w:szCs w:val="72"/>
        </w:rPr>
      </w:pPr>
      <w:r>
        <w:rPr>
          <w:rFonts w:eastAsia="黑体"/>
          <w:b/>
          <w:sz w:val="72"/>
          <w:szCs w:val="72"/>
        </w:rPr>
        <w:t>研究生数学建模竞赛</w:t>
      </w:r>
    </w:p>
    <w:p w14:paraId="64CCA4A9" w14:textId="77777777" w:rsidR="009C3440" w:rsidRDefault="009C3440">
      <w:pPr>
        <w:jc w:val="center"/>
        <w:rPr>
          <w:rFonts w:eastAsia="黑体"/>
          <w:b/>
          <w:sz w:val="24"/>
          <w:szCs w:val="32"/>
        </w:rPr>
      </w:pPr>
    </w:p>
    <w:p w14:paraId="19D5E55A" w14:textId="77777777" w:rsidR="009C3440" w:rsidRDefault="009C3440">
      <w:pPr>
        <w:jc w:val="center"/>
        <w:rPr>
          <w:sz w:val="30"/>
          <w:szCs w:val="21"/>
        </w:rPr>
      </w:pPr>
    </w:p>
    <w:p w14:paraId="3DCC6E22" w14:textId="77777777" w:rsidR="009C3440" w:rsidRDefault="009C3440">
      <w:pPr>
        <w:rPr>
          <w:sz w:val="32"/>
          <w:szCs w:val="21"/>
        </w:rPr>
      </w:pPr>
    </w:p>
    <w:p w14:paraId="66A9F048" w14:textId="77777777" w:rsidR="009C3440" w:rsidRDefault="009C3440">
      <w:pPr>
        <w:rPr>
          <w:sz w:val="32"/>
          <w:szCs w:val="21"/>
        </w:rPr>
      </w:pPr>
    </w:p>
    <w:p w14:paraId="2073E382" w14:textId="77777777" w:rsidR="009C3440" w:rsidRDefault="009C3440">
      <w:pPr>
        <w:rPr>
          <w:sz w:val="32"/>
          <w:szCs w:val="21"/>
        </w:rPr>
      </w:pPr>
    </w:p>
    <w:p w14:paraId="18EBB48A" w14:textId="77777777" w:rsidR="009C3440" w:rsidRDefault="009C3440">
      <w:pPr>
        <w:rPr>
          <w:sz w:val="32"/>
          <w:szCs w:val="21"/>
        </w:rPr>
      </w:pPr>
    </w:p>
    <w:tbl>
      <w:tblPr>
        <w:tblW w:w="97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66"/>
        <w:gridCol w:w="2918"/>
        <w:gridCol w:w="2918"/>
        <w:gridCol w:w="2918"/>
      </w:tblGrid>
      <w:tr w:rsidR="009C3440" w14:paraId="50A44C32" w14:textId="77777777">
        <w:trPr>
          <w:jc w:val="center"/>
        </w:trPr>
        <w:tc>
          <w:tcPr>
            <w:tcW w:w="966" w:type="dxa"/>
            <w:vAlign w:val="center"/>
          </w:tcPr>
          <w:p w14:paraId="2579E275" w14:textId="77777777" w:rsidR="009C3440" w:rsidRDefault="009C3440">
            <w:pPr>
              <w:jc w:val="center"/>
              <w:rPr>
                <w:sz w:val="32"/>
                <w:szCs w:val="21"/>
              </w:rPr>
            </w:pPr>
          </w:p>
        </w:tc>
        <w:tc>
          <w:tcPr>
            <w:tcW w:w="2918" w:type="dxa"/>
          </w:tcPr>
          <w:p w14:paraId="4FF1718D" w14:textId="77777777" w:rsidR="009C3440" w:rsidRDefault="00E85093">
            <w:pPr>
              <w:jc w:val="center"/>
              <w:rPr>
                <w:sz w:val="32"/>
                <w:szCs w:val="21"/>
              </w:rPr>
            </w:pPr>
            <w:r>
              <w:rPr>
                <w:sz w:val="32"/>
                <w:szCs w:val="21"/>
              </w:rPr>
              <w:t>参赛队员</w:t>
            </w:r>
            <w:r>
              <w:rPr>
                <w:sz w:val="32"/>
                <w:szCs w:val="21"/>
              </w:rPr>
              <w:t>1</w:t>
            </w:r>
          </w:p>
        </w:tc>
        <w:tc>
          <w:tcPr>
            <w:tcW w:w="2918" w:type="dxa"/>
          </w:tcPr>
          <w:p w14:paraId="7C9E2043" w14:textId="77777777" w:rsidR="009C3440" w:rsidRDefault="00E85093">
            <w:pPr>
              <w:jc w:val="center"/>
              <w:rPr>
                <w:sz w:val="32"/>
                <w:szCs w:val="21"/>
              </w:rPr>
            </w:pPr>
            <w:r>
              <w:rPr>
                <w:sz w:val="32"/>
                <w:szCs w:val="21"/>
              </w:rPr>
              <w:t>参赛队员</w:t>
            </w:r>
            <w:r>
              <w:rPr>
                <w:sz w:val="32"/>
                <w:szCs w:val="21"/>
              </w:rPr>
              <w:t>2</w:t>
            </w:r>
          </w:p>
        </w:tc>
        <w:tc>
          <w:tcPr>
            <w:tcW w:w="2918" w:type="dxa"/>
          </w:tcPr>
          <w:p w14:paraId="594895B6" w14:textId="77777777" w:rsidR="009C3440" w:rsidRDefault="00E85093">
            <w:pPr>
              <w:jc w:val="center"/>
              <w:rPr>
                <w:sz w:val="32"/>
                <w:szCs w:val="21"/>
              </w:rPr>
            </w:pPr>
            <w:r>
              <w:rPr>
                <w:sz w:val="32"/>
                <w:szCs w:val="21"/>
              </w:rPr>
              <w:t>参赛队员</w:t>
            </w:r>
            <w:r>
              <w:rPr>
                <w:sz w:val="32"/>
                <w:szCs w:val="21"/>
              </w:rPr>
              <w:t>3</w:t>
            </w:r>
          </w:p>
        </w:tc>
      </w:tr>
      <w:tr w:rsidR="009C3440" w14:paraId="6C9137C9" w14:textId="77777777">
        <w:trPr>
          <w:jc w:val="center"/>
        </w:trPr>
        <w:tc>
          <w:tcPr>
            <w:tcW w:w="966" w:type="dxa"/>
            <w:vAlign w:val="center"/>
          </w:tcPr>
          <w:p w14:paraId="4A0BF547" w14:textId="77777777" w:rsidR="009C3440" w:rsidRDefault="00E85093">
            <w:pPr>
              <w:jc w:val="center"/>
              <w:rPr>
                <w:rFonts w:eastAsia="黑体"/>
                <w:sz w:val="32"/>
                <w:szCs w:val="21"/>
              </w:rPr>
            </w:pPr>
            <w:r>
              <w:rPr>
                <w:rFonts w:eastAsia="黑体"/>
                <w:sz w:val="32"/>
                <w:szCs w:val="21"/>
              </w:rPr>
              <w:t>姓名</w:t>
            </w:r>
          </w:p>
        </w:tc>
        <w:tc>
          <w:tcPr>
            <w:tcW w:w="2918" w:type="dxa"/>
          </w:tcPr>
          <w:p w14:paraId="47CD79D6" w14:textId="77777777" w:rsidR="009C3440" w:rsidRDefault="00E85093">
            <w:pPr>
              <w:jc w:val="center"/>
              <w:rPr>
                <w:sz w:val="32"/>
                <w:szCs w:val="21"/>
              </w:rPr>
            </w:pPr>
            <w:r>
              <w:rPr>
                <w:sz w:val="32"/>
                <w:szCs w:val="21"/>
              </w:rPr>
              <w:t>许慢慢</w:t>
            </w:r>
          </w:p>
        </w:tc>
        <w:tc>
          <w:tcPr>
            <w:tcW w:w="2918" w:type="dxa"/>
          </w:tcPr>
          <w:p w14:paraId="30C7E6CD" w14:textId="77777777" w:rsidR="009C3440" w:rsidRDefault="00E85093">
            <w:pPr>
              <w:jc w:val="center"/>
              <w:rPr>
                <w:sz w:val="32"/>
                <w:szCs w:val="21"/>
              </w:rPr>
            </w:pPr>
            <w:r>
              <w:rPr>
                <w:sz w:val="32"/>
                <w:szCs w:val="21"/>
              </w:rPr>
              <w:t>卢望龙</w:t>
            </w:r>
          </w:p>
        </w:tc>
        <w:tc>
          <w:tcPr>
            <w:tcW w:w="2918" w:type="dxa"/>
          </w:tcPr>
          <w:p w14:paraId="7FEE1B10" w14:textId="77777777" w:rsidR="009C3440" w:rsidRDefault="00E85093">
            <w:pPr>
              <w:jc w:val="center"/>
              <w:rPr>
                <w:sz w:val="32"/>
                <w:szCs w:val="21"/>
              </w:rPr>
            </w:pPr>
            <w:r>
              <w:rPr>
                <w:sz w:val="32"/>
                <w:szCs w:val="21"/>
              </w:rPr>
              <w:t>庄亮亮</w:t>
            </w:r>
          </w:p>
        </w:tc>
      </w:tr>
      <w:tr w:rsidR="009C3440" w14:paraId="0984F574" w14:textId="77777777">
        <w:trPr>
          <w:jc w:val="center"/>
        </w:trPr>
        <w:tc>
          <w:tcPr>
            <w:tcW w:w="966" w:type="dxa"/>
            <w:vAlign w:val="center"/>
          </w:tcPr>
          <w:p w14:paraId="1A160758" w14:textId="77777777" w:rsidR="009C3440" w:rsidRDefault="00E85093">
            <w:pPr>
              <w:jc w:val="center"/>
              <w:rPr>
                <w:rFonts w:eastAsia="黑体"/>
                <w:sz w:val="32"/>
                <w:szCs w:val="21"/>
              </w:rPr>
            </w:pPr>
            <w:r>
              <w:rPr>
                <w:rFonts w:eastAsia="黑体"/>
                <w:sz w:val="32"/>
                <w:szCs w:val="21"/>
              </w:rPr>
              <w:t>学号</w:t>
            </w:r>
          </w:p>
        </w:tc>
        <w:tc>
          <w:tcPr>
            <w:tcW w:w="2918" w:type="dxa"/>
          </w:tcPr>
          <w:p w14:paraId="5A246F0B" w14:textId="77777777" w:rsidR="009C3440" w:rsidRDefault="00E85093">
            <w:pPr>
              <w:jc w:val="center"/>
              <w:rPr>
                <w:sz w:val="32"/>
                <w:szCs w:val="21"/>
              </w:rPr>
            </w:pPr>
            <w:r>
              <w:rPr>
                <w:sz w:val="32"/>
                <w:szCs w:val="21"/>
              </w:rPr>
              <w:t>184511082126</w:t>
            </w:r>
          </w:p>
        </w:tc>
        <w:tc>
          <w:tcPr>
            <w:tcW w:w="2918" w:type="dxa"/>
          </w:tcPr>
          <w:p w14:paraId="42C4DC0D" w14:textId="77777777" w:rsidR="009C3440" w:rsidRDefault="00E85093">
            <w:pPr>
              <w:jc w:val="center"/>
              <w:rPr>
                <w:sz w:val="32"/>
                <w:szCs w:val="21"/>
              </w:rPr>
            </w:pPr>
            <w:r>
              <w:rPr>
                <w:sz w:val="32"/>
                <w:szCs w:val="21"/>
              </w:rPr>
              <w:t>184511086151</w:t>
            </w:r>
          </w:p>
        </w:tc>
        <w:tc>
          <w:tcPr>
            <w:tcW w:w="2918" w:type="dxa"/>
          </w:tcPr>
          <w:p w14:paraId="153ABD83" w14:textId="77777777" w:rsidR="009C3440" w:rsidRDefault="00E85093">
            <w:pPr>
              <w:widowControl/>
              <w:jc w:val="center"/>
              <w:rPr>
                <w:sz w:val="32"/>
                <w:szCs w:val="21"/>
              </w:rPr>
            </w:pPr>
            <w:r>
              <w:rPr>
                <w:sz w:val="32"/>
                <w:szCs w:val="21"/>
              </w:rPr>
              <w:t>15211040117</w:t>
            </w:r>
          </w:p>
        </w:tc>
      </w:tr>
      <w:tr w:rsidR="009C3440" w14:paraId="52AD9880" w14:textId="77777777">
        <w:trPr>
          <w:jc w:val="center"/>
        </w:trPr>
        <w:tc>
          <w:tcPr>
            <w:tcW w:w="966" w:type="dxa"/>
            <w:vAlign w:val="center"/>
          </w:tcPr>
          <w:p w14:paraId="4CC912B8" w14:textId="77777777" w:rsidR="009C3440" w:rsidRDefault="00E85093">
            <w:pPr>
              <w:jc w:val="center"/>
              <w:rPr>
                <w:rFonts w:eastAsia="黑体"/>
                <w:sz w:val="32"/>
                <w:szCs w:val="21"/>
              </w:rPr>
            </w:pPr>
            <w:r>
              <w:rPr>
                <w:rFonts w:eastAsia="黑体"/>
                <w:sz w:val="32"/>
                <w:szCs w:val="21"/>
              </w:rPr>
              <w:t>学院</w:t>
            </w:r>
          </w:p>
        </w:tc>
        <w:tc>
          <w:tcPr>
            <w:tcW w:w="2918" w:type="dxa"/>
          </w:tcPr>
          <w:p w14:paraId="58E003CB" w14:textId="77777777" w:rsidR="009C3440" w:rsidRDefault="00E85093">
            <w:pPr>
              <w:jc w:val="center"/>
              <w:rPr>
                <w:sz w:val="32"/>
                <w:szCs w:val="21"/>
              </w:rPr>
            </w:pPr>
            <w:proofErr w:type="gramStart"/>
            <w:r>
              <w:rPr>
                <w:sz w:val="32"/>
                <w:szCs w:val="21"/>
              </w:rPr>
              <w:t>数电学院</w:t>
            </w:r>
            <w:proofErr w:type="gramEnd"/>
          </w:p>
        </w:tc>
        <w:tc>
          <w:tcPr>
            <w:tcW w:w="2918" w:type="dxa"/>
          </w:tcPr>
          <w:p w14:paraId="24FE729E" w14:textId="77777777" w:rsidR="009C3440" w:rsidRDefault="00E85093">
            <w:pPr>
              <w:jc w:val="center"/>
              <w:rPr>
                <w:sz w:val="32"/>
                <w:szCs w:val="21"/>
              </w:rPr>
            </w:pPr>
            <w:proofErr w:type="gramStart"/>
            <w:r>
              <w:rPr>
                <w:sz w:val="32"/>
                <w:szCs w:val="21"/>
              </w:rPr>
              <w:t>数电学院</w:t>
            </w:r>
            <w:proofErr w:type="gramEnd"/>
          </w:p>
        </w:tc>
        <w:tc>
          <w:tcPr>
            <w:tcW w:w="2918" w:type="dxa"/>
          </w:tcPr>
          <w:p w14:paraId="507FD224" w14:textId="77777777" w:rsidR="009C3440" w:rsidRDefault="00E85093">
            <w:pPr>
              <w:jc w:val="center"/>
              <w:rPr>
                <w:sz w:val="32"/>
                <w:szCs w:val="21"/>
              </w:rPr>
            </w:pPr>
            <w:proofErr w:type="gramStart"/>
            <w:r>
              <w:rPr>
                <w:sz w:val="32"/>
                <w:szCs w:val="21"/>
              </w:rPr>
              <w:t>数电学院</w:t>
            </w:r>
            <w:proofErr w:type="gramEnd"/>
          </w:p>
        </w:tc>
      </w:tr>
      <w:tr w:rsidR="009C3440" w14:paraId="6660A71A" w14:textId="77777777">
        <w:trPr>
          <w:jc w:val="center"/>
        </w:trPr>
        <w:tc>
          <w:tcPr>
            <w:tcW w:w="966" w:type="dxa"/>
            <w:vAlign w:val="center"/>
          </w:tcPr>
          <w:p w14:paraId="68C05624" w14:textId="77777777" w:rsidR="009C3440" w:rsidRDefault="00E85093">
            <w:pPr>
              <w:jc w:val="center"/>
              <w:rPr>
                <w:rFonts w:eastAsia="黑体"/>
                <w:sz w:val="32"/>
                <w:szCs w:val="21"/>
              </w:rPr>
            </w:pPr>
            <w:r>
              <w:rPr>
                <w:rFonts w:eastAsia="黑体"/>
                <w:sz w:val="30"/>
                <w:szCs w:val="30"/>
              </w:rPr>
              <w:t>专业</w:t>
            </w:r>
          </w:p>
        </w:tc>
        <w:tc>
          <w:tcPr>
            <w:tcW w:w="2918" w:type="dxa"/>
          </w:tcPr>
          <w:p w14:paraId="35B595A5" w14:textId="77777777" w:rsidR="009C3440" w:rsidRDefault="00E85093">
            <w:pPr>
              <w:jc w:val="center"/>
              <w:rPr>
                <w:sz w:val="32"/>
                <w:szCs w:val="21"/>
              </w:rPr>
            </w:pPr>
            <w:r>
              <w:rPr>
                <w:sz w:val="32"/>
                <w:szCs w:val="21"/>
              </w:rPr>
              <w:t>应用数学</w:t>
            </w:r>
          </w:p>
        </w:tc>
        <w:tc>
          <w:tcPr>
            <w:tcW w:w="2918" w:type="dxa"/>
          </w:tcPr>
          <w:p w14:paraId="123AAA5E" w14:textId="77777777" w:rsidR="009C3440" w:rsidRDefault="00E85093">
            <w:pPr>
              <w:jc w:val="center"/>
              <w:rPr>
                <w:sz w:val="32"/>
                <w:szCs w:val="21"/>
              </w:rPr>
            </w:pPr>
            <w:r>
              <w:rPr>
                <w:sz w:val="32"/>
                <w:szCs w:val="21"/>
              </w:rPr>
              <w:t>计算机软件与理论</w:t>
            </w:r>
          </w:p>
        </w:tc>
        <w:tc>
          <w:tcPr>
            <w:tcW w:w="2918" w:type="dxa"/>
          </w:tcPr>
          <w:p w14:paraId="6FA6A04D" w14:textId="77777777" w:rsidR="009C3440" w:rsidRDefault="00E85093">
            <w:pPr>
              <w:jc w:val="center"/>
              <w:rPr>
                <w:sz w:val="32"/>
                <w:szCs w:val="21"/>
              </w:rPr>
            </w:pPr>
            <w:r>
              <w:rPr>
                <w:sz w:val="32"/>
                <w:szCs w:val="21"/>
              </w:rPr>
              <w:t>应用数学</w:t>
            </w:r>
          </w:p>
        </w:tc>
      </w:tr>
      <w:tr w:rsidR="009C3440" w14:paraId="2E49843D" w14:textId="77777777">
        <w:trPr>
          <w:jc w:val="center"/>
        </w:trPr>
        <w:tc>
          <w:tcPr>
            <w:tcW w:w="966" w:type="dxa"/>
            <w:vAlign w:val="center"/>
          </w:tcPr>
          <w:p w14:paraId="24F77779" w14:textId="77777777" w:rsidR="009C3440" w:rsidRDefault="00E85093">
            <w:pPr>
              <w:jc w:val="center"/>
              <w:rPr>
                <w:rFonts w:eastAsia="黑体"/>
                <w:sz w:val="30"/>
                <w:szCs w:val="30"/>
              </w:rPr>
            </w:pPr>
            <w:r>
              <w:rPr>
                <w:rFonts w:eastAsia="黑体"/>
                <w:sz w:val="32"/>
                <w:szCs w:val="21"/>
              </w:rPr>
              <w:t>电话</w:t>
            </w:r>
          </w:p>
        </w:tc>
        <w:tc>
          <w:tcPr>
            <w:tcW w:w="2918" w:type="dxa"/>
          </w:tcPr>
          <w:p w14:paraId="44AF2D6E" w14:textId="77777777" w:rsidR="009C3440" w:rsidRDefault="00E85093">
            <w:pPr>
              <w:jc w:val="center"/>
              <w:rPr>
                <w:sz w:val="30"/>
                <w:szCs w:val="30"/>
              </w:rPr>
            </w:pPr>
            <w:r>
              <w:rPr>
                <w:sz w:val="30"/>
                <w:szCs w:val="30"/>
              </w:rPr>
              <w:t>15868508987</w:t>
            </w:r>
          </w:p>
        </w:tc>
        <w:tc>
          <w:tcPr>
            <w:tcW w:w="2918" w:type="dxa"/>
          </w:tcPr>
          <w:p w14:paraId="0F6EB1F3" w14:textId="77777777" w:rsidR="009C3440" w:rsidRDefault="00E85093">
            <w:pPr>
              <w:jc w:val="center"/>
              <w:rPr>
                <w:sz w:val="30"/>
                <w:szCs w:val="30"/>
              </w:rPr>
            </w:pPr>
            <w:r>
              <w:rPr>
                <w:sz w:val="30"/>
                <w:szCs w:val="30"/>
              </w:rPr>
              <w:t>17764596840</w:t>
            </w:r>
          </w:p>
        </w:tc>
        <w:tc>
          <w:tcPr>
            <w:tcW w:w="2918" w:type="dxa"/>
          </w:tcPr>
          <w:p w14:paraId="24AD7AB7" w14:textId="77777777" w:rsidR="009C3440" w:rsidRDefault="00E85093">
            <w:pPr>
              <w:widowControl/>
              <w:jc w:val="center"/>
              <w:rPr>
                <w:sz w:val="32"/>
                <w:szCs w:val="21"/>
              </w:rPr>
            </w:pPr>
            <w:r>
              <w:rPr>
                <w:sz w:val="32"/>
                <w:szCs w:val="21"/>
              </w:rPr>
              <w:t>15968721218</w:t>
            </w:r>
          </w:p>
        </w:tc>
      </w:tr>
      <w:tr w:rsidR="009C3440" w14:paraId="520825FE" w14:textId="77777777">
        <w:trPr>
          <w:jc w:val="center"/>
        </w:trPr>
        <w:tc>
          <w:tcPr>
            <w:tcW w:w="966" w:type="dxa"/>
            <w:vAlign w:val="center"/>
          </w:tcPr>
          <w:p w14:paraId="5562F61F" w14:textId="77777777" w:rsidR="009C3440" w:rsidRDefault="00E85093">
            <w:pPr>
              <w:jc w:val="center"/>
              <w:rPr>
                <w:rFonts w:eastAsia="黑体"/>
                <w:sz w:val="30"/>
                <w:szCs w:val="30"/>
              </w:rPr>
            </w:pPr>
            <w:r>
              <w:rPr>
                <w:rFonts w:eastAsia="黑体"/>
                <w:sz w:val="30"/>
                <w:szCs w:val="30"/>
              </w:rPr>
              <w:t>Email</w:t>
            </w:r>
          </w:p>
        </w:tc>
        <w:tc>
          <w:tcPr>
            <w:tcW w:w="2918" w:type="dxa"/>
          </w:tcPr>
          <w:p w14:paraId="5088D48F" w14:textId="77777777" w:rsidR="009C3440" w:rsidRDefault="00E85093">
            <w:pPr>
              <w:jc w:val="center"/>
              <w:rPr>
                <w:sz w:val="30"/>
                <w:szCs w:val="30"/>
              </w:rPr>
            </w:pPr>
            <w:r>
              <w:rPr>
                <w:sz w:val="30"/>
                <w:szCs w:val="30"/>
              </w:rPr>
              <w:t>3293413833@qq.com</w:t>
            </w:r>
          </w:p>
        </w:tc>
        <w:tc>
          <w:tcPr>
            <w:tcW w:w="2918" w:type="dxa"/>
          </w:tcPr>
          <w:p w14:paraId="2C4F4EDD" w14:textId="77777777" w:rsidR="009C3440" w:rsidRDefault="00E85093">
            <w:pPr>
              <w:jc w:val="center"/>
              <w:rPr>
                <w:sz w:val="30"/>
                <w:szCs w:val="30"/>
              </w:rPr>
            </w:pPr>
            <w:r>
              <w:rPr>
                <w:sz w:val="30"/>
                <w:szCs w:val="30"/>
              </w:rPr>
              <w:t>1049691125@qq.com</w:t>
            </w:r>
          </w:p>
        </w:tc>
        <w:tc>
          <w:tcPr>
            <w:tcW w:w="2918" w:type="dxa"/>
          </w:tcPr>
          <w:p w14:paraId="799130C0" w14:textId="77777777" w:rsidR="009C3440" w:rsidRDefault="00E85093">
            <w:pPr>
              <w:widowControl/>
              <w:jc w:val="center"/>
              <w:rPr>
                <w:sz w:val="32"/>
                <w:szCs w:val="21"/>
              </w:rPr>
            </w:pPr>
            <w:r>
              <w:rPr>
                <w:sz w:val="30"/>
                <w:szCs w:val="30"/>
              </w:rPr>
              <w:t>641292753@qq.com</w:t>
            </w:r>
          </w:p>
        </w:tc>
      </w:tr>
    </w:tbl>
    <w:p w14:paraId="1DA65F03" w14:textId="77777777" w:rsidR="009C3440" w:rsidRDefault="009C3440">
      <w:pPr>
        <w:rPr>
          <w:b/>
          <w:bCs/>
          <w:sz w:val="32"/>
        </w:rPr>
      </w:pPr>
    </w:p>
    <w:p w14:paraId="1297B27C" w14:textId="77777777" w:rsidR="009C3440" w:rsidRDefault="009C3440">
      <w:pPr>
        <w:rPr>
          <w:b/>
          <w:bCs/>
          <w:sz w:val="44"/>
        </w:rPr>
      </w:pPr>
    </w:p>
    <w:p w14:paraId="60A701F5" w14:textId="77777777" w:rsidR="009C3440" w:rsidRDefault="00E85093">
      <w:pPr>
        <w:jc w:val="center"/>
        <w:rPr>
          <w:rFonts w:eastAsia="黑体"/>
          <w:b/>
          <w:bCs/>
          <w:sz w:val="36"/>
          <w:szCs w:val="36"/>
        </w:rPr>
      </w:pPr>
      <w:r>
        <w:rPr>
          <w:rFonts w:eastAsia="黑体"/>
          <w:b/>
          <w:bCs/>
          <w:sz w:val="36"/>
          <w:szCs w:val="36"/>
        </w:rPr>
        <w:t>温州大学教务处</w:t>
      </w:r>
    </w:p>
    <w:p w14:paraId="0202F5B7" w14:textId="77777777" w:rsidR="009C3440" w:rsidRDefault="00E85093">
      <w:pPr>
        <w:spacing w:line="360" w:lineRule="auto"/>
        <w:jc w:val="center"/>
        <w:rPr>
          <w:rFonts w:eastAsia="黑体"/>
          <w:b/>
          <w:bCs/>
          <w:sz w:val="36"/>
          <w:szCs w:val="36"/>
        </w:rPr>
      </w:pPr>
      <w:r>
        <w:rPr>
          <w:rFonts w:eastAsia="黑体"/>
          <w:b/>
          <w:bCs/>
          <w:sz w:val="36"/>
          <w:szCs w:val="36"/>
        </w:rPr>
        <w:t>温州大学数理与电子信息工程学院</w:t>
      </w:r>
    </w:p>
    <w:p w14:paraId="46991B90" w14:textId="77777777" w:rsidR="009C3440" w:rsidRDefault="009C3440">
      <w:pPr>
        <w:spacing w:line="360" w:lineRule="auto"/>
        <w:jc w:val="center"/>
        <w:rPr>
          <w:rFonts w:eastAsia="黑体"/>
          <w:b/>
          <w:bCs/>
          <w:sz w:val="36"/>
          <w:szCs w:val="36"/>
        </w:rPr>
      </w:pPr>
    </w:p>
    <w:p w14:paraId="7AC331FC" w14:textId="77777777" w:rsidR="009C3440" w:rsidRDefault="009C3440">
      <w:pPr>
        <w:spacing w:line="360" w:lineRule="auto"/>
        <w:jc w:val="center"/>
        <w:rPr>
          <w:rFonts w:eastAsia="黑体"/>
          <w:b/>
          <w:bCs/>
          <w:sz w:val="36"/>
          <w:szCs w:val="36"/>
        </w:rPr>
      </w:pPr>
    </w:p>
    <w:p w14:paraId="2D619D1D" w14:textId="77777777" w:rsidR="009C3440" w:rsidRDefault="00E85093">
      <w:pPr>
        <w:pStyle w:val="1"/>
      </w:pPr>
      <w:bookmarkStart w:id="0" w:name="OLE_LINK3"/>
      <w:r>
        <w:lastRenderedPageBreak/>
        <w:t>摘</w:t>
      </w:r>
      <w:r>
        <w:t xml:space="preserve"> </w:t>
      </w:r>
      <w:r>
        <w:t>要</w:t>
      </w:r>
    </w:p>
    <w:p w14:paraId="14D53216" w14:textId="77777777" w:rsidR="009C3440" w:rsidRDefault="00E85093">
      <w:pPr>
        <w:ind w:firstLineChars="200" w:firstLine="480"/>
        <w:rPr>
          <w:bCs/>
          <w:sz w:val="24"/>
          <w:szCs w:val="21"/>
        </w:rPr>
      </w:pPr>
      <w:bookmarkStart w:id="1" w:name="OLE_LINK2"/>
      <w:r>
        <w:rPr>
          <w:bCs/>
          <w:sz w:val="24"/>
          <w:szCs w:val="21"/>
        </w:rPr>
        <w:t>近年来，参加全国数学建模的高校和人数不断增加。</w:t>
      </w:r>
    </w:p>
    <w:p w14:paraId="51EF3395" w14:textId="77777777" w:rsidR="009C3440" w:rsidRDefault="00E85093">
      <w:pPr>
        <w:ind w:firstLineChars="200" w:firstLine="480"/>
        <w:rPr>
          <w:bCs/>
          <w:sz w:val="24"/>
          <w:szCs w:val="21"/>
        </w:rPr>
      </w:pPr>
      <w:r>
        <w:rPr>
          <w:bCs/>
          <w:sz w:val="24"/>
          <w:szCs w:val="21"/>
        </w:rPr>
        <w:t>本文研究的是浙江省各高校参加建模比赛对其历年成绩进行排序和预测的问题。我们针对题目要求，建立了合理的排序模型和预测模型，以解决对浙江省各年研究生数学建模比赛历年成绩的排序和预测问题。</w:t>
      </w:r>
    </w:p>
    <w:p w14:paraId="609AC0CE" w14:textId="77777777" w:rsidR="009C3440" w:rsidRDefault="00E85093">
      <w:pPr>
        <w:ind w:firstLineChars="200" w:firstLine="480"/>
        <w:rPr>
          <w:bCs/>
          <w:sz w:val="24"/>
          <w:szCs w:val="21"/>
        </w:rPr>
      </w:pPr>
      <w:r>
        <w:rPr>
          <w:bCs/>
          <w:sz w:val="24"/>
          <w:szCs w:val="21"/>
        </w:rPr>
        <w:t>首先，我们针对题目要求对数据进行了预处理</w:t>
      </w:r>
      <w:r>
        <w:rPr>
          <w:rFonts w:hint="eastAsia"/>
          <w:bCs/>
          <w:sz w:val="24"/>
          <w:szCs w:val="21"/>
        </w:rPr>
        <w:t>，</w:t>
      </w:r>
      <w:r>
        <w:rPr>
          <w:bCs/>
          <w:sz w:val="24"/>
          <w:szCs w:val="21"/>
        </w:rPr>
        <w:t>针对问题</w:t>
      </w:r>
      <w:proofErr w:type="gramStart"/>
      <w:r>
        <w:rPr>
          <w:bCs/>
          <w:sz w:val="24"/>
          <w:szCs w:val="21"/>
        </w:rPr>
        <w:t>一</w:t>
      </w:r>
      <w:proofErr w:type="gramEnd"/>
      <w:r>
        <w:rPr>
          <w:bCs/>
          <w:sz w:val="24"/>
          <w:szCs w:val="21"/>
        </w:rPr>
        <w:t>：我们利用</w:t>
      </w:r>
      <w:r>
        <w:rPr>
          <w:bCs/>
          <w:sz w:val="24"/>
          <w:szCs w:val="21"/>
        </w:rPr>
        <w:t>Python</w:t>
      </w:r>
      <w:r>
        <w:rPr>
          <w:bCs/>
          <w:sz w:val="24"/>
          <w:szCs w:val="21"/>
        </w:rPr>
        <w:t>软件编程对所给</w:t>
      </w:r>
      <w:r>
        <w:rPr>
          <w:bCs/>
          <w:sz w:val="24"/>
          <w:szCs w:val="21"/>
        </w:rPr>
        <w:t>2014-2018</w:t>
      </w:r>
      <w:r>
        <w:rPr>
          <w:bCs/>
          <w:sz w:val="24"/>
          <w:szCs w:val="21"/>
        </w:rPr>
        <w:t>年中国研究生数学建模获奖数据，对参加该项比赛的浙江省高校进行筛选，得出问题</w:t>
      </w:r>
      <w:proofErr w:type="gramStart"/>
      <w:r>
        <w:rPr>
          <w:bCs/>
          <w:sz w:val="24"/>
          <w:szCs w:val="21"/>
        </w:rPr>
        <w:t>一</w:t>
      </w:r>
      <w:proofErr w:type="gramEnd"/>
      <w:r>
        <w:rPr>
          <w:bCs/>
          <w:sz w:val="24"/>
          <w:szCs w:val="21"/>
        </w:rPr>
        <w:t>结果，结果见附录</w:t>
      </w:r>
      <w:r>
        <w:rPr>
          <w:bCs/>
          <w:sz w:val="24"/>
          <w:szCs w:val="21"/>
        </w:rPr>
        <w:t>XX</w:t>
      </w:r>
    </w:p>
    <w:p w14:paraId="2BE38B55" w14:textId="77777777" w:rsidR="009C3440" w:rsidRDefault="00E85093">
      <w:pPr>
        <w:ind w:firstLineChars="200" w:firstLine="480"/>
        <w:rPr>
          <w:bCs/>
          <w:sz w:val="24"/>
          <w:szCs w:val="21"/>
        </w:rPr>
        <w:sectPr w:rsidR="009C3440">
          <w:footerReference w:type="default" r:id="rId9"/>
          <w:pgSz w:w="11906" w:h="16838"/>
          <w:pgMar w:top="1440" w:right="1800" w:bottom="1440" w:left="1800" w:header="851" w:footer="992" w:gutter="0"/>
          <w:pgNumType w:start="1"/>
          <w:cols w:space="720"/>
          <w:docGrid w:type="lines" w:linePitch="312"/>
        </w:sectPr>
      </w:pPr>
      <w:r>
        <w:rPr>
          <w:bCs/>
          <w:sz w:val="24"/>
          <w:szCs w:val="21"/>
        </w:rPr>
        <w:t>针对问题二：自行制定规则，确定浙江高校在该项赛事中的历年排名，对于该问题，我们提出了四个模型用于确定浙江高校在该项赛事中的历年排名，四个模型的效果逐渐增强，对于模型</w:t>
      </w:r>
      <w:proofErr w:type="gramStart"/>
      <w:r>
        <w:rPr>
          <w:bCs/>
          <w:sz w:val="24"/>
          <w:szCs w:val="21"/>
        </w:rPr>
        <w:t>一</w:t>
      </w:r>
      <w:proofErr w:type="gramEnd"/>
      <w:r>
        <w:rPr>
          <w:bCs/>
          <w:sz w:val="24"/>
          <w:szCs w:val="21"/>
        </w:rPr>
        <w:t>，主观的给定各个权重，</w:t>
      </w:r>
      <w:r>
        <w:rPr>
          <w:sz w:val="24"/>
        </w:rPr>
        <w:t>第一指标</w:t>
      </w:r>
      <w:r>
        <w:rPr>
          <w:sz w:val="24"/>
        </w:rPr>
        <w:t>=</w:t>
      </w:r>
      <w:r w:rsidR="00697099">
        <w:rPr>
          <w:position w:val="-12"/>
          <w:sz w:val="24"/>
        </w:rPr>
        <w:pict w14:anchorId="12B3829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05pt;height:18.15pt">
            <v:imagedata r:id="rId10" o:title=""/>
          </v:shape>
        </w:pict>
      </w:r>
      <w:r w:rsidR="00697099">
        <w:rPr>
          <w:position w:val="-4"/>
          <w:sz w:val="24"/>
        </w:rPr>
        <w:pict w14:anchorId="0BA68DB1">
          <v:shape id="_x0000_i1026" type="#_x0000_t75" style="width:10pt;height:10.65pt">
            <v:imagedata r:id="rId11" o:title=""/>
          </v:shape>
        </w:pict>
      </w:r>
      <w:r>
        <w:rPr>
          <w:sz w:val="24"/>
        </w:rPr>
        <w:t>一等奖个数</w:t>
      </w:r>
      <w:r>
        <w:rPr>
          <w:sz w:val="24"/>
        </w:rPr>
        <w:t>+</w:t>
      </w:r>
      <w:r w:rsidR="00697099">
        <w:rPr>
          <w:position w:val="-12"/>
          <w:sz w:val="24"/>
        </w:rPr>
        <w:pict w14:anchorId="0F966BD0">
          <v:shape id="_x0000_i1027" type="#_x0000_t75" style="width:16.3pt;height:18.15pt">
            <v:imagedata r:id="rId12" o:title=""/>
          </v:shape>
        </w:pict>
      </w:r>
      <w:r w:rsidR="00697099">
        <w:rPr>
          <w:position w:val="-4"/>
          <w:sz w:val="24"/>
        </w:rPr>
        <w:pict w14:anchorId="18B2B9FF">
          <v:shape id="_x0000_i1028" type="#_x0000_t75" style="width:10pt;height:10.65pt">
            <v:imagedata r:id="rId11" o:title=""/>
          </v:shape>
        </w:pict>
      </w:r>
      <w:r>
        <w:rPr>
          <w:sz w:val="24"/>
        </w:rPr>
        <w:t>二等奖个数</w:t>
      </w:r>
      <w:r>
        <w:rPr>
          <w:sz w:val="24"/>
        </w:rPr>
        <w:t>+</w:t>
      </w:r>
      <w:r w:rsidR="00697099">
        <w:rPr>
          <w:position w:val="-12"/>
          <w:sz w:val="24"/>
        </w:rPr>
        <w:pict w14:anchorId="1B961E4A">
          <v:shape id="_x0000_i1029" type="#_x0000_t75" style="width:24.4pt;height:18.15pt">
            <v:imagedata r:id="rId13" o:title=""/>
          </v:shape>
        </w:pict>
      </w:r>
      <w:r>
        <w:rPr>
          <w:sz w:val="24"/>
        </w:rPr>
        <w:t>三等奖个数</w:t>
      </w:r>
      <w:r>
        <w:rPr>
          <w:sz w:val="24"/>
        </w:rPr>
        <w:t>+</w:t>
      </w:r>
      <w:r>
        <w:rPr>
          <w:sz w:val="24"/>
        </w:rPr>
        <w:t>）成功参赛奖个数，</w:t>
      </w:r>
      <w:r>
        <w:rPr>
          <w:bCs/>
          <w:sz w:val="24"/>
          <w:szCs w:val="21"/>
        </w:rPr>
        <w:t>得出第一指标用来确定用来粗糙确定浙江高校在该项赛事中的历年排名。对于模型二，仍主观给定各个权重，但引入每个奖项的获奖率，会稍微提升排名准确率</w:t>
      </w:r>
    </w:p>
    <w:p w14:paraId="53651651" w14:textId="77777777" w:rsidR="009C3440" w:rsidRDefault="00E85093">
      <w:pPr>
        <w:pStyle w:val="1"/>
        <w:rPr>
          <w:sz w:val="24"/>
          <w:szCs w:val="24"/>
        </w:rPr>
      </w:pPr>
      <w:bookmarkStart w:id="2" w:name="_Toc493471444"/>
      <w:bookmarkEnd w:id="0"/>
      <w:bookmarkEnd w:id="1"/>
      <w:r>
        <w:lastRenderedPageBreak/>
        <w:t>一、问题重述</w:t>
      </w:r>
      <w:bookmarkStart w:id="3" w:name="_Toc493471445"/>
      <w:bookmarkEnd w:id="2"/>
    </w:p>
    <w:p w14:paraId="6816047B" w14:textId="77777777" w:rsidR="009C3440" w:rsidRDefault="00E85093">
      <w:pPr>
        <w:pStyle w:val="2"/>
        <w:spacing w:after="156"/>
        <w:rPr>
          <w:rFonts w:ascii="Times New Roman" w:hAnsi="Times New Roman"/>
        </w:rPr>
      </w:pPr>
      <w:r>
        <w:rPr>
          <w:rFonts w:ascii="Times New Roman" w:hAnsi="Times New Roman"/>
        </w:rPr>
        <w:t>（一）问题背景</w:t>
      </w:r>
      <w:bookmarkStart w:id="4" w:name="_Toc493471446"/>
      <w:bookmarkEnd w:id="3"/>
    </w:p>
    <w:p w14:paraId="2FB6C178" w14:textId="77777777" w:rsidR="009C3440" w:rsidRDefault="00E85093">
      <w:pPr>
        <w:pStyle w:val="3"/>
      </w:pPr>
      <w:r>
        <w:t>1</w:t>
      </w:r>
      <w:r>
        <w:t>、中国研究生数学建模竞赛的发展</w:t>
      </w:r>
    </w:p>
    <w:p w14:paraId="1128E9D2" w14:textId="77777777" w:rsidR="009C3440" w:rsidRDefault="00E85093">
      <w:pPr>
        <w:ind w:firstLineChars="200" w:firstLine="480"/>
        <w:rPr>
          <w:sz w:val="24"/>
          <w:szCs w:val="24"/>
        </w:rPr>
      </w:pPr>
      <w:r>
        <w:rPr>
          <w:sz w:val="24"/>
          <w:szCs w:val="24"/>
        </w:rPr>
        <w:t>中国研究生数学建模竞赛是</w:t>
      </w:r>
      <w:r>
        <w:rPr>
          <w:sz w:val="24"/>
          <w:szCs w:val="24"/>
        </w:rPr>
        <w:t>“</w:t>
      </w:r>
      <w:r>
        <w:rPr>
          <w:sz w:val="24"/>
          <w:szCs w:val="24"/>
        </w:rPr>
        <w:t>全国研究生创新实践系列活动</w:t>
      </w:r>
      <w:r>
        <w:rPr>
          <w:sz w:val="24"/>
          <w:szCs w:val="24"/>
        </w:rPr>
        <w:t>”</w:t>
      </w:r>
      <w:r>
        <w:rPr>
          <w:sz w:val="24"/>
          <w:szCs w:val="24"/>
        </w:rPr>
        <w:t>的主题赛事之一，由教育部学位与研究生教育发展中心主办</w:t>
      </w:r>
      <w:r>
        <w:rPr>
          <w:rFonts w:hint="eastAsia"/>
          <w:sz w:val="24"/>
          <w:szCs w:val="24"/>
        </w:rPr>
        <w:t>。</w:t>
      </w:r>
      <w:r>
        <w:rPr>
          <w:sz w:val="24"/>
          <w:szCs w:val="24"/>
        </w:rPr>
        <w:t>2013</w:t>
      </w:r>
      <w:r>
        <w:rPr>
          <w:sz w:val="24"/>
          <w:szCs w:val="24"/>
        </w:rPr>
        <w:t>年被纳入教育部学位中心</w:t>
      </w:r>
      <w:r>
        <w:rPr>
          <w:sz w:val="24"/>
          <w:szCs w:val="24"/>
        </w:rPr>
        <w:t>“</w:t>
      </w:r>
      <w:r>
        <w:rPr>
          <w:sz w:val="24"/>
          <w:szCs w:val="24"/>
        </w:rPr>
        <w:t>全国研究生创新实践系列活动</w:t>
      </w:r>
      <w:r>
        <w:rPr>
          <w:sz w:val="24"/>
          <w:szCs w:val="24"/>
        </w:rPr>
        <w:t>”</w:t>
      </w:r>
      <w:r>
        <w:rPr>
          <w:sz w:val="24"/>
          <w:szCs w:val="24"/>
        </w:rPr>
        <w:t>。经过十数年的发展，该项竞赛已经成长为参加人数逾</w:t>
      </w:r>
      <w:r>
        <w:rPr>
          <w:sz w:val="24"/>
          <w:szCs w:val="24"/>
        </w:rPr>
        <w:t>6W</w:t>
      </w:r>
      <w:r>
        <w:rPr>
          <w:sz w:val="24"/>
          <w:szCs w:val="24"/>
        </w:rPr>
        <w:t>的大型赛事。</w:t>
      </w:r>
      <w:r>
        <w:rPr>
          <w:color w:val="333333"/>
          <w:sz w:val="24"/>
          <w:szCs w:val="24"/>
          <w:shd w:val="clear" w:color="auto" w:fill="FFFFFF"/>
        </w:rPr>
        <w:t>其宗旨是为广大研究生探究实际问题、开展学术交流、培养团队意识搭建有效平台，培养研究生创新意识，提升研究生创新实践能力，进一步推动研究生培养机制改革和</w:t>
      </w:r>
      <w:r>
        <w:rPr>
          <w:color w:val="333333"/>
          <w:sz w:val="24"/>
          <w:szCs w:val="24"/>
          <w:shd w:val="clear" w:color="auto" w:fill="FFFFFF"/>
        </w:rPr>
        <w:t>“</w:t>
      </w:r>
      <w:r>
        <w:rPr>
          <w:color w:val="333333"/>
          <w:sz w:val="24"/>
          <w:szCs w:val="24"/>
          <w:shd w:val="clear" w:color="auto" w:fill="FFFFFF"/>
        </w:rPr>
        <w:t>研究生教育创新计划</w:t>
      </w:r>
      <w:r>
        <w:rPr>
          <w:color w:val="333333"/>
          <w:sz w:val="24"/>
          <w:szCs w:val="24"/>
          <w:shd w:val="clear" w:color="auto" w:fill="FFFFFF"/>
        </w:rPr>
        <w:t>”</w:t>
      </w:r>
      <w:r>
        <w:rPr>
          <w:color w:val="333333"/>
          <w:sz w:val="24"/>
          <w:szCs w:val="24"/>
          <w:shd w:val="clear" w:color="auto" w:fill="FFFFFF"/>
        </w:rPr>
        <w:t>的实施，促进研究生培养质量的提高。</w:t>
      </w:r>
      <w:r>
        <w:rPr>
          <w:sz w:val="24"/>
          <w:szCs w:val="24"/>
        </w:rPr>
        <w:t>并且各个高校对于该赛事也越来越重视。因此研究各省在该项赛事中参与和获奖的时空蔓延特征（如选题比例，参与人数以及获奖人数，高校排名等的变迁、对于预测未来参与人数的增长趋势以及获奖趋势）具有重要意义。</w:t>
      </w:r>
    </w:p>
    <w:p w14:paraId="699ECCDE" w14:textId="77777777" w:rsidR="009C3440" w:rsidRDefault="00E85093">
      <w:pPr>
        <w:pStyle w:val="3"/>
      </w:pPr>
      <w:r>
        <w:rPr>
          <w:szCs w:val="24"/>
        </w:rPr>
        <w:t>2</w:t>
      </w:r>
      <w:r>
        <w:rPr>
          <w:szCs w:val="24"/>
        </w:rPr>
        <w:t>、</w:t>
      </w:r>
      <w:r>
        <w:t>中国研究生数学建模竞赛的成就</w:t>
      </w:r>
    </w:p>
    <w:p w14:paraId="0C26479A" w14:textId="77777777" w:rsidR="009C3440" w:rsidRDefault="00E85093">
      <w:pPr>
        <w:ind w:firstLineChars="200" w:firstLine="420"/>
        <w:rPr>
          <w:sz w:val="24"/>
          <w:szCs w:val="24"/>
        </w:rPr>
      </w:pPr>
      <w:r>
        <w:t xml:space="preserve">   </w:t>
      </w:r>
      <w:r>
        <w:rPr>
          <w:sz w:val="24"/>
          <w:szCs w:val="24"/>
        </w:rPr>
        <w:t>近十年来，随着全国各高校对研究生数学建模比赛活动越来越重视，参加中国研究生数学建模比赛的高校和人数在不断增加，是目前各高校中规模最大的课外竞赛活动之一。</w:t>
      </w:r>
    </w:p>
    <w:p w14:paraId="3395A873" w14:textId="77777777" w:rsidR="009C3440" w:rsidRDefault="00E85093">
      <w:pPr>
        <w:pStyle w:val="2"/>
        <w:spacing w:after="156"/>
        <w:rPr>
          <w:rFonts w:ascii="Times New Roman" w:hAnsi="Times New Roman"/>
        </w:rPr>
      </w:pPr>
      <w:r>
        <w:rPr>
          <w:rFonts w:ascii="Times New Roman" w:hAnsi="Times New Roman"/>
        </w:rPr>
        <w:t>（二）问题提出</w:t>
      </w:r>
      <w:bookmarkStart w:id="5" w:name="_Toc493471447"/>
      <w:bookmarkEnd w:id="4"/>
    </w:p>
    <w:p w14:paraId="0F6C24E3" w14:textId="77777777" w:rsidR="009C3440" w:rsidRDefault="00E85093">
      <w:pPr>
        <w:ind w:firstLineChars="200" w:firstLine="480"/>
        <w:rPr>
          <w:sz w:val="24"/>
          <w:szCs w:val="24"/>
        </w:rPr>
      </w:pPr>
      <w:r>
        <w:rPr>
          <w:sz w:val="24"/>
          <w:szCs w:val="24"/>
        </w:rPr>
        <w:t>1</w:t>
      </w:r>
      <w:r>
        <w:rPr>
          <w:sz w:val="24"/>
          <w:szCs w:val="24"/>
        </w:rPr>
        <w:t>、根据</w:t>
      </w:r>
      <w:r>
        <w:rPr>
          <w:sz w:val="24"/>
          <w:szCs w:val="24"/>
        </w:rPr>
        <w:t>2014-2018</w:t>
      </w:r>
      <w:r>
        <w:rPr>
          <w:sz w:val="24"/>
          <w:szCs w:val="24"/>
        </w:rPr>
        <w:t>年中国研究生数学建模竞赛的获奖数据，筛选出浙江省的高校参与数据。</w:t>
      </w:r>
    </w:p>
    <w:p w14:paraId="42CFDB87" w14:textId="77777777" w:rsidR="009C3440" w:rsidRDefault="00E85093">
      <w:pPr>
        <w:ind w:firstLineChars="200" w:firstLine="480"/>
        <w:rPr>
          <w:sz w:val="24"/>
          <w:szCs w:val="24"/>
        </w:rPr>
      </w:pPr>
      <w:r>
        <w:rPr>
          <w:sz w:val="24"/>
          <w:szCs w:val="24"/>
        </w:rPr>
        <w:t>2</w:t>
      </w:r>
      <w:r>
        <w:rPr>
          <w:sz w:val="24"/>
          <w:szCs w:val="24"/>
        </w:rPr>
        <w:t>、自行制定相应的规则，确定浙江高校在该项赛事中的历年排名，并得出基本的时空规律。</w:t>
      </w:r>
    </w:p>
    <w:p w14:paraId="3B259353" w14:textId="77777777" w:rsidR="009C3440" w:rsidRDefault="00E85093">
      <w:pPr>
        <w:ind w:firstLineChars="200" w:firstLine="480"/>
        <w:rPr>
          <w:sz w:val="24"/>
          <w:szCs w:val="24"/>
        </w:rPr>
      </w:pPr>
      <w:r>
        <w:rPr>
          <w:sz w:val="24"/>
          <w:szCs w:val="24"/>
        </w:rPr>
        <w:t>3</w:t>
      </w:r>
      <w:r>
        <w:rPr>
          <w:sz w:val="24"/>
          <w:szCs w:val="24"/>
        </w:rPr>
        <w:t>、通过分析历年浙江省在选题上的比例变化，并分析其原因。</w:t>
      </w:r>
    </w:p>
    <w:p w14:paraId="2B91A35B" w14:textId="77777777" w:rsidR="009C3440" w:rsidRDefault="00E85093">
      <w:pPr>
        <w:ind w:firstLineChars="200" w:firstLine="480"/>
        <w:rPr>
          <w:sz w:val="24"/>
          <w:szCs w:val="24"/>
        </w:rPr>
      </w:pPr>
      <w:r>
        <w:rPr>
          <w:sz w:val="24"/>
          <w:szCs w:val="24"/>
        </w:rPr>
        <w:t>4</w:t>
      </w:r>
      <w:r>
        <w:rPr>
          <w:sz w:val="24"/>
          <w:szCs w:val="24"/>
        </w:rPr>
        <w:t>、通过分析参与人数和获奖人数的变化，预测未来浙江省以及省内典型高校的参赛数量与获奖数量。</w:t>
      </w:r>
    </w:p>
    <w:p w14:paraId="0D34A97C" w14:textId="77777777" w:rsidR="009C3440" w:rsidRDefault="00E85093">
      <w:pPr>
        <w:pStyle w:val="1"/>
      </w:pPr>
      <w:r>
        <w:t>二、问题分析</w:t>
      </w:r>
      <w:bookmarkStart w:id="6" w:name="_Toc493471448"/>
      <w:bookmarkEnd w:id="5"/>
    </w:p>
    <w:p w14:paraId="3856C234" w14:textId="77777777" w:rsidR="009C3440" w:rsidRDefault="00E85093">
      <w:pPr>
        <w:pStyle w:val="2"/>
        <w:spacing w:after="156"/>
        <w:rPr>
          <w:rFonts w:ascii="Times New Roman" w:hAnsi="Times New Roman"/>
        </w:rPr>
      </w:pPr>
      <w:r>
        <w:rPr>
          <w:rFonts w:ascii="Times New Roman" w:hAnsi="Times New Roman"/>
        </w:rPr>
        <w:t>（一）问题</w:t>
      </w:r>
      <w:r>
        <w:rPr>
          <w:rFonts w:ascii="Times New Roman" w:hAnsi="Times New Roman"/>
        </w:rPr>
        <w:t>1</w:t>
      </w:r>
      <w:r>
        <w:rPr>
          <w:rFonts w:ascii="Times New Roman" w:hAnsi="Times New Roman"/>
        </w:rPr>
        <w:t>的分析</w:t>
      </w:r>
      <w:bookmarkStart w:id="7" w:name="_Toc493471449"/>
      <w:bookmarkEnd w:id="6"/>
    </w:p>
    <w:p w14:paraId="73651BA8" w14:textId="77777777" w:rsidR="009C3440" w:rsidRDefault="00E85093">
      <w:pPr>
        <w:ind w:firstLineChars="200" w:firstLine="480"/>
        <w:rPr>
          <w:sz w:val="24"/>
          <w:szCs w:val="24"/>
        </w:rPr>
      </w:pPr>
      <w:r>
        <w:rPr>
          <w:sz w:val="24"/>
          <w:szCs w:val="24"/>
        </w:rPr>
        <w:t>根据所给的</w:t>
      </w:r>
      <w:r>
        <w:rPr>
          <w:sz w:val="24"/>
          <w:szCs w:val="24"/>
        </w:rPr>
        <w:t>2014-2018</w:t>
      </w:r>
      <w:r>
        <w:rPr>
          <w:sz w:val="24"/>
          <w:szCs w:val="24"/>
        </w:rPr>
        <w:t>年中国研究生数学建模竞赛的获奖数据，我们可以清晰的观察到不同学校在不同题目类型中的获奖情况。首先我们对数据进行预处理，将无关指标进行删除，并在百度上下载浙江省所有高校的数据，制成</w:t>
      </w:r>
      <w:proofErr w:type="spellStart"/>
      <w:r>
        <w:rPr>
          <w:sz w:val="24"/>
          <w:szCs w:val="24"/>
        </w:rPr>
        <w:t>Eccel</w:t>
      </w:r>
      <w:proofErr w:type="spellEnd"/>
      <w:r>
        <w:rPr>
          <w:sz w:val="24"/>
          <w:szCs w:val="24"/>
        </w:rPr>
        <w:t>表格，然后该表格通过</w:t>
      </w:r>
      <w:r>
        <w:rPr>
          <w:sz w:val="24"/>
          <w:szCs w:val="24"/>
        </w:rPr>
        <w:t>Python</w:t>
      </w:r>
      <w:r>
        <w:rPr>
          <w:sz w:val="24"/>
          <w:szCs w:val="24"/>
        </w:rPr>
        <w:t>软件编程对所给</w:t>
      </w:r>
      <w:r>
        <w:rPr>
          <w:sz w:val="24"/>
          <w:szCs w:val="24"/>
        </w:rPr>
        <w:t>2014-2018</w:t>
      </w:r>
      <w:r>
        <w:rPr>
          <w:sz w:val="24"/>
          <w:szCs w:val="24"/>
        </w:rPr>
        <w:t>年中国研究生数学建模竞赛的获奖数据进行筛选，筛选出浙江省高校参与该项赛事的数据</w:t>
      </w:r>
      <w:r>
        <w:rPr>
          <w:rFonts w:hint="eastAsia"/>
          <w:sz w:val="24"/>
          <w:szCs w:val="24"/>
        </w:rPr>
        <w:t>。</w:t>
      </w:r>
    </w:p>
    <w:p w14:paraId="08E2E2E9" w14:textId="77777777" w:rsidR="009C3440" w:rsidRDefault="00E85093">
      <w:pPr>
        <w:pStyle w:val="2"/>
        <w:spacing w:after="156"/>
        <w:rPr>
          <w:rFonts w:ascii="Times New Roman" w:hAnsi="Times New Roman"/>
        </w:rPr>
      </w:pPr>
      <w:r>
        <w:rPr>
          <w:rFonts w:ascii="Times New Roman" w:hAnsi="Times New Roman"/>
        </w:rPr>
        <w:t>（二）问题</w:t>
      </w:r>
      <w:r>
        <w:rPr>
          <w:rFonts w:ascii="Times New Roman" w:hAnsi="Times New Roman"/>
        </w:rPr>
        <w:t>2</w:t>
      </w:r>
      <w:r>
        <w:rPr>
          <w:rFonts w:ascii="Times New Roman" w:hAnsi="Times New Roman"/>
        </w:rPr>
        <w:t>的分析</w:t>
      </w:r>
      <w:bookmarkStart w:id="8" w:name="_Toc493471450"/>
      <w:bookmarkEnd w:id="7"/>
    </w:p>
    <w:p w14:paraId="0327C743" w14:textId="77777777" w:rsidR="009C3440" w:rsidRDefault="00E85093">
      <w:pPr>
        <w:ind w:firstLineChars="200" w:firstLine="480"/>
        <w:rPr>
          <w:sz w:val="24"/>
          <w:szCs w:val="24"/>
        </w:rPr>
      </w:pPr>
      <w:r>
        <w:rPr>
          <w:sz w:val="24"/>
          <w:szCs w:val="24"/>
        </w:rPr>
        <w:t>根据所给数据首先对数据进行预处理得到浙江省内每个高校获一等奖、二等奖、三等奖和成功参赛奖的个数以及浙江省每个高校的一等奖获奖率、二等奖获</w:t>
      </w:r>
      <w:r>
        <w:rPr>
          <w:sz w:val="24"/>
          <w:szCs w:val="24"/>
        </w:rPr>
        <w:lastRenderedPageBreak/>
        <w:t>奖率</w:t>
      </w:r>
      <w:r>
        <w:rPr>
          <w:rFonts w:hint="eastAsia"/>
          <w:sz w:val="24"/>
          <w:szCs w:val="24"/>
        </w:rPr>
        <w:t>、</w:t>
      </w:r>
      <w:r>
        <w:rPr>
          <w:sz w:val="24"/>
          <w:szCs w:val="24"/>
        </w:rPr>
        <w:t>三等奖获奖率</w:t>
      </w:r>
      <w:r>
        <w:rPr>
          <w:rFonts w:hint="eastAsia"/>
          <w:sz w:val="24"/>
          <w:szCs w:val="24"/>
        </w:rPr>
        <w:t>与</w:t>
      </w:r>
      <w:r>
        <w:rPr>
          <w:sz w:val="24"/>
          <w:szCs w:val="24"/>
        </w:rPr>
        <w:t>成功参赛奖获奖率，然后利用层次分析法求出相应的权重，结合各个奖项的获奖率，制定了从预测排名效果不太好的规则一到预测排名效果较好的规则四，根据规则四得出最佳预测排名的第四指标，然后根据第四指标得出浙江省各个高校在该项赛事中历年的排名，并根据该排名绘制出图表，然后进行分析其基本的时空规律。</w:t>
      </w:r>
      <w:r>
        <w:rPr>
          <w:sz w:val="24"/>
          <w:szCs w:val="24"/>
        </w:rPr>
        <w:t xml:space="preserve"> </w:t>
      </w:r>
    </w:p>
    <w:p w14:paraId="2813F4D0" w14:textId="77777777" w:rsidR="009C3440" w:rsidRDefault="00E85093">
      <w:pPr>
        <w:pStyle w:val="2"/>
        <w:spacing w:after="156"/>
        <w:rPr>
          <w:rFonts w:ascii="Times New Roman" w:hAnsi="Times New Roman"/>
        </w:rPr>
      </w:pPr>
      <w:r>
        <w:rPr>
          <w:rFonts w:ascii="Times New Roman" w:hAnsi="Times New Roman"/>
        </w:rPr>
        <w:t>（三）问题</w:t>
      </w:r>
      <w:r>
        <w:rPr>
          <w:rFonts w:ascii="Times New Roman" w:hAnsi="Times New Roman"/>
        </w:rPr>
        <w:t>3</w:t>
      </w:r>
      <w:r>
        <w:rPr>
          <w:rFonts w:ascii="Times New Roman" w:hAnsi="Times New Roman"/>
        </w:rPr>
        <w:t>的分析</w:t>
      </w:r>
      <w:bookmarkStart w:id="9" w:name="_Toc493471451"/>
      <w:bookmarkEnd w:id="8"/>
    </w:p>
    <w:p w14:paraId="20A38E22" w14:textId="77777777" w:rsidR="009C3440" w:rsidRDefault="00E85093">
      <w:pPr>
        <w:ind w:firstLineChars="200" w:firstLine="480"/>
        <w:rPr>
          <w:sz w:val="24"/>
          <w:szCs w:val="24"/>
        </w:rPr>
      </w:pPr>
      <w:r>
        <w:rPr>
          <w:sz w:val="24"/>
          <w:szCs w:val="24"/>
        </w:rPr>
        <w:t>通过问题</w:t>
      </w:r>
      <w:r>
        <w:rPr>
          <w:sz w:val="24"/>
          <w:szCs w:val="24"/>
        </w:rPr>
        <w:t>1</w:t>
      </w:r>
      <w:r>
        <w:rPr>
          <w:sz w:val="24"/>
          <w:szCs w:val="24"/>
        </w:rPr>
        <w:t>筛选出的浙江省高校参与数据，我们进行进一步的研究。以百分比为纵坐标，以历年浙江省各选题比例为横坐标，通过折线图的形式绘制历年浙江省在选题上的比例变化情况，并对该图进行详细分析，以得出其选题比例变化的原因。</w:t>
      </w:r>
    </w:p>
    <w:p w14:paraId="3D906C2B" w14:textId="77777777" w:rsidR="009C3440" w:rsidRDefault="00E85093">
      <w:pPr>
        <w:pStyle w:val="2"/>
        <w:spacing w:after="156"/>
        <w:rPr>
          <w:rFonts w:ascii="Times New Roman" w:hAnsi="Times New Roman"/>
        </w:rPr>
      </w:pPr>
      <w:r>
        <w:rPr>
          <w:rFonts w:ascii="Times New Roman" w:hAnsi="Times New Roman"/>
        </w:rPr>
        <w:t>（四）问题</w:t>
      </w:r>
      <w:r>
        <w:rPr>
          <w:rFonts w:ascii="Times New Roman" w:hAnsi="Times New Roman"/>
        </w:rPr>
        <w:t>4</w:t>
      </w:r>
      <w:r>
        <w:rPr>
          <w:rFonts w:ascii="Times New Roman" w:hAnsi="Times New Roman"/>
        </w:rPr>
        <w:t>的分析</w:t>
      </w:r>
      <w:bookmarkStart w:id="10" w:name="_Toc493471452"/>
      <w:bookmarkEnd w:id="9"/>
    </w:p>
    <w:p w14:paraId="68619330" w14:textId="77777777" w:rsidR="007B2427" w:rsidRDefault="00E85093" w:rsidP="00D26AEE">
      <w:pPr>
        <w:ind w:firstLine="420"/>
        <w:rPr>
          <w:ins w:id="11" w:author="卢 望龙" w:date="2019-05-11T21:47:00Z"/>
          <w:sz w:val="24"/>
          <w:szCs w:val="24"/>
        </w:rPr>
      </w:pPr>
      <w:del w:id="12" w:author="卢 望龙" w:date="2019-05-11T21:47:00Z">
        <w:r w:rsidRPr="009E4E3D" w:rsidDel="007B2427">
          <w:rPr>
            <w:sz w:val="24"/>
            <w:szCs w:val="24"/>
            <w:highlight w:val="red"/>
          </w:rPr>
          <w:delText>与问题</w:delText>
        </w:r>
        <w:r w:rsidRPr="009E4E3D" w:rsidDel="007B2427">
          <w:rPr>
            <w:sz w:val="24"/>
            <w:szCs w:val="24"/>
            <w:highlight w:val="red"/>
          </w:rPr>
          <w:delText>3</w:delText>
        </w:r>
        <w:r w:rsidRPr="009E4E3D" w:rsidDel="007B2427">
          <w:rPr>
            <w:sz w:val="24"/>
            <w:szCs w:val="24"/>
            <w:highlight w:val="red"/>
          </w:rPr>
          <w:delText>类似，通过折线图、饼图分析本项比赛的参与人数和获奖人数变化。利用神经网络算法，来预测浙江省一级省内典型高校的参赛数量和获奖数量。</w:delText>
        </w:r>
      </w:del>
    </w:p>
    <w:p w14:paraId="689281D7" w14:textId="05A45F4F" w:rsidR="009C3440" w:rsidRPr="00C87078" w:rsidDel="00C87078" w:rsidRDefault="00D26AEE">
      <w:pPr>
        <w:ind w:firstLine="420"/>
        <w:rPr>
          <w:del w:id="13" w:author="卢 望龙" w:date="2019-05-11T21:48:00Z"/>
          <w:rPrChange w:id="14" w:author="卢 望龙" w:date="2019-05-11T21:48:00Z">
            <w:rPr>
              <w:del w:id="15" w:author="卢 望龙" w:date="2019-05-11T21:48:00Z"/>
              <w:sz w:val="24"/>
              <w:szCs w:val="24"/>
            </w:rPr>
          </w:rPrChange>
        </w:rPr>
        <w:pPrChange w:id="16" w:author="卢 望龙" w:date="2019-05-11T21:48:00Z">
          <w:pPr>
            <w:ind w:firstLineChars="200" w:firstLine="420"/>
          </w:pPr>
        </w:pPrChange>
      </w:pPr>
      <w:ins w:id="17" w:author="卢 望龙" w:date="2019-05-11T21:46:00Z">
        <w:r w:rsidRPr="000F1C58">
          <w:rPr>
            <w:rFonts w:hint="eastAsia"/>
            <w:sz w:val="24"/>
            <w:szCs w:val="24"/>
            <w:rPrChange w:id="18" w:author="卢 望龙" w:date="2019-05-11T21:47:00Z">
              <w:rPr>
                <w:rFonts w:hint="eastAsia"/>
              </w:rPr>
            </w:rPrChange>
          </w:rPr>
          <w:t>通过</w:t>
        </w:r>
      </w:ins>
      <w:ins w:id="19" w:author="卢 望龙" w:date="2019-05-12T09:31:00Z">
        <w:r w:rsidR="00697099">
          <w:rPr>
            <w:rFonts w:hint="eastAsia"/>
            <w:sz w:val="24"/>
            <w:szCs w:val="24"/>
          </w:rPr>
          <w:t>对</w:t>
        </w:r>
      </w:ins>
      <w:ins w:id="20" w:author="卢 望龙" w:date="2019-05-11T21:46:00Z">
        <w:r w:rsidRPr="000F1C58">
          <w:rPr>
            <w:rFonts w:hint="eastAsia"/>
            <w:sz w:val="24"/>
            <w:szCs w:val="24"/>
            <w:rPrChange w:id="21" w:author="卢 望龙" w:date="2019-05-11T21:47:00Z">
              <w:rPr>
                <w:rFonts w:hint="eastAsia"/>
              </w:rPr>
            </w:rPrChange>
          </w:rPr>
          <w:t>数据的获取，我们得到</w:t>
        </w:r>
        <w:r w:rsidRPr="000F1C58">
          <w:rPr>
            <w:sz w:val="24"/>
            <w:szCs w:val="24"/>
            <w:rPrChange w:id="22" w:author="卢 望龙" w:date="2019-05-11T21:47:00Z">
              <w:rPr/>
            </w:rPrChange>
          </w:rPr>
          <w:t>2014-2018</w:t>
        </w:r>
        <w:r w:rsidRPr="000F1C58">
          <w:rPr>
            <w:rFonts w:hint="eastAsia"/>
            <w:sz w:val="24"/>
            <w:szCs w:val="24"/>
            <w:rPrChange w:id="23" w:author="卢 望龙" w:date="2019-05-11T21:47:00Z">
              <w:rPr>
                <w:rFonts w:hint="eastAsia"/>
              </w:rPr>
            </w:rPrChange>
          </w:rPr>
          <w:t>年参赛人数、一等奖、二等奖</w:t>
        </w:r>
      </w:ins>
      <w:ins w:id="24" w:author="卢 望龙" w:date="2019-05-11T21:47:00Z">
        <w:r w:rsidR="00500534">
          <w:rPr>
            <w:rFonts w:hint="eastAsia"/>
            <w:sz w:val="24"/>
            <w:szCs w:val="24"/>
          </w:rPr>
          <w:t>以及三等奖获奖人数</w:t>
        </w:r>
      </w:ins>
      <w:ins w:id="25" w:author="卢 望龙" w:date="2019-05-11T21:46:00Z">
        <w:r w:rsidRPr="000F1C58">
          <w:rPr>
            <w:rFonts w:hint="eastAsia"/>
            <w:sz w:val="24"/>
            <w:szCs w:val="24"/>
            <w:rPrChange w:id="26" w:author="卢 望龙" w:date="2019-05-11T21:47:00Z">
              <w:rPr>
                <w:rFonts w:hint="eastAsia"/>
              </w:rPr>
            </w:rPrChange>
          </w:rPr>
          <w:t>。在</w:t>
        </w:r>
      </w:ins>
      <w:ins w:id="27" w:author="卢 望龙" w:date="2019-05-12T09:32:00Z">
        <w:r w:rsidR="00697099">
          <w:rPr>
            <w:rFonts w:hint="eastAsia"/>
            <w:sz w:val="24"/>
            <w:szCs w:val="24"/>
          </w:rPr>
          <w:t>此</w:t>
        </w:r>
      </w:ins>
      <w:ins w:id="28" w:author="卢 望龙" w:date="2019-05-11T21:46:00Z">
        <w:r w:rsidRPr="000F1C58">
          <w:rPr>
            <w:rFonts w:hint="eastAsia"/>
            <w:sz w:val="24"/>
            <w:szCs w:val="24"/>
            <w:rPrChange w:id="29" w:author="卢 望龙" w:date="2019-05-11T21:47:00Z">
              <w:rPr>
                <w:rFonts w:hint="eastAsia"/>
              </w:rPr>
            </w:rPrChange>
          </w:rPr>
          <w:t>基础上，考虑</w:t>
        </w:r>
      </w:ins>
      <w:ins w:id="30" w:author="卢 望龙" w:date="2019-05-12T09:32:00Z">
        <w:r w:rsidR="00697099">
          <w:rPr>
            <w:rFonts w:hint="eastAsia"/>
            <w:sz w:val="24"/>
            <w:szCs w:val="24"/>
          </w:rPr>
          <w:t>到</w:t>
        </w:r>
      </w:ins>
      <w:ins w:id="31" w:author="卢 望龙" w:date="2019-05-11T21:46:00Z">
        <w:r w:rsidRPr="000F1C58">
          <w:rPr>
            <w:rFonts w:hint="eastAsia"/>
            <w:sz w:val="24"/>
            <w:szCs w:val="24"/>
            <w:rPrChange w:id="32" w:author="卢 望龙" w:date="2019-05-11T21:47:00Z">
              <w:rPr>
                <w:rFonts w:hint="eastAsia"/>
              </w:rPr>
            </w:rPrChange>
          </w:rPr>
          <w:t>获得的数据量有限，使用灰色预测作为预测方法。为了弱化原始时间序列的随机性，在建立灰色预测模型前，先对原始时间序列进行数据处理，</w:t>
        </w:r>
      </w:ins>
      <w:ins w:id="33" w:author="卢 望龙" w:date="2019-05-12T09:34:00Z">
        <w:r w:rsidR="00697099">
          <w:rPr>
            <w:rFonts w:hint="eastAsia"/>
            <w:sz w:val="24"/>
            <w:szCs w:val="24"/>
          </w:rPr>
          <w:t>产生</w:t>
        </w:r>
      </w:ins>
      <w:ins w:id="34" w:author="卢 望龙" w:date="2019-05-11T21:46:00Z">
        <w:r w:rsidRPr="000F1C58">
          <w:rPr>
            <w:rFonts w:hint="eastAsia"/>
            <w:sz w:val="24"/>
            <w:szCs w:val="24"/>
            <w:rPrChange w:id="35" w:author="卢 望龙" w:date="2019-05-11T21:47:00Z">
              <w:rPr>
                <w:rFonts w:hint="eastAsia"/>
              </w:rPr>
            </w:rPrChange>
          </w:rPr>
          <w:t>生成序列。并通过级比检验对不满足预测条件的输入序列进行平移变换。在数据达到要求的基础上，建立灰色模型</w:t>
        </w:r>
        <w:r w:rsidRPr="000F1C58">
          <w:rPr>
            <w:sz w:val="24"/>
            <w:szCs w:val="24"/>
            <w:rPrChange w:id="36" w:author="卢 望龙" w:date="2019-05-11T21:47:00Z">
              <w:rPr/>
            </w:rPrChange>
          </w:rPr>
          <w:t>GM(1,1)</w:t>
        </w:r>
        <w:r w:rsidRPr="000F1C58">
          <w:rPr>
            <w:rFonts w:hint="eastAsia"/>
            <w:sz w:val="24"/>
            <w:szCs w:val="24"/>
            <w:rPrChange w:id="37" w:author="卢 望龙" w:date="2019-05-11T21:47:00Z">
              <w:rPr>
                <w:rFonts w:hint="eastAsia"/>
              </w:rPr>
            </w:rPrChange>
          </w:rPr>
          <w:t>，通过相对残差检验检验模型预测是否符合要求。最终对未来的五年的各项指标进行预测</w:t>
        </w:r>
      </w:ins>
      <w:ins w:id="38" w:author="卢 望龙" w:date="2019-05-11T21:48:00Z">
        <w:r w:rsidR="005A1477">
          <w:rPr>
            <w:rFonts w:hint="eastAsia"/>
            <w:sz w:val="24"/>
            <w:szCs w:val="24"/>
          </w:rPr>
          <w:t>。</w:t>
        </w:r>
      </w:ins>
    </w:p>
    <w:p w14:paraId="741E868E" w14:textId="77777777" w:rsidR="00D26AEE" w:rsidRDefault="00D26AEE">
      <w:pPr>
        <w:rPr>
          <w:sz w:val="24"/>
          <w:szCs w:val="24"/>
        </w:rPr>
        <w:pPrChange w:id="39" w:author="卢 望龙" w:date="2019-05-11T21:48:00Z">
          <w:pPr>
            <w:ind w:firstLineChars="200" w:firstLine="480"/>
          </w:pPr>
        </w:pPrChange>
      </w:pPr>
    </w:p>
    <w:p w14:paraId="578BF53D" w14:textId="77777777" w:rsidR="009C3440" w:rsidRDefault="00E85093">
      <w:pPr>
        <w:pStyle w:val="1"/>
      </w:pPr>
      <w:r>
        <w:t>三、模型假设</w:t>
      </w:r>
      <w:bookmarkStart w:id="40" w:name="_Toc493471453"/>
      <w:bookmarkEnd w:id="10"/>
    </w:p>
    <w:p w14:paraId="2F4C00B9" w14:textId="77777777" w:rsidR="009C3440" w:rsidRDefault="00E85093">
      <w:pPr>
        <w:numPr>
          <w:ilvl w:val="0"/>
          <w:numId w:val="1"/>
        </w:numPr>
        <w:ind w:firstLineChars="200" w:firstLine="480"/>
        <w:jc w:val="left"/>
        <w:rPr>
          <w:sz w:val="24"/>
          <w:szCs w:val="24"/>
        </w:rPr>
      </w:pPr>
      <w:r>
        <w:rPr>
          <w:sz w:val="24"/>
          <w:szCs w:val="24"/>
        </w:rPr>
        <w:t>假设参赛人员都是来自同一个学校，不存在跨校合作；</w:t>
      </w:r>
    </w:p>
    <w:p w14:paraId="11C491B3" w14:textId="77777777" w:rsidR="009C3440" w:rsidRDefault="00E85093">
      <w:pPr>
        <w:numPr>
          <w:ilvl w:val="0"/>
          <w:numId w:val="1"/>
        </w:numPr>
        <w:ind w:firstLineChars="200" w:firstLine="480"/>
        <w:jc w:val="left"/>
        <w:rPr>
          <w:sz w:val="24"/>
          <w:szCs w:val="24"/>
        </w:rPr>
      </w:pPr>
      <w:r>
        <w:rPr>
          <w:sz w:val="24"/>
          <w:szCs w:val="24"/>
        </w:rPr>
        <w:t>假设成功参与奖不算获奖名单之中；</w:t>
      </w:r>
    </w:p>
    <w:p w14:paraId="3D16475C" w14:textId="77777777" w:rsidR="009C3440" w:rsidRDefault="00E85093">
      <w:pPr>
        <w:numPr>
          <w:ilvl w:val="0"/>
          <w:numId w:val="1"/>
        </w:numPr>
        <w:ind w:firstLineChars="200" w:firstLine="480"/>
        <w:jc w:val="left"/>
        <w:rPr>
          <w:sz w:val="24"/>
          <w:szCs w:val="24"/>
        </w:rPr>
      </w:pPr>
      <w:r>
        <w:rPr>
          <w:sz w:val="24"/>
          <w:szCs w:val="24"/>
        </w:rPr>
        <w:t>所给的数据是学校的真实成绩，没有作弊问题的影响</w:t>
      </w:r>
      <w:r>
        <w:rPr>
          <w:rFonts w:hint="eastAsia"/>
          <w:sz w:val="24"/>
          <w:szCs w:val="24"/>
        </w:rPr>
        <w:t>；</w:t>
      </w:r>
    </w:p>
    <w:p w14:paraId="1ABC6B44" w14:textId="77777777" w:rsidR="009C3440" w:rsidRDefault="00E85093">
      <w:pPr>
        <w:numPr>
          <w:ilvl w:val="0"/>
          <w:numId w:val="1"/>
        </w:numPr>
        <w:ind w:firstLineChars="200" w:firstLine="480"/>
        <w:jc w:val="left"/>
        <w:rPr>
          <w:sz w:val="24"/>
          <w:szCs w:val="24"/>
        </w:rPr>
      </w:pPr>
      <w:r>
        <w:rPr>
          <w:sz w:val="24"/>
          <w:szCs w:val="24"/>
        </w:rPr>
        <w:t>假设如果一个学校那一年没有参赛，则该年获得各个奖项的参赛队伍数</w:t>
      </w:r>
      <w:r>
        <w:rPr>
          <w:sz w:val="24"/>
          <w:szCs w:val="24"/>
        </w:rPr>
        <w:t xml:space="preserve">     </w:t>
      </w:r>
      <w:r>
        <w:rPr>
          <w:sz w:val="24"/>
          <w:szCs w:val="24"/>
        </w:rPr>
        <w:t>记为零</w:t>
      </w:r>
      <w:r>
        <w:rPr>
          <w:rFonts w:hint="eastAsia"/>
          <w:sz w:val="24"/>
          <w:szCs w:val="24"/>
        </w:rPr>
        <w:t>；</w:t>
      </w:r>
    </w:p>
    <w:p w14:paraId="496BD72F" w14:textId="77777777" w:rsidR="009C3440" w:rsidRDefault="00E85093">
      <w:pPr>
        <w:numPr>
          <w:ilvl w:val="0"/>
          <w:numId w:val="1"/>
        </w:numPr>
        <w:ind w:firstLineChars="200" w:firstLine="480"/>
        <w:jc w:val="left"/>
        <w:rPr>
          <w:sz w:val="24"/>
          <w:szCs w:val="24"/>
        </w:rPr>
      </w:pPr>
      <w:r>
        <w:rPr>
          <w:sz w:val="24"/>
          <w:szCs w:val="24"/>
        </w:rPr>
        <w:t>假设评委老师绝对公平</w:t>
      </w:r>
      <w:r>
        <w:rPr>
          <w:rFonts w:hint="eastAsia"/>
          <w:sz w:val="24"/>
          <w:szCs w:val="24"/>
        </w:rPr>
        <w:t>；</w:t>
      </w:r>
    </w:p>
    <w:p w14:paraId="492B0ADA" w14:textId="77777777" w:rsidR="009C3440" w:rsidRDefault="00E85093">
      <w:pPr>
        <w:numPr>
          <w:ilvl w:val="0"/>
          <w:numId w:val="1"/>
        </w:numPr>
        <w:ind w:firstLineChars="200" w:firstLine="480"/>
        <w:jc w:val="left"/>
        <w:rPr>
          <w:sz w:val="24"/>
          <w:szCs w:val="24"/>
        </w:rPr>
      </w:pPr>
      <w:r>
        <w:rPr>
          <w:sz w:val="24"/>
          <w:szCs w:val="24"/>
        </w:rPr>
        <w:t>假设每个参赛学校的机器设备相同</w:t>
      </w:r>
      <w:r>
        <w:rPr>
          <w:rFonts w:hint="eastAsia"/>
          <w:sz w:val="24"/>
          <w:szCs w:val="24"/>
        </w:rPr>
        <w:t>；</w:t>
      </w:r>
    </w:p>
    <w:p w14:paraId="134C32CD" w14:textId="77777777" w:rsidR="009C3440" w:rsidRDefault="00E85093">
      <w:pPr>
        <w:numPr>
          <w:ilvl w:val="0"/>
          <w:numId w:val="1"/>
        </w:numPr>
        <w:ind w:firstLineChars="200" w:firstLine="480"/>
        <w:jc w:val="left"/>
        <w:rPr>
          <w:sz w:val="24"/>
          <w:szCs w:val="24"/>
        </w:rPr>
      </w:pPr>
      <w:r>
        <w:rPr>
          <w:sz w:val="24"/>
          <w:szCs w:val="24"/>
        </w:rPr>
        <w:t>不考虑意外偶然或其它反常情况</w:t>
      </w:r>
      <w:r>
        <w:rPr>
          <w:rFonts w:hint="eastAsia"/>
          <w:sz w:val="24"/>
          <w:szCs w:val="24"/>
        </w:rPr>
        <w:t>；</w:t>
      </w:r>
    </w:p>
    <w:p w14:paraId="6D45A1A3" w14:textId="77777777" w:rsidR="009C3440" w:rsidRDefault="00E85093">
      <w:pPr>
        <w:numPr>
          <w:ilvl w:val="0"/>
          <w:numId w:val="1"/>
        </w:numPr>
        <w:ind w:firstLineChars="200" w:firstLine="480"/>
        <w:jc w:val="left"/>
        <w:rPr>
          <w:sz w:val="24"/>
          <w:szCs w:val="24"/>
        </w:rPr>
      </w:pPr>
      <w:r>
        <w:rPr>
          <w:sz w:val="24"/>
          <w:szCs w:val="24"/>
        </w:rPr>
        <w:t>题目提供的数据真实可靠。</w:t>
      </w:r>
    </w:p>
    <w:p w14:paraId="2356C8C7" w14:textId="77777777" w:rsidR="009C3440" w:rsidRDefault="00E85093">
      <w:pPr>
        <w:pStyle w:val="1"/>
      </w:pPr>
      <w:r>
        <w:t>四、名词解释与符号说明</w:t>
      </w:r>
      <w:bookmarkEnd w:id="40"/>
    </w:p>
    <w:tbl>
      <w:tblPr>
        <w:tblStyle w:val="13"/>
        <w:tblW w:w="8301" w:type="dxa"/>
        <w:tblInd w:w="-5" w:type="dxa"/>
        <w:tblLayout w:type="fixed"/>
        <w:tblLook w:val="04A0" w:firstRow="1" w:lastRow="0" w:firstColumn="1" w:lastColumn="0" w:noHBand="0" w:noVBand="1"/>
      </w:tblPr>
      <w:tblGrid>
        <w:gridCol w:w="4149"/>
        <w:gridCol w:w="4152"/>
        <w:tblGridChange w:id="41">
          <w:tblGrid>
            <w:gridCol w:w="4149"/>
            <w:gridCol w:w="4152"/>
          </w:tblGrid>
        </w:tblGridChange>
      </w:tblGrid>
      <w:tr w:rsidR="009C3440" w14:paraId="3BE8906E" w14:textId="77777777">
        <w:tc>
          <w:tcPr>
            <w:tcW w:w="4149" w:type="dxa"/>
          </w:tcPr>
          <w:p w14:paraId="536136C2" w14:textId="77777777" w:rsidR="009C3440" w:rsidRDefault="00E85093">
            <w:pPr>
              <w:jc w:val="center"/>
            </w:pPr>
            <w:r>
              <w:rPr>
                <w:rFonts w:hint="eastAsia"/>
              </w:rPr>
              <w:t>符号</w:t>
            </w:r>
          </w:p>
        </w:tc>
        <w:tc>
          <w:tcPr>
            <w:tcW w:w="4152" w:type="dxa"/>
          </w:tcPr>
          <w:p w14:paraId="537EA0B8" w14:textId="77777777" w:rsidR="009C3440" w:rsidRDefault="00E85093">
            <w:pPr>
              <w:jc w:val="center"/>
            </w:pPr>
            <w:r>
              <w:rPr>
                <w:rFonts w:hint="eastAsia"/>
              </w:rPr>
              <w:t>描述</w:t>
            </w:r>
          </w:p>
        </w:tc>
      </w:tr>
      <w:tr w:rsidR="009C3440" w14:paraId="7CC55D27" w14:textId="77777777">
        <w:tc>
          <w:tcPr>
            <w:tcW w:w="4149" w:type="dxa"/>
          </w:tcPr>
          <w:p w14:paraId="63F9A0C7" w14:textId="77777777" w:rsidR="009C3440" w:rsidRDefault="00E85093">
            <w:pPr>
              <w:jc w:val="center"/>
            </w:pPr>
            <w:r>
              <w:rPr>
                <w:position w:val="-12"/>
                <w:sz w:val="24"/>
                <w:szCs w:val="24"/>
              </w:rPr>
              <w:object w:dxaOrig="301" w:dyaOrig="365" w14:anchorId="6914CEA1">
                <v:shape id="_x0000_i1030" type="#_x0000_t75" style="width:15.05pt;height:18.15pt" o:ole="">
                  <v:imagedata r:id="rId14" o:title=""/>
                </v:shape>
                <o:OLEObject Type="Embed" ProgID="Equation.DSMT4" ShapeID="_x0000_i1030" DrawAspect="Content" ObjectID="_1619165156" r:id="rId15"/>
              </w:object>
            </w:r>
          </w:p>
        </w:tc>
        <w:tc>
          <w:tcPr>
            <w:tcW w:w="4152" w:type="dxa"/>
          </w:tcPr>
          <w:p w14:paraId="7A99E3CE" w14:textId="77777777" w:rsidR="009C3440" w:rsidRDefault="00E85093">
            <w:pPr>
              <w:jc w:val="center"/>
            </w:pPr>
            <w:r>
              <w:rPr>
                <w:rFonts w:hint="eastAsia"/>
              </w:rPr>
              <w:t>一等奖奖项在预测浙江高校在历年排名中的权重对建模成绩的权重；</w:t>
            </w:r>
          </w:p>
        </w:tc>
      </w:tr>
      <w:tr w:rsidR="009C3440" w14:paraId="695F30B5" w14:textId="77777777">
        <w:tc>
          <w:tcPr>
            <w:tcW w:w="4149" w:type="dxa"/>
          </w:tcPr>
          <w:p w14:paraId="3A93A32B" w14:textId="77777777" w:rsidR="009C3440" w:rsidRDefault="00E85093">
            <w:pPr>
              <w:jc w:val="center"/>
            </w:pPr>
            <w:r>
              <w:rPr>
                <w:position w:val="-12"/>
                <w:sz w:val="24"/>
                <w:szCs w:val="24"/>
              </w:rPr>
              <w:object w:dxaOrig="322" w:dyaOrig="365" w14:anchorId="5E47D6D8">
                <v:shape id="_x0000_i1031" type="#_x0000_t75" style="width:16.3pt;height:18.15pt" o:ole="">
                  <v:imagedata r:id="rId16" o:title=""/>
                </v:shape>
                <o:OLEObject Type="Embed" ProgID="Equation.DSMT4" ShapeID="_x0000_i1031" DrawAspect="Content" ObjectID="_1619165157" r:id="rId17"/>
              </w:object>
            </w:r>
          </w:p>
        </w:tc>
        <w:tc>
          <w:tcPr>
            <w:tcW w:w="4152" w:type="dxa"/>
          </w:tcPr>
          <w:p w14:paraId="4CE78827" w14:textId="77777777" w:rsidR="009C3440" w:rsidRDefault="00E85093">
            <w:pPr>
              <w:jc w:val="center"/>
            </w:pPr>
            <w:r>
              <w:rPr>
                <w:rFonts w:hint="eastAsia"/>
              </w:rPr>
              <w:t>二等奖奖项在预测浙江高校在历年排名中的权重对建模成绩的权重；</w:t>
            </w:r>
          </w:p>
        </w:tc>
      </w:tr>
      <w:tr w:rsidR="009C3440" w14:paraId="20533B14" w14:textId="77777777">
        <w:tc>
          <w:tcPr>
            <w:tcW w:w="4149" w:type="dxa"/>
          </w:tcPr>
          <w:p w14:paraId="03DC8937" w14:textId="77777777" w:rsidR="009C3440" w:rsidRDefault="00E85093">
            <w:pPr>
              <w:jc w:val="center"/>
            </w:pPr>
            <w:r>
              <w:rPr>
                <w:position w:val="-12"/>
                <w:sz w:val="24"/>
                <w:szCs w:val="24"/>
              </w:rPr>
              <w:object w:dxaOrig="322" w:dyaOrig="365" w14:anchorId="050A0CF1">
                <v:shape id="_x0000_i1032" type="#_x0000_t75" style="width:16.3pt;height:18.15pt" o:ole="">
                  <v:imagedata r:id="rId18" o:title=""/>
                </v:shape>
                <o:OLEObject Type="Embed" ProgID="Equation.DSMT4" ShapeID="_x0000_i1032" DrawAspect="Content" ObjectID="_1619165158" r:id="rId19"/>
              </w:object>
            </w:r>
          </w:p>
        </w:tc>
        <w:tc>
          <w:tcPr>
            <w:tcW w:w="4152" w:type="dxa"/>
          </w:tcPr>
          <w:p w14:paraId="3E88C751" w14:textId="77777777" w:rsidR="009C3440" w:rsidRDefault="00E85093">
            <w:pPr>
              <w:jc w:val="center"/>
            </w:pPr>
            <w:r>
              <w:rPr>
                <w:rFonts w:hint="eastAsia"/>
              </w:rPr>
              <w:t>三等奖奖项在预测浙江高校在历年排名中的权重对建模成绩的权重；</w:t>
            </w:r>
          </w:p>
        </w:tc>
      </w:tr>
      <w:tr w:rsidR="009C3440" w14:paraId="03D7A13F" w14:textId="77777777">
        <w:tc>
          <w:tcPr>
            <w:tcW w:w="4149" w:type="dxa"/>
          </w:tcPr>
          <w:p w14:paraId="340E4123" w14:textId="77777777" w:rsidR="009C3440" w:rsidRDefault="00E85093">
            <w:pPr>
              <w:jc w:val="center"/>
            </w:pPr>
            <w:r>
              <w:rPr>
                <w:position w:val="-12"/>
                <w:sz w:val="24"/>
                <w:szCs w:val="24"/>
              </w:rPr>
              <w:object w:dxaOrig="322" w:dyaOrig="365" w14:anchorId="6D9F1F50">
                <v:shape id="_x0000_i1033" type="#_x0000_t75" style="width:16.3pt;height:18.15pt" o:ole="">
                  <v:imagedata r:id="rId20" o:title=""/>
                </v:shape>
                <o:OLEObject Type="Embed" ProgID="Equation.DSMT4" ShapeID="_x0000_i1033" DrawAspect="Content" ObjectID="_1619165159" r:id="rId21"/>
              </w:object>
            </w:r>
          </w:p>
        </w:tc>
        <w:tc>
          <w:tcPr>
            <w:tcW w:w="4152" w:type="dxa"/>
          </w:tcPr>
          <w:p w14:paraId="21E5B183" w14:textId="77777777" w:rsidR="009C3440" w:rsidRDefault="00E85093">
            <w:pPr>
              <w:jc w:val="center"/>
            </w:pPr>
            <w:r>
              <w:rPr>
                <w:rFonts w:hint="eastAsia"/>
              </w:rPr>
              <w:t>成功参赛奖奖项在预测浙江高校在历年排名中的权重对建模成绩的权重；</w:t>
            </w:r>
          </w:p>
        </w:tc>
      </w:tr>
      <w:tr w:rsidR="009C3440" w14:paraId="1BBC3BB5" w14:textId="77777777">
        <w:tc>
          <w:tcPr>
            <w:tcW w:w="4149" w:type="dxa"/>
          </w:tcPr>
          <w:p w14:paraId="02519946" w14:textId="77777777" w:rsidR="009C3440" w:rsidRDefault="00E85093">
            <w:pPr>
              <w:jc w:val="center"/>
            </w:pPr>
            <w:r>
              <w:rPr>
                <w:sz w:val="24"/>
                <w:szCs w:val="24"/>
              </w:rPr>
              <w:object w:dxaOrig="301" w:dyaOrig="376" w14:anchorId="0C812EE3">
                <v:shape id="_x0000_i1034" type="#_x0000_t75" style="width:15.05pt;height:18.8pt" o:ole="">
                  <v:imagedata r:id="rId22" o:title=""/>
                </v:shape>
                <o:OLEObject Type="Embed" ProgID="Equation.DSMT4" ShapeID="_x0000_i1034" DrawAspect="Content" ObjectID="_1619165160" r:id="rId23"/>
              </w:object>
            </w:r>
          </w:p>
        </w:tc>
        <w:tc>
          <w:tcPr>
            <w:tcW w:w="4152" w:type="dxa"/>
          </w:tcPr>
          <w:p w14:paraId="0F71CC6D" w14:textId="77777777" w:rsidR="009C3440" w:rsidRDefault="00E85093">
            <w:pPr>
              <w:jc w:val="center"/>
            </w:pPr>
            <w:r>
              <w:rPr>
                <w:rFonts w:hint="eastAsia"/>
              </w:rPr>
              <w:t>表达准则层中第</w:t>
            </w:r>
            <w:r>
              <w:rPr>
                <w:rFonts w:hint="eastAsia"/>
              </w:rPr>
              <w:t xml:space="preserve"> </w:t>
            </w:r>
            <w:proofErr w:type="gramStart"/>
            <w:r>
              <w:rPr>
                <w:rFonts w:hint="eastAsia"/>
              </w:rPr>
              <w:t>个</w:t>
            </w:r>
            <w:proofErr w:type="gramEnd"/>
            <w:r>
              <w:rPr>
                <w:rFonts w:hint="eastAsia"/>
              </w:rPr>
              <w:t>因素与第</w:t>
            </w:r>
            <w:r>
              <w:rPr>
                <w:rFonts w:hint="eastAsia"/>
              </w:rPr>
              <w:t xml:space="preserve"> </w:t>
            </w:r>
            <w:proofErr w:type="gramStart"/>
            <w:r>
              <w:rPr>
                <w:rFonts w:hint="eastAsia"/>
              </w:rPr>
              <w:t>个</w:t>
            </w:r>
            <w:proofErr w:type="gramEnd"/>
            <w:r>
              <w:rPr>
                <w:rFonts w:hint="eastAsia"/>
              </w:rPr>
              <w:t>因素的相对重要性。</w:t>
            </w:r>
          </w:p>
        </w:tc>
      </w:tr>
      <w:tr w:rsidR="00593120" w14:paraId="2602BEFB" w14:textId="77777777" w:rsidTr="00593120">
        <w:tblPrEx>
          <w:tblW w:w="8301" w:type="dxa"/>
          <w:tblInd w:w="-5" w:type="dxa"/>
          <w:tblLayout w:type="fixed"/>
          <w:tblPrExChange w:id="42" w:author="卢 望龙" w:date="2019-05-12T08:27:00Z">
            <w:tblPrEx>
              <w:tblW w:w="8301" w:type="dxa"/>
              <w:tblInd w:w="-5" w:type="dxa"/>
              <w:tblLayout w:type="fixed"/>
            </w:tblPrEx>
          </w:tblPrExChange>
        </w:tblPrEx>
        <w:trPr>
          <w:trHeight w:val="640"/>
          <w:ins w:id="43" w:author="卢 望龙" w:date="2019-05-12T08:27:00Z"/>
        </w:trPr>
        <w:tc>
          <w:tcPr>
            <w:tcW w:w="4149" w:type="dxa"/>
            <w:tcPrChange w:id="44" w:author="卢 望龙" w:date="2019-05-12T08:27:00Z">
              <w:tcPr>
                <w:tcW w:w="4149" w:type="dxa"/>
              </w:tcPr>
            </w:tcPrChange>
          </w:tcPr>
          <w:p w14:paraId="4DA7C743" w14:textId="77777777" w:rsidR="00593120" w:rsidRDefault="00593120">
            <w:pPr>
              <w:jc w:val="center"/>
              <w:rPr>
                <w:ins w:id="45" w:author="卢 望龙" w:date="2019-05-12T08:27:00Z"/>
                <w:sz w:val="24"/>
                <w:szCs w:val="24"/>
              </w:rPr>
            </w:pPr>
          </w:p>
        </w:tc>
        <w:tc>
          <w:tcPr>
            <w:tcW w:w="4152" w:type="dxa"/>
            <w:tcPrChange w:id="46" w:author="卢 望龙" w:date="2019-05-12T08:27:00Z">
              <w:tcPr>
                <w:tcW w:w="4152" w:type="dxa"/>
              </w:tcPr>
            </w:tcPrChange>
          </w:tcPr>
          <w:p w14:paraId="389422AB" w14:textId="77777777" w:rsidR="00593120" w:rsidRDefault="00593120">
            <w:pPr>
              <w:jc w:val="center"/>
              <w:rPr>
                <w:ins w:id="47" w:author="卢 望龙" w:date="2019-05-12T08:27:00Z"/>
                <w:rFonts w:hint="eastAsia"/>
              </w:rPr>
            </w:pPr>
          </w:p>
        </w:tc>
      </w:tr>
    </w:tbl>
    <w:p w14:paraId="1F4B4B86" w14:textId="77777777" w:rsidR="009C3440" w:rsidRDefault="009C3440"/>
    <w:p w14:paraId="269D1312" w14:textId="77777777" w:rsidR="009C3440" w:rsidRDefault="00E85093">
      <w:pPr>
        <w:pStyle w:val="1"/>
      </w:pPr>
      <w:bookmarkStart w:id="48" w:name="_Toc493471454"/>
      <w:r>
        <w:t>五、模型的建立与求解</w:t>
      </w:r>
      <w:bookmarkEnd w:id="48"/>
    </w:p>
    <w:p w14:paraId="72F166A3" w14:textId="77777777" w:rsidR="009C3440" w:rsidRDefault="00E85093">
      <w:pPr>
        <w:pStyle w:val="2"/>
        <w:spacing w:after="156"/>
        <w:rPr>
          <w:rFonts w:ascii="Times New Roman" w:hAnsi="Times New Roman"/>
        </w:rPr>
      </w:pPr>
      <w:bookmarkStart w:id="49" w:name="_Toc493471455"/>
      <w:r>
        <w:rPr>
          <w:rFonts w:ascii="Times New Roman" w:hAnsi="Times New Roman"/>
        </w:rPr>
        <w:t>（一）问题</w:t>
      </w:r>
      <w:r>
        <w:rPr>
          <w:rFonts w:ascii="Times New Roman" w:hAnsi="Times New Roman"/>
        </w:rPr>
        <w:t>1</w:t>
      </w:r>
      <w:r>
        <w:rPr>
          <w:rFonts w:ascii="Times New Roman" w:hAnsi="Times New Roman"/>
        </w:rPr>
        <w:t>的求解</w:t>
      </w:r>
      <w:bookmarkEnd w:id="49"/>
    </w:p>
    <w:p w14:paraId="31FB77E6" w14:textId="77777777" w:rsidR="009C3440" w:rsidRDefault="00E85093">
      <w:pPr>
        <w:pStyle w:val="3"/>
      </w:pPr>
      <w:r>
        <w:t>1</w:t>
      </w:r>
      <w:r>
        <w:t>．数据预处理</w:t>
      </w:r>
    </w:p>
    <w:p w14:paraId="17336FA0" w14:textId="77777777" w:rsidR="009C3440" w:rsidRDefault="00E85093">
      <w:pPr>
        <w:ind w:firstLineChars="200" w:firstLine="480"/>
        <w:rPr>
          <w:sz w:val="24"/>
          <w:szCs w:val="24"/>
        </w:rPr>
      </w:pPr>
      <w:r>
        <w:rPr>
          <w:rFonts w:hint="eastAsia"/>
          <w:sz w:val="24"/>
          <w:szCs w:val="24"/>
        </w:rPr>
        <w:t>首先我们对数据进行预处理，将无关指标进行删除，并利用</w:t>
      </w:r>
      <w:r>
        <w:rPr>
          <w:rFonts w:hint="eastAsia"/>
          <w:sz w:val="24"/>
          <w:szCs w:val="24"/>
        </w:rPr>
        <w:t>excel</w:t>
      </w:r>
      <w:r>
        <w:rPr>
          <w:rFonts w:hint="eastAsia"/>
          <w:sz w:val="24"/>
          <w:szCs w:val="24"/>
        </w:rPr>
        <w:t>软件将各年份数据进行整合。为了方便接下来的工作，我们将指标进行编码</w:t>
      </w:r>
      <w:r>
        <w:rPr>
          <w:sz w:val="24"/>
          <w:szCs w:val="24"/>
        </w:rPr>
        <w:t>，如</w:t>
      </w:r>
      <w:r>
        <w:rPr>
          <w:rFonts w:ascii="黑体" w:eastAsia="黑体" w:hAnsi="黑体"/>
          <w:sz w:val="24"/>
          <w:szCs w:val="24"/>
        </w:rPr>
        <w:t>表</w:t>
      </w:r>
      <w:r>
        <w:rPr>
          <w:rFonts w:ascii="黑体" w:eastAsia="黑体" w:hAnsi="黑体" w:hint="eastAsia"/>
          <w:sz w:val="24"/>
          <w:szCs w:val="24"/>
        </w:rPr>
        <w:t>（5-1）</w:t>
      </w:r>
      <w:r>
        <w:rPr>
          <w:sz w:val="24"/>
          <w:szCs w:val="24"/>
        </w:rPr>
        <w:t>所示：</w:t>
      </w:r>
    </w:p>
    <w:p w14:paraId="2B4E0207" w14:textId="77777777" w:rsidR="009C3440" w:rsidRDefault="00E85093">
      <w:pPr>
        <w:spacing w:line="360" w:lineRule="auto"/>
        <w:jc w:val="center"/>
        <w:rPr>
          <w:sz w:val="24"/>
          <w:szCs w:val="24"/>
        </w:rPr>
      </w:pPr>
      <w:r>
        <w:rPr>
          <w:rFonts w:ascii="黑体" w:eastAsia="黑体" w:hAnsi="黑体"/>
          <w:sz w:val="24"/>
          <w:szCs w:val="24"/>
        </w:rPr>
        <w:t>表</w:t>
      </w:r>
      <w:r>
        <w:rPr>
          <w:rFonts w:ascii="黑体" w:eastAsia="黑体" w:hAnsi="黑体" w:hint="eastAsia"/>
          <w:sz w:val="24"/>
          <w:szCs w:val="24"/>
        </w:rPr>
        <w:t>（5-1）</w:t>
      </w:r>
      <w:r>
        <w:rPr>
          <w:sz w:val="24"/>
          <w:szCs w:val="24"/>
        </w:rPr>
        <w:t>数据表与指标编码</w:t>
      </w:r>
    </w:p>
    <w:tbl>
      <w:tblPr>
        <w:tblW w:w="8330" w:type="dxa"/>
        <w:tblLayout w:type="fixed"/>
        <w:tblCellMar>
          <w:left w:w="0" w:type="dxa"/>
          <w:right w:w="0" w:type="dxa"/>
        </w:tblCellMar>
        <w:tblLook w:val="04A0" w:firstRow="1" w:lastRow="0" w:firstColumn="1" w:lastColumn="0" w:noHBand="0" w:noVBand="1"/>
      </w:tblPr>
      <w:tblGrid>
        <w:gridCol w:w="1217"/>
        <w:gridCol w:w="1217"/>
        <w:gridCol w:w="3525"/>
        <w:gridCol w:w="2371"/>
      </w:tblGrid>
      <w:tr w:rsidR="009C3440" w14:paraId="1F4692CD" w14:textId="77777777">
        <w:trPr>
          <w:trHeight w:val="288"/>
        </w:trPr>
        <w:tc>
          <w:tcPr>
            <w:tcW w:w="1217"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center"/>
          </w:tcPr>
          <w:p w14:paraId="6AB08328" w14:textId="77777777" w:rsidR="009C3440" w:rsidRDefault="00E85093">
            <w:pPr>
              <w:widowControl/>
              <w:jc w:val="center"/>
              <w:textAlignment w:val="center"/>
              <w:rPr>
                <w:color w:val="000000"/>
                <w:sz w:val="22"/>
              </w:rPr>
            </w:pPr>
            <w:r>
              <w:rPr>
                <w:color w:val="000000"/>
                <w:kern w:val="0"/>
                <w:sz w:val="22"/>
                <w:lang w:bidi="ar"/>
              </w:rPr>
              <w:t>年份</w:t>
            </w:r>
          </w:p>
        </w:tc>
        <w:tc>
          <w:tcPr>
            <w:tcW w:w="1217"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center"/>
          </w:tcPr>
          <w:p w14:paraId="10A493B7" w14:textId="77777777" w:rsidR="009C3440" w:rsidRDefault="00E85093">
            <w:pPr>
              <w:widowControl/>
              <w:jc w:val="center"/>
              <w:textAlignment w:val="bottom"/>
              <w:rPr>
                <w:color w:val="000000"/>
                <w:sz w:val="22"/>
              </w:rPr>
            </w:pPr>
            <w:r>
              <w:rPr>
                <w:color w:val="000000"/>
                <w:kern w:val="0"/>
                <w:sz w:val="22"/>
                <w:lang w:bidi="ar"/>
              </w:rPr>
              <w:t>题目</w:t>
            </w:r>
          </w:p>
        </w:tc>
        <w:tc>
          <w:tcPr>
            <w:tcW w:w="3525"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center"/>
          </w:tcPr>
          <w:p w14:paraId="14C38277" w14:textId="77777777" w:rsidR="009C3440" w:rsidRDefault="00E85093">
            <w:pPr>
              <w:widowControl/>
              <w:jc w:val="center"/>
              <w:textAlignment w:val="bottom"/>
              <w:rPr>
                <w:color w:val="000000"/>
                <w:sz w:val="22"/>
              </w:rPr>
            </w:pPr>
            <w:r>
              <w:rPr>
                <w:color w:val="000000"/>
                <w:kern w:val="0"/>
                <w:sz w:val="22"/>
                <w:lang w:bidi="ar"/>
              </w:rPr>
              <w:t>学校</w:t>
            </w:r>
          </w:p>
        </w:tc>
        <w:tc>
          <w:tcPr>
            <w:tcW w:w="2371"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center"/>
          </w:tcPr>
          <w:p w14:paraId="2B70BE70" w14:textId="77777777" w:rsidR="009C3440" w:rsidRDefault="00E85093">
            <w:pPr>
              <w:widowControl/>
              <w:jc w:val="center"/>
              <w:textAlignment w:val="bottom"/>
              <w:rPr>
                <w:color w:val="000000"/>
                <w:sz w:val="22"/>
              </w:rPr>
            </w:pPr>
            <w:r>
              <w:rPr>
                <w:color w:val="000000"/>
                <w:kern w:val="0"/>
                <w:sz w:val="22"/>
                <w:lang w:bidi="ar"/>
              </w:rPr>
              <w:t>获奖等级</w:t>
            </w:r>
          </w:p>
        </w:tc>
      </w:tr>
      <w:tr w:rsidR="009C3440" w14:paraId="72B9D402" w14:textId="77777777">
        <w:trPr>
          <w:trHeight w:val="288"/>
        </w:trPr>
        <w:tc>
          <w:tcPr>
            <w:tcW w:w="1217"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center"/>
          </w:tcPr>
          <w:p w14:paraId="717A7A37" w14:textId="77777777" w:rsidR="009C3440" w:rsidRDefault="00E85093">
            <w:pPr>
              <w:widowControl/>
              <w:jc w:val="center"/>
              <w:textAlignment w:val="center"/>
              <w:rPr>
                <w:color w:val="000000"/>
                <w:sz w:val="22"/>
              </w:rPr>
            </w:pPr>
            <w:r>
              <w:rPr>
                <w:color w:val="000000"/>
                <w:sz w:val="22"/>
              </w:rPr>
              <w:t>2014-2018</w:t>
            </w:r>
          </w:p>
        </w:tc>
        <w:tc>
          <w:tcPr>
            <w:tcW w:w="1217"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center"/>
          </w:tcPr>
          <w:p w14:paraId="02AF9595" w14:textId="77777777" w:rsidR="009C3440" w:rsidRDefault="00E85093">
            <w:pPr>
              <w:widowControl/>
              <w:jc w:val="center"/>
              <w:textAlignment w:val="bottom"/>
              <w:rPr>
                <w:color w:val="000000"/>
                <w:sz w:val="22"/>
              </w:rPr>
            </w:pPr>
            <w:r>
              <w:rPr>
                <w:color w:val="000000"/>
                <w:kern w:val="0"/>
                <w:sz w:val="22"/>
                <w:lang w:bidi="ar"/>
              </w:rPr>
              <w:t>A-F</w:t>
            </w:r>
          </w:p>
        </w:tc>
        <w:tc>
          <w:tcPr>
            <w:tcW w:w="3525"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center"/>
          </w:tcPr>
          <w:p w14:paraId="250A2383" w14:textId="77777777" w:rsidR="009C3440" w:rsidRDefault="00E85093">
            <w:pPr>
              <w:widowControl/>
              <w:jc w:val="center"/>
              <w:textAlignment w:val="bottom"/>
              <w:rPr>
                <w:color w:val="000000"/>
                <w:sz w:val="22"/>
              </w:rPr>
            </w:pPr>
            <w:r>
              <w:rPr>
                <w:color w:val="000000"/>
                <w:kern w:val="0"/>
                <w:sz w:val="22"/>
                <w:lang w:bidi="ar"/>
              </w:rPr>
              <w:t>XXX</w:t>
            </w:r>
            <w:r>
              <w:rPr>
                <w:color w:val="000000"/>
                <w:kern w:val="0"/>
                <w:sz w:val="22"/>
                <w:lang w:bidi="ar"/>
              </w:rPr>
              <w:t>大学</w:t>
            </w:r>
          </w:p>
        </w:tc>
        <w:tc>
          <w:tcPr>
            <w:tcW w:w="2371"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center"/>
          </w:tcPr>
          <w:p w14:paraId="11011CC8" w14:textId="77777777" w:rsidR="009C3440" w:rsidRDefault="00E85093">
            <w:pPr>
              <w:widowControl/>
              <w:jc w:val="center"/>
              <w:textAlignment w:val="bottom"/>
              <w:rPr>
                <w:color w:val="000000"/>
                <w:sz w:val="22"/>
              </w:rPr>
            </w:pPr>
            <w:r>
              <w:rPr>
                <w:color w:val="000000"/>
                <w:sz w:val="22"/>
              </w:rPr>
              <w:t>“1”</w:t>
            </w:r>
            <w:r>
              <w:rPr>
                <w:color w:val="000000"/>
                <w:sz w:val="22"/>
              </w:rPr>
              <w:t>：一等奖</w:t>
            </w:r>
            <w:r>
              <w:rPr>
                <w:color w:val="000000"/>
                <w:sz w:val="22"/>
              </w:rPr>
              <w:t xml:space="preserve"> “2”</w:t>
            </w:r>
            <w:r>
              <w:rPr>
                <w:color w:val="000000"/>
                <w:sz w:val="22"/>
              </w:rPr>
              <w:t>：二等奖</w:t>
            </w:r>
            <w:r>
              <w:rPr>
                <w:color w:val="000000"/>
                <w:sz w:val="22"/>
              </w:rPr>
              <w:t xml:space="preserve"> “3”</w:t>
            </w:r>
            <w:r>
              <w:rPr>
                <w:color w:val="000000"/>
                <w:sz w:val="22"/>
              </w:rPr>
              <w:t>：三等奖</w:t>
            </w:r>
          </w:p>
        </w:tc>
      </w:tr>
    </w:tbl>
    <w:p w14:paraId="5E074923" w14:textId="77777777" w:rsidR="009C3440" w:rsidRDefault="009C3440">
      <w:pPr>
        <w:rPr>
          <w:rFonts w:eastAsia="黑体"/>
          <w:sz w:val="24"/>
          <w:szCs w:val="24"/>
        </w:rPr>
      </w:pPr>
    </w:p>
    <w:p w14:paraId="588D99A8" w14:textId="77777777" w:rsidR="009C3440" w:rsidRDefault="00E85093">
      <w:pPr>
        <w:pStyle w:val="3"/>
      </w:pPr>
      <w:r>
        <w:t>2</w:t>
      </w:r>
      <w:r>
        <w:t>．筛选数据</w:t>
      </w:r>
    </w:p>
    <w:p w14:paraId="4B4CA8FB" w14:textId="77777777" w:rsidR="009C3440" w:rsidRDefault="00E85093">
      <w:pPr>
        <w:ind w:firstLineChars="200" w:firstLine="480"/>
        <w:rPr>
          <w:sz w:val="24"/>
          <w:szCs w:val="24"/>
        </w:rPr>
      </w:pPr>
      <w:r>
        <w:rPr>
          <w:sz w:val="24"/>
          <w:szCs w:val="24"/>
        </w:rPr>
        <w:t>利用</w:t>
      </w:r>
      <w:r>
        <w:rPr>
          <w:sz w:val="24"/>
          <w:szCs w:val="24"/>
        </w:rPr>
        <w:t>python</w:t>
      </w:r>
      <w:r>
        <w:rPr>
          <w:sz w:val="24"/>
          <w:szCs w:val="24"/>
        </w:rPr>
        <w:t>软件，筛选出浙江省的高校参与数据，由于数年份过多，高校数量较为冗杂。于是我们陈列出</w:t>
      </w:r>
      <w:r>
        <w:rPr>
          <w:sz w:val="24"/>
          <w:szCs w:val="24"/>
        </w:rPr>
        <w:t>2018</w:t>
      </w:r>
      <w:r>
        <w:rPr>
          <w:sz w:val="24"/>
          <w:szCs w:val="24"/>
        </w:rPr>
        <w:t>年前</w:t>
      </w:r>
      <w:r>
        <w:rPr>
          <w:sz w:val="24"/>
          <w:szCs w:val="24"/>
        </w:rPr>
        <w:t>20</w:t>
      </w:r>
      <w:r>
        <w:rPr>
          <w:sz w:val="24"/>
          <w:szCs w:val="24"/>
        </w:rPr>
        <w:t>条相关数据（</w:t>
      </w:r>
      <w:r>
        <w:rPr>
          <w:rFonts w:hint="eastAsia"/>
          <w:sz w:val="24"/>
          <w:szCs w:val="24"/>
        </w:rPr>
        <w:t>具体</w:t>
      </w:r>
      <w:r>
        <w:rPr>
          <w:sz w:val="24"/>
          <w:szCs w:val="24"/>
        </w:rPr>
        <w:t>数据见附录</w:t>
      </w:r>
      <w:r>
        <w:rPr>
          <w:rFonts w:hint="eastAsia"/>
          <w:sz w:val="24"/>
          <w:szCs w:val="24"/>
        </w:rPr>
        <w:t>1.1</w:t>
      </w:r>
      <w:r>
        <w:rPr>
          <w:sz w:val="24"/>
          <w:szCs w:val="24"/>
        </w:rPr>
        <w:t>），如</w:t>
      </w:r>
      <w:r>
        <w:rPr>
          <w:rFonts w:ascii="黑体" w:eastAsia="黑体" w:hAnsi="黑体"/>
          <w:sz w:val="24"/>
          <w:szCs w:val="24"/>
        </w:rPr>
        <w:t>表</w:t>
      </w:r>
      <w:r>
        <w:rPr>
          <w:rFonts w:ascii="黑体" w:eastAsia="黑体" w:hAnsi="黑体" w:hint="eastAsia"/>
          <w:sz w:val="24"/>
          <w:szCs w:val="24"/>
        </w:rPr>
        <w:t>（5-2）</w:t>
      </w:r>
      <w:r>
        <w:rPr>
          <w:sz w:val="24"/>
          <w:szCs w:val="24"/>
        </w:rPr>
        <w:t>所示</w:t>
      </w:r>
    </w:p>
    <w:p w14:paraId="56FB950D" w14:textId="77777777" w:rsidR="009C3440" w:rsidRDefault="00E85093">
      <w:pPr>
        <w:jc w:val="center"/>
        <w:rPr>
          <w:sz w:val="24"/>
          <w:szCs w:val="24"/>
        </w:rPr>
      </w:pPr>
      <w:r>
        <w:rPr>
          <w:rFonts w:ascii="黑体" w:eastAsia="黑体" w:hAnsi="黑体"/>
          <w:sz w:val="24"/>
          <w:szCs w:val="24"/>
        </w:rPr>
        <w:t>表</w:t>
      </w:r>
      <w:r>
        <w:rPr>
          <w:rFonts w:ascii="黑体" w:eastAsia="黑体" w:hAnsi="黑体" w:hint="eastAsia"/>
          <w:sz w:val="24"/>
          <w:szCs w:val="24"/>
        </w:rPr>
        <w:t>（5-2）</w:t>
      </w:r>
      <w:r>
        <w:rPr>
          <w:sz w:val="24"/>
          <w:szCs w:val="24"/>
        </w:rPr>
        <w:t>浙江省高校参与情况（局部）</w:t>
      </w:r>
    </w:p>
    <w:tbl>
      <w:tblPr>
        <w:tblW w:w="8330" w:type="dxa"/>
        <w:jc w:val="center"/>
        <w:tblLayout w:type="fixed"/>
        <w:tblCellMar>
          <w:left w:w="0" w:type="dxa"/>
          <w:right w:w="0" w:type="dxa"/>
        </w:tblCellMar>
        <w:tblLook w:val="04A0" w:firstRow="1" w:lastRow="0" w:firstColumn="1" w:lastColumn="0" w:noHBand="0" w:noVBand="1"/>
      </w:tblPr>
      <w:tblGrid>
        <w:gridCol w:w="588"/>
        <w:gridCol w:w="534"/>
        <w:gridCol w:w="1925"/>
        <w:gridCol w:w="851"/>
        <w:gridCol w:w="1080"/>
        <w:gridCol w:w="687"/>
        <w:gridCol w:w="1636"/>
        <w:gridCol w:w="1029"/>
      </w:tblGrid>
      <w:tr w:rsidR="009C3440" w14:paraId="3885BE60" w14:textId="77777777">
        <w:trPr>
          <w:trHeight w:val="264"/>
          <w:jc w:val="center"/>
        </w:trPr>
        <w:tc>
          <w:tcPr>
            <w:tcW w:w="588" w:type="dxa"/>
            <w:tcBorders>
              <w:top w:val="single" w:sz="8" w:space="0" w:color="4F81BD"/>
              <w:left w:val="single" w:sz="8" w:space="0" w:color="4F81BD"/>
              <w:bottom w:val="single" w:sz="4" w:space="0" w:color="FFFFFF"/>
              <w:right w:val="single" w:sz="8" w:space="0" w:color="4F81BD"/>
            </w:tcBorders>
            <w:shd w:val="clear" w:color="auto" w:fill="4F81BD"/>
            <w:noWrap/>
            <w:tcMar>
              <w:top w:w="12" w:type="dxa"/>
              <w:left w:w="12" w:type="dxa"/>
              <w:right w:w="12" w:type="dxa"/>
            </w:tcMar>
            <w:vAlign w:val="center"/>
          </w:tcPr>
          <w:p w14:paraId="0C91F4D5" w14:textId="77777777" w:rsidR="009C3440" w:rsidRDefault="00E85093">
            <w:pPr>
              <w:widowControl/>
              <w:jc w:val="center"/>
              <w:textAlignment w:val="top"/>
              <w:rPr>
                <w:b/>
                <w:color w:val="FFFFFF"/>
                <w:sz w:val="20"/>
                <w:szCs w:val="20"/>
              </w:rPr>
            </w:pPr>
            <w:r>
              <w:rPr>
                <w:b/>
                <w:color w:val="FFFFFF"/>
                <w:kern w:val="0"/>
                <w:sz w:val="20"/>
                <w:szCs w:val="20"/>
                <w:lang w:bidi="ar"/>
              </w:rPr>
              <w:t>年份</w:t>
            </w:r>
          </w:p>
        </w:tc>
        <w:tc>
          <w:tcPr>
            <w:tcW w:w="534" w:type="dxa"/>
            <w:tcBorders>
              <w:top w:val="single" w:sz="8" w:space="0" w:color="4F81BD"/>
              <w:left w:val="single" w:sz="8" w:space="0" w:color="4F81BD"/>
              <w:bottom w:val="single" w:sz="4" w:space="0" w:color="FFFFFF"/>
              <w:right w:val="single" w:sz="8" w:space="0" w:color="4F81BD"/>
            </w:tcBorders>
            <w:shd w:val="clear" w:color="auto" w:fill="4F81BD"/>
            <w:noWrap/>
            <w:tcMar>
              <w:top w:w="12" w:type="dxa"/>
              <w:left w:w="12" w:type="dxa"/>
              <w:right w:w="12" w:type="dxa"/>
            </w:tcMar>
            <w:vAlign w:val="center"/>
          </w:tcPr>
          <w:p w14:paraId="566A5270" w14:textId="77777777" w:rsidR="009C3440" w:rsidRDefault="00E85093">
            <w:pPr>
              <w:widowControl/>
              <w:jc w:val="center"/>
              <w:textAlignment w:val="top"/>
              <w:rPr>
                <w:b/>
                <w:color w:val="FFFFFF"/>
                <w:sz w:val="20"/>
                <w:szCs w:val="20"/>
              </w:rPr>
            </w:pPr>
            <w:r>
              <w:rPr>
                <w:b/>
                <w:color w:val="FFFFFF"/>
                <w:kern w:val="0"/>
                <w:sz w:val="20"/>
                <w:szCs w:val="20"/>
                <w:lang w:bidi="ar"/>
              </w:rPr>
              <w:t>题目</w:t>
            </w:r>
          </w:p>
        </w:tc>
        <w:tc>
          <w:tcPr>
            <w:tcW w:w="1925" w:type="dxa"/>
            <w:tcBorders>
              <w:top w:val="single" w:sz="8" w:space="0" w:color="4F81BD"/>
              <w:left w:val="single" w:sz="8" w:space="0" w:color="4F81BD"/>
              <w:bottom w:val="single" w:sz="4" w:space="0" w:color="FFFFFF"/>
              <w:right w:val="single" w:sz="8" w:space="0" w:color="4F81BD"/>
            </w:tcBorders>
            <w:shd w:val="clear" w:color="auto" w:fill="4F81BD"/>
            <w:noWrap/>
            <w:tcMar>
              <w:top w:w="12" w:type="dxa"/>
              <w:left w:w="12" w:type="dxa"/>
              <w:right w:w="12" w:type="dxa"/>
            </w:tcMar>
            <w:vAlign w:val="center"/>
          </w:tcPr>
          <w:p w14:paraId="47E98255" w14:textId="77777777" w:rsidR="009C3440" w:rsidRDefault="00E85093">
            <w:pPr>
              <w:widowControl/>
              <w:jc w:val="center"/>
              <w:textAlignment w:val="top"/>
              <w:rPr>
                <w:b/>
                <w:color w:val="FFFFFF"/>
                <w:sz w:val="20"/>
                <w:szCs w:val="20"/>
              </w:rPr>
            </w:pPr>
            <w:r>
              <w:rPr>
                <w:b/>
                <w:color w:val="FFFFFF"/>
                <w:kern w:val="0"/>
                <w:sz w:val="20"/>
                <w:szCs w:val="20"/>
                <w:lang w:bidi="ar"/>
              </w:rPr>
              <w:t>学校</w:t>
            </w:r>
          </w:p>
        </w:tc>
        <w:tc>
          <w:tcPr>
            <w:tcW w:w="851" w:type="dxa"/>
            <w:tcBorders>
              <w:top w:val="single" w:sz="8" w:space="0" w:color="4F81BD"/>
              <w:left w:val="single" w:sz="8" w:space="0" w:color="4F81BD"/>
              <w:bottom w:val="single" w:sz="4" w:space="0" w:color="FFFFFF"/>
              <w:right w:val="single" w:sz="8" w:space="0" w:color="4F81BD"/>
            </w:tcBorders>
            <w:shd w:val="clear" w:color="auto" w:fill="4F81BD"/>
            <w:noWrap/>
            <w:tcMar>
              <w:top w:w="12" w:type="dxa"/>
              <w:left w:w="12" w:type="dxa"/>
              <w:right w:w="12" w:type="dxa"/>
            </w:tcMar>
            <w:vAlign w:val="center"/>
          </w:tcPr>
          <w:p w14:paraId="6439C314" w14:textId="77777777" w:rsidR="009C3440" w:rsidRDefault="00E85093">
            <w:pPr>
              <w:widowControl/>
              <w:jc w:val="center"/>
              <w:textAlignment w:val="top"/>
              <w:rPr>
                <w:b/>
                <w:color w:val="FFFFFF"/>
                <w:sz w:val="20"/>
                <w:szCs w:val="20"/>
              </w:rPr>
            </w:pPr>
            <w:r>
              <w:rPr>
                <w:b/>
                <w:color w:val="FFFFFF"/>
                <w:kern w:val="0"/>
                <w:sz w:val="20"/>
                <w:szCs w:val="20"/>
                <w:lang w:bidi="ar"/>
              </w:rPr>
              <w:t>获奖等级</w:t>
            </w:r>
          </w:p>
        </w:tc>
        <w:tc>
          <w:tcPr>
            <w:tcW w:w="1080" w:type="dxa"/>
            <w:tcBorders>
              <w:top w:val="single" w:sz="8" w:space="0" w:color="4F81BD"/>
              <w:left w:val="single" w:sz="8" w:space="0" w:color="4F81BD"/>
              <w:bottom w:val="single" w:sz="4" w:space="0" w:color="FFFFFF"/>
              <w:right w:val="single" w:sz="8" w:space="0" w:color="4F81BD"/>
            </w:tcBorders>
            <w:shd w:val="clear" w:color="auto" w:fill="4F81BD"/>
            <w:noWrap/>
            <w:tcMar>
              <w:top w:w="12" w:type="dxa"/>
              <w:left w:w="12" w:type="dxa"/>
              <w:right w:w="12" w:type="dxa"/>
            </w:tcMar>
            <w:vAlign w:val="center"/>
          </w:tcPr>
          <w:p w14:paraId="16FDCC0E" w14:textId="77777777" w:rsidR="009C3440" w:rsidRDefault="00E85093">
            <w:pPr>
              <w:widowControl/>
              <w:jc w:val="center"/>
              <w:textAlignment w:val="top"/>
              <w:rPr>
                <w:bCs/>
                <w:color w:val="FFFFFF"/>
                <w:kern w:val="0"/>
                <w:sz w:val="20"/>
                <w:szCs w:val="20"/>
                <w:lang w:bidi="ar"/>
              </w:rPr>
            </w:pPr>
            <w:r>
              <w:rPr>
                <w:b/>
                <w:color w:val="FFFFFF"/>
                <w:kern w:val="0"/>
                <w:sz w:val="20"/>
                <w:szCs w:val="20"/>
                <w:lang w:bidi="ar"/>
              </w:rPr>
              <w:t>年份</w:t>
            </w:r>
          </w:p>
        </w:tc>
        <w:tc>
          <w:tcPr>
            <w:tcW w:w="687" w:type="dxa"/>
            <w:tcBorders>
              <w:top w:val="single" w:sz="8" w:space="0" w:color="4F81BD"/>
              <w:left w:val="single" w:sz="8" w:space="0" w:color="4F81BD"/>
              <w:bottom w:val="single" w:sz="4" w:space="0" w:color="FFFFFF"/>
              <w:right w:val="single" w:sz="8" w:space="0" w:color="4F81BD"/>
            </w:tcBorders>
            <w:shd w:val="clear" w:color="auto" w:fill="4F81BD"/>
            <w:noWrap/>
            <w:tcMar>
              <w:top w:w="12" w:type="dxa"/>
              <w:left w:w="12" w:type="dxa"/>
              <w:right w:w="12" w:type="dxa"/>
            </w:tcMar>
            <w:vAlign w:val="center"/>
          </w:tcPr>
          <w:p w14:paraId="2189FD3E" w14:textId="77777777" w:rsidR="009C3440" w:rsidRDefault="00E85093">
            <w:pPr>
              <w:widowControl/>
              <w:jc w:val="center"/>
              <w:textAlignment w:val="top"/>
              <w:rPr>
                <w:b/>
                <w:color w:val="FFFFFF"/>
                <w:kern w:val="0"/>
                <w:sz w:val="20"/>
                <w:szCs w:val="20"/>
                <w:lang w:bidi="ar"/>
              </w:rPr>
            </w:pPr>
            <w:r>
              <w:rPr>
                <w:b/>
                <w:color w:val="FFFFFF"/>
                <w:kern w:val="0"/>
                <w:sz w:val="20"/>
                <w:szCs w:val="20"/>
                <w:lang w:bidi="ar"/>
              </w:rPr>
              <w:t>题目</w:t>
            </w:r>
          </w:p>
        </w:tc>
        <w:tc>
          <w:tcPr>
            <w:tcW w:w="1636" w:type="dxa"/>
            <w:tcBorders>
              <w:top w:val="single" w:sz="8" w:space="0" w:color="4F81BD"/>
              <w:left w:val="single" w:sz="8" w:space="0" w:color="4F81BD"/>
              <w:bottom w:val="single" w:sz="4" w:space="0" w:color="FFFFFF"/>
              <w:right w:val="single" w:sz="8" w:space="0" w:color="4F81BD"/>
            </w:tcBorders>
            <w:shd w:val="clear" w:color="auto" w:fill="4F81BD"/>
            <w:noWrap/>
            <w:tcMar>
              <w:top w:w="12" w:type="dxa"/>
              <w:left w:w="12" w:type="dxa"/>
              <w:right w:w="12" w:type="dxa"/>
            </w:tcMar>
            <w:vAlign w:val="center"/>
          </w:tcPr>
          <w:p w14:paraId="45C50A4A" w14:textId="77777777" w:rsidR="009C3440" w:rsidRDefault="00E85093">
            <w:pPr>
              <w:widowControl/>
              <w:jc w:val="center"/>
              <w:textAlignment w:val="top"/>
              <w:rPr>
                <w:b/>
                <w:color w:val="FFFFFF"/>
                <w:kern w:val="0"/>
                <w:sz w:val="20"/>
                <w:szCs w:val="20"/>
                <w:lang w:bidi="ar"/>
              </w:rPr>
            </w:pPr>
            <w:r>
              <w:rPr>
                <w:b/>
                <w:color w:val="FFFFFF"/>
                <w:kern w:val="0"/>
                <w:sz w:val="20"/>
                <w:szCs w:val="20"/>
                <w:lang w:bidi="ar"/>
              </w:rPr>
              <w:t>学校</w:t>
            </w:r>
          </w:p>
        </w:tc>
        <w:tc>
          <w:tcPr>
            <w:tcW w:w="1029" w:type="dxa"/>
            <w:tcBorders>
              <w:top w:val="single" w:sz="8" w:space="0" w:color="4F81BD"/>
              <w:left w:val="single" w:sz="8" w:space="0" w:color="4F81BD"/>
              <w:bottom w:val="single" w:sz="4" w:space="0" w:color="FFFFFF"/>
              <w:right w:val="single" w:sz="8" w:space="0" w:color="4F81BD"/>
            </w:tcBorders>
            <w:shd w:val="clear" w:color="auto" w:fill="4F81BD"/>
            <w:noWrap/>
            <w:tcMar>
              <w:top w:w="12" w:type="dxa"/>
              <w:left w:w="12" w:type="dxa"/>
              <w:right w:w="12" w:type="dxa"/>
            </w:tcMar>
            <w:vAlign w:val="center"/>
          </w:tcPr>
          <w:p w14:paraId="33289FC3" w14:textId="77777777" w:rsidR="009C3440" w:rsidRDefault="00E85093">
            <w:pPr>
              <w:widowControl/>
              <w:jc w:val="center"/>
              <w:textAlignment w:val="top"/>
              <w:rPr>
                <w:b/>
                <w:color w:val="FFFFFF"/>
                <w:kern w:val="0"/>
                <w:sz w:val="20"/>
                <w:szCs w:val="20"/>
                <w:lang w:bidi="ar"/>
              </w:rPr>
            </w:pPr>
            <w:r>
              <w:rPr>
                <w:b/>
                <w:color w:val="FFFFFF"/>
                <w:kern w:val="0"/>
                <w:sz w:val="20"/>
                <w:szCs w:val="20"/>
                <w:lang w:bidi="ar"/>
              </w:rPr>
              <w:t>获奖等级</w:t>
            </w:r>
          </w:p>
        </w:tc>
      </w:tr>
      <w:tr w:rsidR="009C3440" w14:paraId="56C1634B" w14:textId="77777777">
        <w:trPr>
          <w:trHeight w:val="264"/>
          <w:jc w:val="center"/>
        </w:trPr>
        <w:tc>
          <w:tcPr>
            <w:tcW w:w="588" w:type="dxa"/>
            <w:tcBorders>
              <w:top w:val="single" w:sz="0" w:space="0" w:color="FFFFFF"/>
              <w:left w:val="single" w:sz="8" w:space="0" w:color="4F81BD"/>
              <w:bottom w:val="single" w:sz="8" w:space="0" w:color="4F81BD"/>
              <w:right w:val="single" w:sz="8" w:space="0" w:color="4F81BD"/>
            </w:tcBorders>
            <w:shd w:val="clear" w:color="auto" w:fill="B8CCE4"/>
            <w:noWrap/>
            <w:tcMar>
              <w:top w:w="12" w:type="dxa"/>
              <w:left w:w="12" w:type="dxa"/>
              <w:right w:w="12" w:type="dxa"/>
            </w:tcMar>
            <w:vAlign w:val="center"/>
          </w:tcPr>
          <w:p w14:paraId="7DE54E1A" w14:textId="77777777" w:rsidR="009C3440" w:rsidRDefault="00E85093">
            <w:pPr>
              <w:widowControl/>
              <w:jc w:val="center"/>
              <w:textAlignment w:val="bottom"/>
              <w:rPr>
                <w:color w:val="000000"/>
                <w:sz w:val="20"/>
                <w:szCs w:val="20"/>
              </w:rPr>
            </w:pPr>
            <w:r>
              <w:rPr>
                <w:color w:val="000000"/>
                <w:kern w:val="0"/>
                <w:sz w:val="20"/>
                <w:szCs w:val="20"/>
                <w:lang w:bidi="ar"/>
              </w:rPr>
              <w:t>2018</w:t>
            </w:r>
          </w:p>
        </w:tc>
        <w:tc>
          <w:tcPr>
            <w:tcW w:w="534" w:type="dxa"/>
            <w:tcBorders>
              <w:top w:val="single" w:sz="0" w:space="0" w:color="FFFFFF"/>
              <w:left w:val="single" w:sz="8" w:space="0" w:color="4F81BD"/>
              <w:bottom w:val="single" w:sz="8" w:space="0" w:color="4F81BD"/>
              <w:right w:val="single" w:sz="8" w:space="0" w:color="4F81BD"/>
            </w:tcBorders>
            <w:shd w:val="clear" w:color="auto" w:fill="B8CCE4"/>
            <w:noWrap/>
            <w:tcMar>
              <w:top w:w="12" w:type="dxa"/>
              <w:left w:w="12" w:type="dxa"/>
              <w:right w:w="12" w:type="dxa"/>
            </w:tcMar>
            <w:vAlign w:val="center"/>
          </w:tcPr>
          <w:p w14:paraId="60F2247E" w14:textId="77777777" w:rsidR="009C3440" w:rsidRDefault="00E85093">
            <w:pPr>
              <w:widowControl/>
              <w:jc w:val="center"/>
              <w:textAlignment w:val="bottom"/>
              <w:rPr>
                <w:color w:val="000000"/>
                <w:sz w:val="20"/>
                <w:szCs w:val="20"/>
              </w:rPr>
            </w:pPr>
            <w:r>
              <w:rPr>
                <w:color w:val="000000"/>
                <w:kern w:val="0"/>
                <w:sz w:val="20"/>
                <w:szCs w:val="20"/>
                <w:lang w:bidi="ar"/>
              </w:rPr>
              <w:t>A</w:t>
            </w:r>
          </w:p>
        </w:tc>
        <w:tc>
          <w:tcPr>
            <w:tcW w:w="1925" w:type="dxa"/>
            <w:tcBorders>
              <w:top w:val="single" w:sz="0" w:space="0" w:color="FFFFFF"/>
              <w:left w:val="single" w:sz="8" w:space="0" w:color="4F81BD"/>
              <w:bottom w:val="single" w:sz="8" w:space="0" w:color="4F81BD"/>
              <w:right w:val="single" w:sz="8" w:space="0" w:color="4F81BD"/>
            </w:tcBorders>
            <w:shd w:val="clear" w:color="auto" w:fill="B8CCE4"/>
            <w:noWrap/>
            <w:tcMar>
              <w:top w:w="12" w:type="dxa"/>
              <w:left w:w="12" w:type="dxa"/>
              <w:right w:w="12" w:type="dxa"/>
            </w:tcMar>
            <w:vAlign w:val="center"/>
          </w:tcPr>
          <w:p w14:paraId="446EE917" w14:textId="77777777" w:rsidR="009C3440" w:rsidRDefault="00E85093">
            <w:pPr>
              <w:widowControl/>
              <w:jc w:val="center"/>
              <w:textAlignment w:val="bottom"/>
              <w:rPr>
                <w:color w:val="000000"/>
                <w:sz w:val="20"/>
                <w:szCs w:val="20"/>
              </w:rPr>
            </w:pPr>
            <w:r>
              <w:rPr>
                <w:color w:val="000000"/>
                <w:kern w:val="0"/>
                <w:sz w:val="20"/>
                <w:szCs w:val="20"/>
                <w:lang w:bidi="ar"/>
              </w:rPr>
              <w:t>杭州电子科技大学</w:t>
            </w:r>
          </w:p>
        </w:tc>
        <w:tc>
          <w:tcPr>
            <w:tcW w:w="851" w:type="dxa"/>
            <w:tcBorders>
              <w:top w:val="single" w:sz="0" w:space="0" w:color="FFFFFF"/>
              <w:left w:val="single" w:sz="8" w:space="0" w:color="4F81BD"/>
              <w:bottom w:val="single" w:sz="8" w:space="0" w:color="4F81BD"/>
              <w:right w:val="single" w:sz="8" w:space="0" w:color="4F81BD"/>
            </w:tcBorders>
            <w:shd w:val="clear" w:color="auto" w:fill="B8CCE4"/>
            <w:noWrap/>
            <w:tcMar>
              <w:top w:w="12" w:type="dxa"/>
              <w:left w:w="12" w:type="dxa"/>
              <w:right w:w="12" w:type="dxa"/>
            </w:tcMar>
            <w:vAlign w:val="center"/>
          </w:tcPr>
          <w:p w14:paraId="6DF0DFBC" w14:textId="77777777" w:rsidR="009C3440" w:rsidRDefault="00E85093">
            <w:pPr>
              <w:widowControl/>
              <w:jc w:val="center"/>
              <w:textAlignment w:val="bottom"/>
              <w:rPr>
                <w:color w:val="000000"/>
                <w:sz w:val="20"/>
                <w:szCs w:val="20"/>
              </w:rPr>
            </w:pPr>
            <w:r>
              <w:rPr>
                <w:color w:val="000000"/>
                <w:kern w:val="0"/>
                <w:sz w:val="20"/>
                <w:szCs w:val="20"/>
                <w:lang w:bidi="ar"/>
              </w:rPr>
              <w:t>2</w:t>
            </w:r>
          </w:p>
        </w:tc>
        <w:tc>
          <w:tcPr>
            <w:tcW w:w="1080" w:type="dxa"/>
            <w:tcBorders>
              <w:top w:val="single" w:sz="0" w:space="0" w:color="FFFFFF"/>
              <w:left w:val="single" w:sz="8" w:space="0" w:color="4F81BD"/>
              <w:bottom w:val="single" w:sz="8" w:space="0" w:color="4F81BD"/>
              <w:right w:val="single" w:sz="8" w:space="0" w:color="4F81BD"/>
            </w:tcBorders>
            <w:shd w:val="clear" w:color="auto" w:fill="B8CCE4"/>
            <w:noWrap/>
            <w:tcMar>
              <w:top w:w="12" w:type="dxa"/>
              <w:left w:w="12" w:type="dxa"/>
              <w:right w:w="12" w:type="dxa"/>
            </w:tcMar>
            <w:vAlign w:val="center"/>
          </w:tcPr>
          <w:p w14:paraId="4CC41AF8" w14:textId="77777777" w:rsidR="009C3440" w:rsidRDefault="00E85093">
            <w:pPr>
              <w:widowControl/>
              <w:jc w:val="center"/>
              <w:textAlignment w:val="bottom"/>
              <w:rPr>
                <w:color w:val="000000"/>
                <w:kern w:val="0"/>
                <w:sz w:val="20"/>
                <w:szCs w:val="20"/>
                <w:lang w:bidi="ar"/>
              </w:rPr>
            </w:pPr>
            <w:r>
              <w:rPr>
                <w:color w:val="000000"/>
                <w:kern w:val="0"/>
                <w:sz w:val="20"/>
                <w:szCs w:val="20"/>
                <w:lang w:bidi="ar"/>
              </w:rPr>
              <w:t>2018</w:t>
            </w:r>
          </w:p>
        </w:tc>
        <w:tc>
          <w:tcPr>
            <w:tcW w:w="687" w:type="dxa"/>
            <w:tcBorders>
              <w:top w:val="single" w:sz="0" w:space="0" w:color="FFFFFF"/>
              <w:left w:val="single" w:sz="8" w:space="0" w:color="4F81BD"/>
              <w:bottom w:val="single" w:sz="8" w:space="0" w:color="4F81BD"/>
              <w:right w:val="single" w:sz="8" w:space="0" w:color="4F81BD"/>
            </w:tcBorders>
            <w:shd w:val="clear" w:color="auto" w:fill="B8CCE4"/>
            <w:noWrap/>
            <w:tcMar>
              <w:top w:w="12" w:type="dxa"/>
              <w:left w:w="12" w:type="dxa"/>
              <w:right w:w="12" w:type="dxa"/>
            </w:tcMar>
            <w:vAlign w:val="center"/>
          </w:tcPr>
          <w:p w14:paraId="1A4B76AF" w14:textId="77777777" w:rsidR="009C3440" w:rsidRDefault="00E85093">
            <w:pPr>
              <w:widowControl/>
              <w:jc w:val="center"/>
              <w:textAlignment w:val="bottom"/>
              <w:rPr>
                <w:color w:val="000000"/>
                <w:kern w:val="0"/>
                <w:sz w:val="20"/>
                <w:szCs w:val="20"/>
                <w:lang w:bidi="ar"/>
              </w:rPr>
            </w:pPr>
            <w:r>
              <w:rPr>
                <w:color w:val="000000"/>
                <w:kern w:val="0"/>
                <w:sz w:val="20"/>
                <w:szCs w:val="20"/>
                <w:lang w:bidi="ar"/>
              </w:rPr>
              <w:t>A</w:t>
            </w:r>
          </w:p>
        </w:tc>
        <w:tc>
          <w:tcPr>
            <w:tcW w:w="1636" w:type="dxa"/>
            <w:tcBorders>
              <w:top w:val="single" w:sz="0" w:space="0" w:color="FFFFFF"/>
              <w:left w:val="single" w:sz="8" w:space="0" w:color="4F81BD"/>
              <w:bottom w:val="single" w:sz="8" w:space="0" w:color="4F81BD"/>
              <w:right w:val="single" w:sz="8" w:space="0" w:color="4F81BD"/>
            </w:tcBorders>
            <w:shd w:val="clear" w:color="auto" w:fill="B8CCE4"/>
            <w:noWrap/>
            <w:tcMar>
              <w:top w:w="12" w:type="dxa"/>
              <w:left w:w="12" w:type="dxa"/>
              <w:right w:w="12" w:type="dxa"/>
            </w:tcMar>
            <w:vAlign w:val="center"/>
          </w:tcPr>
          <w:p w14:paraId="5C14E234" w14:textId="77777777" w:rsidR="009C3440" w:rsidRDefault="00E85093">
            <w:pPr>
              <w:widowControl/>
              <w:jc w:val="center"/>
              <w:textAlignment w:val="bottom"/>
              <w:rPr>
                <w:color w:val="000000"/>
                <w:kern w:val="0"/>
                <w:sz w:val="20"/>
                <w:szCs w:val="20"/>
                <w:lang w:bidi="ar"/>
              </w:rPr>
            </w:pPr>
            <w:r>
              <w:rPr>
                <w:color w:val="000000"/>
                <w:kern w:val="0"/>
                <w:sz w:val="20"/>
                <w:szCs w:val="20"/>
                <w:lang w:bidi="ar"/>
              </w:rPr>
              <w:t>浙江工商大学</w:t>
            </w:r>
          </w:p>
        </w:tc>
        <w:tc>
          <w:tcPr>
            <w:tcW w:w="1029" w:type="dxa"/>
            <w:tcBorders>
              <w:top w:val="single" w:sz="0" w:space="0" w:color="FFFFFF"/>
              <w:left w:val="single" w:sz="8" w:space="0" w:color="4F81BD"/>
              <w:bottom w:val="single" w:sz="8" w:space="0" w:color="4F81BD"/>
              <w:right w:val="single" w:sz="8" w:space="0" w:color="4F81BD"/>
            </w:tcBorders>
            <w:shd w:val="clear" w:color="auto" w:fill="B8CCE4"/>
            <w:noWrap/>
            <w:tcMar>
              <w:top w:w="12" w:type="dxa"/>
              <w:left w:w="12" w:type="dxa"/>
              <w:right w:w="12" w:type="dxa"/>
            </w:tcMar>
            <w:vAlign w:val="center"/>
          </w:tcPr>
          <w:p w14:paraId="2836BB6F" w14:textId="77777777" w:rsidR="009C3440" w:rsidRDefault="00E85093">
            <w:pPr>
              <w:widowControl/>
              <w:jc w:val="center"/>
              <w:textAlignment w:val="bottom"/>
              <w:rPr>
                <w:color w:val="000000"/>
                <w:kern w:val="0"/>
                <w:sz w:val="20"/>
                <w:szCs w:val="20"/>
                <w:lang w:bidi="ar"/>
              </w:rPr>
            </w:pPr>
            <w:r>
              <w:rPr>
                <w:color w:val="000000"/>
                <w:kern w:val="0"/>
                <w:sz w:val="20"/>
                <w:szCs w:val="20"/>
                <w:lang w:bidi="ar"/>
              </w:rPr>
              <w:t>3</w:t>
            </w:r>
          </w:p>
        </w:tc>
      </w:tr>
      <w:tr w:rsidR="009C3440" w14:paraId="04A40A79" w14:textId="77777777">
        <w:trPr>
          <w:trHeight w:val="264"/>
          <w:jc w:val="center"/>
        </w:trPr>
        <w:tc>
          <w:tcPr>
            <w:tcW w:w="588" w:type="dxa"/>
            <w:tcBorders>
              <w:top w:val="single" w:sz="8" w:space="0" w:color="4F81BD"/>
              <w:left w:val="single" w:sz="8" w:space="0" w:color="4F81BD"/>
              <w:bottom w:val="single" w:sz="8" w:space="0" w:color="4F81BD"/>
              <w:right w:val="single" w:sz="8" w:space="0" w:color="4F81BD"/>
            </w:tcBorders>
            <w:shd w:val="clear" w:color="auto" w:fill="FFFFFF"/>
            <w:noWrap/>
            <w:tcMar>
              <w:top w:w="12" w:type="dxa"/>
              <w:left w:w="12" w:type="dxa"/>
              <w:right w:w="12" w:type="dxa"/>
            </w:tcMar>
            <w:vAlign w:val="center"/>
          </w:tcPr>
          <w:p w14:paraId="540B2982" w14:textId="77777777" w:rsidR="009C3440" w:rsidRDefault="00E85093">
            <w:pPr>
              <w:widowControl/>
              <w:jc w:val="center"/>
              <w:textAlignment w:val="bottom"/>
              <w:rPr>
                <w:color w:val="000000"/>
                <w:sz w:val="20"/>
                <w:szCs w:val="20"/>
              </w:rPr>
            </w:pPr>
            <w:r>
              <w:rPr>
                <w:color w:val="000000"/>
                <w:kern w:val="0"/>
                <w:sz w:val="20"/>
                <w:szCs w:val="20"/>
                <w:lang w:bidi="ar"/>
              </w:rPr>
              <w:t>2018</w:t>
            </w:r>
          </w:p>
        </w:tc>
        <w:tc>
          <w:tcPr>
            <w:tcW w:w="534" w:type="dxa"/>
            <w:tcBorders>
              <w:top w:val="single" w:sz="8" w:space="0" w:color="4F81BD"/>
              <w:left w:val="single" w:sz="8" w:space="0" w:color="4F81BD"/>
              <w:bottom w:val="single" w:sz="8" w:space="0" w:color="4F81BD"/>
              <w:right w:val="single" w:sz="8" w:space="0" w:color="4F81BD"/>
            </w:tcBorders>
            <w:shd w:val="clear" w:color="auto" w:fill="FFFFFF"/>
            <w:noWrap/>
            <w:tcMar>
              <w:top w:w="12" w:type="dxa"/>
              <w:left w:w="12" w:type="dxa"/>
              <w:right w:w="12" w:type="dxa"/>
            </w:tcMar>
            <w:vAlign w:val="center"/>
          </w:tcPr>
          <w:p w14:paraId="4B444455" w14:textId="77777777" w:rsidR="009C3440" w:rsidRDefault="00E85093">
            <w:pPr>
              <w:widowControl/>
              <w:jc w:val="center"/>
              <w:textAlignment w:val="bottom"/>
              <w:rPr>
                <w:color w:val="000000"/>
                <w:sz w:val="20"/>
                <w:szCs w:val="20"/>
              </w:rPr>
            </w:pPr>
            <w:r>
              <w:rPr>
                <w:color w:val="000000"/>
                <w:kern w:val="0"/>
                <w:sz w:val="20"/>
                <w:szCs w:val="20"/>
                <w:lang w:bidi="ar"/>
              </w:rPr>
              <w:t>A</w:t>
            </w:r>
          </w:p>
        </w:tc>
        <w:tc>
          <w:tcPr>
            <w:tcW w:w="1925" w:type="dxa"/>
            <w:tcBorders>
              <w:top w:val="single" w:sz="8" w:space="0" w:color="4F81BD"/>
              <w:left w:val="single" w:sz="8" w:space="0" w:color="4F81BD"/>
              <w:bottom w:val="single" w:sz="8" w:space="0" w:color="4F81BD"/>
              <w:right w:val="single" w:sz="8" w:space="0" w:color="4F81BD"/>
            </w:tcBorders>
            <w:shd w:val="clear" w:color="auto" w:fill="FFFFFF"/>
            <w:noWrap/>
            <w:tcMar>
              <w:top w:w="12" w:type="dxa"/>
              <w:left w:w="12" w:type="dxa"/>
              <w:right w:w="12" w:type="dxa"/>
            </w:tcMar>
            <w:vAlign w:val="center"/>
          </w:tcPr>
          <w:p w14:paraId="14FE3E22" w14:textId="77777777" w:rsidR="009C3440" w:rsidRDefault="00E85093">
            <w:pPr>
              <w:widowControl/>
              <w:jc w:val="center"/>
              <w:textAlignment w:val="bottom"/>
              <w:rPr>
                <w:color w:val="000000"/>
                <w:sz w:val="20"/>
                <w:szCs w:val="20"/>
              </w:rPr>
            </w:pPr>
            <w:r>
              <w:rPr>
                <w:color w:val="000000"/>
                <w:kern w:val="0"/>
                <w:sz w:val="20"/>
                <w:szCs w:val="20"/>
                <w:lang w:bidi="ar"/>
              </w:rPr>
              <w:t>杭州电子科技大学</w:t>
            </w:r>
          </w:p>
        </w:tc>
        <w:tc>
          <w:tcPr>
            <w:tcW w:w="851" w:type="dxa"/>
            <w:tcBorders>
              <w:top w:val="single" w:sz="8" w:space="0" w:color="4F81BD"/>
              <w:left w:val="single" w:sz="8" w:space="0" w:color="4F81BD"/>
              <w:bottom w:val="single" w:sz="8" w:space="0" w:color="4F81BD"/>
              <w:right w:val="single" w:sz="8" w:space="0" w:color="4F81BD"/>
            </w:tcBorders>
            <w:shd w:val="clear" w:color="auto" w:fill="FFFFFF"/>
            <w:noWrap/>
            <w:tcMar>
              <w:top w:w="12" w:type="dxa"/>
              <w:left w:w="12" w:type="dxa"/>
              <w:right w:w="12" w:type="dxa"/>
            </w:tcMar>
            <w:vAlign w:val="center"/>
          </w:tcPr>
          <w:p w14:paraId="78A25C3D" w14:textId="77777777" w:rsidR="009C3440" w:rsidRDefault="00E85093">
            <w:pPr>
              <w:widowControl/>
              <w:jc w:val="center"/>
              <w:textAlignment w:val="bottom"/>
              <w:rPr>
                <w:color w:val="000000"/>
                <w:sz w:val="20"/>
                <w:szCs w:val="20"/>
              </w:rPr>
            </w:pPr>
            <w:r>
              <w:rPr>
                <w:color w:val="000000"/>
                <w:kern w:val="0"/>
                <w:sz w:val="20"/>
                <w:szCs w:val="20"/>
                <w:lang w:bidi="ar"/>
              </w:rPr>
              <w:t>2</w:t>
            </w:r>
          </w:p>
        </w:tc>
        <w:tc>
          <w:tcPr>
            <w:tcW w:w="1080" w:type="dxa"/>
            <w:tcBorders>
              <w:top w:val="single" w:sz="8" w:space="0" w:color="4F81BD"/>
              <w:left w:val="single" w:sz="8" w:space="0" w:color="4F81BD"/>
              <w:bottom w:val="single" w:sz="8" w:space="0" w:color="4F81BD"/>
              <w:right w:val="single" w:sz="8" w:space="0" w:color="4F81BD"/>
            </w:tcBorders>
            <w:shd w:val="clear" w:color="auto" w:fill="FFFFFF"/>
            <w:noWrap/>
            <w:tcMar>
              <w:top w:w="12" w:type="dxa"/>
              <w:left w:w="12" w:type="dxa"/>
              <w:right w:w="12" w:type="dxa"/>
            </w:tcMar>
            <w:vAlign w:val="center"/>
          </w:tcPr>
          <w:p w14:paraId="07B991B7" w14:textId="77777777" w:rsidR="009C3440" w:rsidRDefault="00E85093">
            <w:pPr>
              <w:widowControl/>
              <w:jc w:val="center"/>
              <w:textAlignment w:val="bottom"/>
              <w:rPr>
                <w:color w:val="000000"/>
                <w:kern w:val="0"/>
                <w:sz w:val="20"/>
                <w:szCs w:val="20"/>
                <w:lang w:bidi="ar"/>
              </w:rPr>
            </w:pPr>
            <w:r>
              <w:rPr>
                <w:color w:val="000000"/>
                <w:kern w:val="0"/>
                <w:sz w:val="20"/>
                <w:szCs w:val="20"/>
                <w:lang w:bidi="ar"/>
              </w:rPr>
              <w:t>2018</w:t>
            </w:r>
          </w:p>
        </w:tc>
        <w:tc>
          <w:tcPr>
            <w:tcW w:w="687" w:type="dxa"/>
            <w:tcBorders>
              <w:top w:val="single" w:sz="8" w:space="0" w:color="4F81BD"/>
              <w:left w:val="single" w:sz="8" w:space="0" w:color="4F81BD"/>
              <w:bottom w:val="single" w:sz="8" w:space="0" w:color="4F81BD"/>
              <w:right w:val="single" w:sz="8" w:space="0" w:color="4F81BD"/>
            </w:tcBorders>
            <w:shd w:val="clear" w:color="auto" w:fill="FFFFFF"/>
            <w:noWrap/>
            <w:tcMar>
              <w:top w:w="12" w:type="dxa"/>
              <w:left w:w="12" w:type="dxa"/>
              <w:right w:w="12" w:type="dxa"/>
            </w:tcMar>
            <w:vAlign w:val="center"/>
          </w:tcPr>
          <w:p w14:paraId="7517CF33" w14:textId="77777777" w:rsidR="009C3440" w:rsidRDefault="00E85093">
            <w:pPr>
              <w:widowControl/>
              <w:jc w:val="center"/>
              <w:textAlignment w:val="bottom"/>
              <w:rPr>
                <w:color w:val="000000"/>
                <w:kern w:val="0"/>
                <w:sz w:val="20"/>
                <w:szCs w:val="20"/>
                <w:lang w:bidi="ar"/>
              </w:rPr>
            </w:pPr>
            <w:r>
              <w:rPr>
                <w:color w:val="000000"/>
                <w:kern w:val="0"/>
                <w:sz w:val="20"/>
                <w:szCs w:val="20"/>
                <w:lang w:bidi="ar"/>
              </w:rPr>
              <w:t>A</w:t>
            </w:r>
          </w:p>
        </w:tc>
        <w:tc>
          <w:tcPr>
            <w:tcW w:w="1636" w:type="dxa"/>
            <w:tcBorders>
              <w:top w:val="single" w:sz="8" w:space="0" w:color="4F81BD"/>
              <w:left w:val="single" w:sz="8" w:space="0" w:color="4F81BD"/>
              <w:bottom w:val="single" w:sz="8" w:space="0" w:color="4F81BD"/>
              <w:right w:val="single" w:sz="8" w:space="0" w:color="4F81BD"/>
            </w:tcBorders>
            <w:shd w:val="clear" w:color="auto" w:fill="FFFFFF"/>
            <w:noWrap/>
            <w:tcMar>
              <w:top w:w="12" w:type="dxa"/>
              <w:left w:w="12" w:type="dxa"/>
              <w:right w:w="12" w:type="dxa"/>
            </w:tcMar>
            <w:vAlign w:val="center"/>
          </w:tcPr>
          <w:p w14:paraId="2D74E0CC" w14:textId="77777777" w:rsidR="009C3440" w:rsidRDefault="00E85093">
            <w:pPr>
              <w:widowControl/>
              <w:jc w:val="center"/>
              <w:textAlignment w:val="bottom"/>
              <w:rPr>
                <w:color w:val="000000"/>
                <w:kern w:val="0"/>
                <w:sz w:val="20"/>
                <w:szCs w:val="20"/>
                <w:lang w:bidi="ar"/>
              </w:rPr>
            </w:pPr>
            <w:r>
              <w:rPr>
                <w:color w:val="000000"/>
                <w:kern w:val="0"/>
                <w:sz w:val="20"/>
                <w:szCs w:val="20"/>
                <w:lang w:bidi="ar"/>
              </w:rPr>
              <w:t>中国计量大学</w:t>
            </w:r>
          </w:p>
        </w:tc>
        <w:tc>
          <w:tcPr>
            <w:tcW w:w="1029" w:type="dxa"/>
            <w:tcBorders>
              <w:top w:val="single" w:sz="8" w:space="0" w:color="4F81BD"/>
              <w:left w:val="single" w:sz="8" w:space="0" w:color="4F81BD"/>
              <w:bottom w:val="single" w:sz="8" w:space="0" w:color="4F81BD"/>
              <w:right w:val="single" w:sz="8" w:space="0" w:color="4F81BD"/>
            </w:tcBorders>
            <w:shd w:val="clear" w:color="auto" w:fill="FFFFFF"/>
            <w:noWrap/>
            <w:tcMar>
              <w:top w:w="12" w:type="dxa"/>
              <w:left w:w="12" w:type="dxa"/>
              <w:right w:w="12" w:type="dxa"/>
            </w:tcMar>
            <w:vAlign w:val="center"/>
          </w:tcPr>
          <w:p w14:paraId="77E0C2F4" w14:textId="77777777" w:rsidR="009C3440" w:rsidRDefault="00E85093">
            <w:pPr>
              <w:widowControl/>
              <w:jc w:val="center"/>
              <w:textAlignment w:val="bottom"/>
              <w:rPr>
                <w:color w:val="000000"/>
                <w:kern w:val="0"/>
                <w:sz w:val="20"/>
                <w:szCs w:val="20"/>
                <w:lang w:bidi="ar"/>
              </w:rPr>
            </w:pPr>
            <w:r>
              <w:rPr>
                <w:color w:val="000000"/>
                <w:kern w:val="0"/>
                <w:sz w:val="20"/>
                <w:szCs w:val="20"/>
                <w:lang w:bidi="ar"/>
              </w:rPr>
              <w:t>3</w:t>
            </w:r>
          </w:p>
        </w:tc>
      </w:tr>
      <w:tr w:rsidR="009C3440" w14:paraId="63EB8125" w14:textId="77777777">
        <w:trPr>
          <w:trHeight w:val="264"/>
          <w:jc w:val="center"/>
        </w:trPr>
        <w:tc>
          <w:tcPr>
            <w:tcW w:w="588" w:type="dxa"/>
            <w:tcBorders>
              <w:top w:val="single" w:sz="8" w:space="0" w:color="4F81BD"/>
              <w:left w:val="single" w:sz="8" w:space="0" w:color="4F81BD"/>
              <w:bottom w:val="single" w:sz="8" w:space="0" w:color="4F81BD"/>
              <w:right w:val="single" w:sz="8" w:space="0" w:color="4F81BD"/>
            </w:tcBorders>
            <w:shd w:val="clear" w:color="auto" w:fill="B8CCE4"/>
            <w:noWrap/>
            <w:tcMar>
              <w:top w:w="12" w:type="dxa"/>
              <w:left w:w="12" w:type="dxa"/>
              <w:right w:w="12" w:type="dxa"/>
            </w:tcMar>
            <w:vAlign w:val="center"/>
          </w:tcPr>
          <w:p w14:paraId="243272F0" w14:textId="77777777" w:rsidR="009C3440" w:rsidRDefault="00E85093">
            <w:pPr>
              <w:widowControl/>
              <w:jc w:val="center"/>
              <w:textAlignment w:val="bottom"/>
              <w:rPr>
                <w:color w:val="000000"/>
                <w:sz w:val="20"/>
                <w:szCs w:val="20"/>
              </w:rPr>
            </w:pPr>
            <w:r>
              <w:rPr>
                <w:color w:val="000000"/>
                <w:kern w:val="0"/>
                <w:sz w:val="20"/>
                <w:szCs w:val="20"/>
                <w:lang w:bidi="ar"/>
              </w:rPr>
              <w:t>2018</w:t>
            </w:r>
          </w:p>
        </w:tc>
        <w:tc>
          <w:tcPr>
            <w:tcW w:w="534" w:type="dxa"/>
            <w:tcBorders>
              <w:top w:val="single" w:sz="8" w:space="0" w:color="4F81BD"/>
              <w:left w:val="single" w:sz="8" w:space="0" w:color="4F81BD"/>
              <w:bottom w:val="single" w:sz="8" w:space="0" w:color="4F81BD"/>
              <w:right w:val="single" w:sz="8" w:space="0" w:color="4F81BD"/>
            </w:tcBorders>
            <w:shd w:val="clear" w:color="auto" w:fill="B8CCE4"/>
            <w:noWrap/>
            <w:tcMar>
              <w:top w:w="12" w:type="dxa"/>
              <w:left w:w="12" w:type="dxa"/>
              <w:right w:w="12" w:type="dxa"/>
            </w:tcMar>
            <w:vAlign w:val="center"/>
          </w:tcPr>
          <w:p w14:paraId="3E7036C2" w14:textId="77777777" w:rsidR="009C3440" w:rsidRDefault="00E85093">
            <w:pPr>
              <w:widowControl/>
              <w:jc w:val="center"/>
              <w:textAlignment w:val="bottom"/>
              <w:rPr>
                <w:color w:val="000000"/>
                <w:sz w:val="20"/>
                <w:szCs w:val="20"/>
              </w:rPr>
            </w:pPr>
            <w:r>
              <w:rPr>
                <w:color w:val="000000"/>
                <w:kern w:val="0"/>
                <w:sz w:val="20"/>
                <w:szCs w:val="20"/>
                <w:lang w:bidi="ar"/>
              </w:rPr>
              <w:t>A</w:t>
            </w:r>
          </w:p>
        </w:tc>
        <w:tc>
          <w:tcPr>
            <w:tcW w:w="1925" w:type="dxa"/>
            <w:tcBorders>
              <w:top w:val="single" w:sz="8" w:space="0" w:color="4F81BD"/>
              <w:left w:val="single" w:sz="8" w:space="0" w:color="4F81BD"/>
              <w:bottom w:val="single" w:sz="8" w:space="0" w:color="4F81BD"/>
              <w:right w:val="single" w:sz="8" w:space="0" w:color="4F81BD"/>
            </w:tcBorders>
            <w:shd w:val="clear" w:color="auto" w:fill="B8CCE4"/>
            <w:noWrap/>
            <w:tcMar>
              <w:top w:w="12" w:type="dxa"/>
              <w:left w:w="12" w:type="dxa"/>
              <w:right w:w="12" w:type="dxa"/>
            </w:tcMar>
            <w:vAlign w:val="center"/>
          </w:tcPr>
          <w:p w14:paraId="71F17495" w14:textId="77777777" w:rsidR="009C3440" w:rsidRDefault="00E85093">
            <w:pPr>
              <w:widowControl/>
              <w:jc w:val="center"/>
              <w:textAlignment w:val="bottom"/>
              <w:rPr>
                <w:color w:val="000000"/>
                <w:sz w:val="20"/>
                <w:szCs w:val="20"/>
              </w:rPr>
            </w:pPr>
            <w:r>
              <w:rPr>
                <w:color w:val="000000"/>
                <w:kern w:val="0"/>
                <w:sz w:val="20"/>
                <w:szCs w:val="20"/>
                <w:lang w:bidi="ar"/>
              </w:rPr>
              <w:t>杭州电子科技大学</w:t>
            </w:r>
          </w:p>
        </w:tc>
        <w:tc>
          <w:tcPr>
            <w:tcW w:w="851" w:type="dxa"/>
            <w:tcBorders>
              <w:top w:val="single" w:sz="8" w:space="0" w:color="4F81BD"/>
              <w:left w:val="single" w:sz="8" w:space="0" w:color="4F81BD"/>
              <w:bottom w:val="single" w:sz="8" w:space="0" w:color="4F81BD"/>
              <w:right w:val="single" w:sz="8" w:space="0" w:color="4F81BD"/>
            </w:tcBorders>
            <w:shd w:val="clear" w:color="auto" w:fill="B8CCE4"/>
            <w:noWrap/>
            <w:tcMar>
              <w:top w:w="12" w:type="dxa"/>
              <w:left w:w="12" w:type="dxa"/>
              <w:right w:w="12" w:type="dxa"/>
            </w:tcMar>
            <w:vAlign w:val="center"/>
          </w:tcPr>
          <w:p w14:paraId="57127C9A" w14:textId="77777777" w:rsidR="009C3440" w:rsidRDefault="00E85093">
            <w:pPr>
              <w:widowControl/>
              <w:jc w:val="center"/>
              <w:textAlignment w:val="bottom"/>
              <w:rPr>
                <w:color w:val="000000"/>
                <w:sz w:val="20"/>
                <w:szCs w:val="20"/>
              </w:rPr>
            </w:pPr>
            <w:r>
              <w:rPr>
                <w:color w:val="000000"/>
                <w:kern w:val="0"/>
                <w:sz w:val="20"/>
                <w:szCs w:val="20"/>
                <w:lang w:bidi="ar"/>
              </w:rPr>
              <w:t>2</w:t>
            </w:r>
          </w:p>
        </w:tc>
        <w:tc>
          <w:tcPr>
            <w:tcW w:w="1080" w:type="dxa"/>
            <w:tcBorders>
              <w:top w:val="single" w:sz="8" w:space="0" w:color="4F81BD"/>
              <w:left w:val="single" w:sz="8" w:space="0" w:color="4F81BD"/>
              <w:bottom w:val="single" w:sz="8" w:space="0" w:color="4F81BD"/>
              <w:right w:val="single" w:sz="8" w:space="0" w:color="4F81BD"/>
            </w:tcBorders>
            <w:shd w:val="clear" w:color="auto" w:fill="B8CCE4"/>
            <w:noWrap/>
            <w:tcMar>
              <w:top w:w="12" w:type="dxa"/>
              <w:left w:w="12" w:type="dxa"/>
              <w:right w:w="12" w:type="dxa"/>
            </w:tcMar>
            <w:vAlign w:val="center"/>
          </w:tcPr>
          <w:p w14:paraId="7B42FF2D" w14:textId="77777777" w:rsidR="009C3440" w:rsidRDefault="00E85093">
            <w:pPr>
              <w:widowControl/>
              <w:jc w:val="center"/>
              <w:textAlignment w:val="bottom"/>
              <w:rPr>
                <w:color w:val="000000"/>
                <w:kern w:val="0"/>
                <w:sz w:val="20"/>
                <w:szCs w:val="20"/>
                <w:lang w:bidi="ar"/>
              </w:rPr>
            </w:pPr>
            <w:r>
              <w:rPr>
                <w:color w:val="000000"/>
                <w:kern w:val="0"/>
                <w:sz w:val="20"/>
                <w:szCs w:val="20"/>
                <w:lang w:bidi="ar"/>
              </w:rPr>
              <w:t>2018</w:t>
            </w:r>
          </w:p>
        </w:tc>
        <w:tc>
          <w:tcPr>
            <w:tcW w:w="687" w:type="dxa"/>
            <w:tcBorders>
              <w:top w:val="single" w:sz="8" w:space="0" w:color="4F81BD"/>
              <w:left w:val="single" w:sz="8" w:space="0" w:color="4F81BD"/>
              <w:bottom w:val="single" w:sz="8" w:space="0" w:color="4F81BD"/>
              <w:right w:val="single" w:sz="8" w:space="0" w:color="4F81BD"/>
            </w:tcBorders>
            <w:shd w:val="clear" w:color="auto" w:fill="B8CCE4"/>
            <w:noWrap/>
            <w:tcMar>
              <w:top w:w="12" w:type="dxa"/>
              <w:left w:w="12" w:type="dxa"/>
              <w:right w:w="12" w:type="dxa"/>
            </w:tcMar>
            <w:vAlign w:val="center"/>
          </w:tcPr>
          <w:p w14:paraId="54445C61" w14:textId="77777777" w:rsidR="009C3440" w:rsidRDefault="00E85093">
            <w:pPr>
              <w:widowControl/>
              <w:jc w:val="center"/>
              <w:textAlignment w:val="bottom"/>
              <w:rPr>
                <w:color w:val="000000"/>
                <w:kern w:val="0"/>
                <w:sz w:val="20"/>
                <w:szCs w:val="20"/>
                <w:lang w:bidi="ar"/>
              </w:rPr>
            </w:pPr>
            <w:r>
              <w:rPr>
                <w:color w:val="000000"/>
                <w:kern w:val="0"/>
                <w:sz w:val="20"/>
                <w:szCs w:val="20"/>
                <w:lang w:bidi="ar"/>
              </w:rPr>
              <w:t>A</w:t>
            </w:r>
          </w:p>
        </w:tc>
        <w:tc>
          <w:tcPr>
            <w:tcW w:w="1636" w:type="dxa"/>
            <w:tcBorders>
              <w:top w:val="single" w:sz="8" w:space="0" w:color="4F81BD"/>
              <w:left w:val="single" w:sz="8" w:space="0" w:color="4F81BD"/>
              <w:bottom w:val="single" w:sz="8" w:space="0" w:color="4F81BD"/>
              <w:right w:val="single" w:sz="8" w:space="0" w:color="4F81BD"/>
            </w:tcBorders>
            <w:shd w:val="clear" w:color="auto" w:fill="B8CCE4"/>
            <w:noWrap/>
            <w:tcMar>
              <w:top w:w="12" w:type="dxa"/>
              <w:left w:w="12" w:type="dxa"/>
              <w:right w:w="12" w:type="dxa"/>
            </w:tcMar>
            <w:vAlign w:val="center"/>
          </w:tcPr>
          <w:p w14:paraId="5D98D8F7" w14:textId="77777777" w:rsidR="009C3440" w:rsidRDefault="00E85093">
            <w:pPr>
              <w:widowControl/>
              <w:jc w:val="center"/>
              <w:textAlignment w:val="bottom"/>
              <w:rPr>
                <w:color w:val="000000"/>
                <w:kern w:val="0"/>
                <w:sz w:val="20"/>
                <w:szCs w:val="20"/>
                <w:lang w:bidi="ar"/>
              </w:rPr>
            </w:pPr>
            <w:r>
              <w:rPr>
                <w:color w:val="000000"/>
                <w:kern w:val="0"/>
                <w:sz w:val="20"/>
                <w:szCs w:val="20"/>
                <w:lang w:bidi="ar"/>
              </w:rPr>
              <w:t>宁波大学</w:t>
            </w:r>
          </w:p>
        </w:tc>
        <w:tc>
          <w:tcPr>
            <w:tcW w:w="1029" w:type="dxa"/>
            <w:tcBorders>
              <w:top w:val="single" w:sz="8" w:space="0" w:color="4F81BD"/>
              <w:left w:val="single" w:sz="8" w:space="0" w:color="4F81BD"/>
              <w:bottom w:val="single" w:sz="8" w:space="0" w:color="4F81BD"/>
              <w:right w:val="single" w:sz="8" w:space="0" w:color="4F81BD"/>
            </w:tcBorders>
            <w:shd w:val="clear" w:color="auto" w:fill="B8CCE4"/>
            <w:noWrap/>
            <w:tcMar>
              <w:top w:w="12" w:type="dxa"/>
              <w:left w:w="12" w:type="dxa"/>
              <w:right w:w="12" w:type="dxa"/>
            </w:tcMar>
            <w:vAlign w:val="center"/>
          </w:tcPr>
          <w:p w14:paraId="4BC872DE" w14:textId="77777777" w:rsidR="009C3440" w:rsidRDefault="00E85093">
            <w:pPr>
              <w:widowControl/>
              <w:jc w:val="center"/>
              <w:textAlignment w:val="bottom"/>
              <w:rPr>
                <w:color w:val="000000"/>
                <w:kern w:val="0"/>
                <w:sz w:val="20"/>
                <w:szCs w:val="20"/>
                <w:lang w:bidi="ar"/>
              </w:rPr>
            </w:pPr>
            <w:r>
              <w:rPr>
                <w:color w:val="000000"/>
                <w:kern w:val="0"/>
                <w:sz w:val="20"/>
                <w:szCs w:val="20"/>
                <w:lang w:bidi="ar"/>
              </w:rPr>
              <w:t>3</w:t>
            </w:r>
          </w:p>
        </w:tc>
      </w:tr>
      <w:tr w:rsidR="009C3440" w14:paraId="2724EB1F" w14:textId="77777777">
        <w:trPr>
          <w:trHeight w:val="264"/>
          <w:jc w:val="center"/>
        </w:trPr>
        <w:tc>
          <w:tcPr>
            <w:tcW w:w="588" w:type="dxa"/>
            <w:tcBorders>
              <w:top w:val="single" w:sz="8" w:space="0" w:color="4F81BD"/>
              <w:left w:val="single" w:sz="8" w:space="0" w:color="4F81BD"/>
              <w:bottom w:val="single" w:sz="8" w:space="0" w:color="4F81BD"/>
              <w:right w:val="single" w:sz="8" w:space="0" w:color="4F81BD"/>
            </w:tcBorders>
            <w:shd w:val="clear" w:color="auto" w:fill="FFFFFF"/>
            <w:noWrap/>
            <w:tcMar>
              <w:top w:w="12" w:type="dxa"/>
              <w:left w:w="12" w:type="dxa"/>
              <w:right w:w="12" w:type="dxa"/>
            </w:tcMar>
            <w:vAlign w:val="center"/>
          </w:tcPr>
          <w:p w14:paraId="5CC641C1" w14:textId="77777777" w:rsidR="009C3440" w:rsidRDefault="00E85093">
            <w:pPr>
              <w:widowControl/>
              <w:jc w:val="center"/>
              <w:textAlignment w:val="bottom"/>
              <w:rPr>
                <w:color w:val="000000"/>
                <w:sz w:val="20"/>
                <w:szCs w:val="20"/>
              </w:rPr>
            </w:pPr>
            <w:r>
              <w:rPr>
                <w:color w:val="000000"/>
                <w:kern w:val="0"/>
                <w:sz w:val="20"/>
                <w:szCs w:val="20"/>
                <w:lang w:bidi="ar"/>
              </w:rPr>
              <w:t>2018</w:t>
            </w:r>
          </w:p>
        </w:tc>
        <w:tc>
          <w:tcPr>
            <w:tcW w:w="534" w:type="dxa"/>
            <w:tcBorders>
              <w:top w:val="single" w:sz="8" w:space="0" w:color="4F81BD"/>
              <w:left w:val="single" w:sz="8" w:space="0" w:color="4F81BD"/>
              <w:bottom w:val="single" w:sz="8" w:space="0" w:color="4F81BD"/>
              <w:right w:val="single" w:sz="8" w:space="0" w:color="4F81BD"/>
            </w:tcBorders>
            <w:shd w:val="clear" w:color="auto" w:fill="FFFFFF"/>
            <w:noWrap/>
            <w:tcMar>
              <w:top w:w="12" w:type="dxa"/>
              <w:left w:w="12" w:type="dxa"/>
              <w:right w:w="12" w:type="dxa"/>
            </w:tcMar>
            <w:vAlign w:val="center"/>
          </w:tcPr>
          <w:p w14:paraId="3CD576BC" w14:textId="77777777" w:rsidR="009C3440" w:rsidRDefault="00E85093">
            <w:pPr>
              <w:widowControl/>
              <w:jc w:val="center"/>
              <w:textAlignment w:val="bottom"/>
              <w:rPr>
                <w:color w:val="000000"/>
                <w:sz w:val="20"/>
                <w:szCs w:val="20"/>
              </w:rPr>
            </w:pPr>
            <w:r>
              <w:rPr>
                <w:color w:val="000000"/>
                <w:kern w:val="0"/>
                <w:sz w:val="20"/>
                <w:szCs w:val="20"/>
                <w:lang w:bidi="ar"/>
              </w:rPr>
              <w:t>A</w:t>
            </w:r>
          </w:p>
        </w:tc>
        <w:tc>
          <w:tcPr>
            <w:tcW w:w="1925" w:type="dxa"/>
            <w:tcBorders>
              <w:top w:val="single" w:sz="8" w:space="0" w:color="4F81BD"/>
              <w:left w:val="single" w:sz="8" w:space="0" w:color="4F81BD"/>
              <w:bottom w:val="single" w:sz="8" w:space="0" w:color="4F81BD"/>
              <w:right w:val="single" w:sz="8" w:space="0" w:color="4F81BD"/>
            </w:tcBorders>
            <w:shd w:val="clear" w:color="auto" w:fill="FFFFFF"/>
            <w:noWrap/>
            <w:tcMar>
              <w:top w:w="12" w:type="dxa"/>
              <w:left w:w="12" w:type="dxa"/>
              <w:right w:w="12" w:type="dxa"/>
            </w:tcMar>
            <w:vAlign w:val="center"/>
          </w:tcPr>
          <w:p w14:paraId="6438DA2B" w14:textId="77777777" w:rsidR="009C3440" w:rsidRDefault="00E85093">
            <w:pPr>
              <w:widowControl/>
              <w:jc w:val="center"/>
              <w:textAlignment w:val="bottom"/>
              <w:rPr>
                <w:color w:val="000000"/>
                <w:sz w:val="20"/>
                <w:szCs w:val="20"/>
              </w:rPr>
            </w:pPr>
            <w:r>
              <w:rPr>
                <w:color w:val="000000"/>
                <w:kern w:val="0"/>
                <w:sz w:val="20"/>
                <w:szCs w:val="20"/>
                <w:lang w:bidi="ar"/>
              </w:rPr>
              <w:t>杭州电子科技大学</w:t>
            </w:r>
          </w:p>
        </w:tc>
        <w:tc>
          <w:tcPr>
            <w:tcW w:w="851" w:type="dxa"/>
            <w:tcBorders>
              <w:top w:val="single" w:sz="8" w:space="0" w:color="4F81BD"/>
              <w:left w:val="single" w:sz="8" w:space="0" w:color="4F81BD"/>
              <w:bottom w:val="single" w:sz="8" w:space="0" w:color="4F81BD"/>
              <w:right w:val="single" w:sz="8" w:space="0" w:color="4F81BD"/>
            </w:tcBorders>
            <w:shd w:val="clear" w:color="auto" w:fill="FFFFFF"/>
            <w:noWrap/>
            <w:tcMar>
              <w:top w:w="12" w:type="dxa"/>
              <w:left w:w="12" w:type="dxa"/>
              <w:right w:w="12" w:type="dxa"/>
            </w:tcMar>
            <w:vAlign w:val="center"/>
          </w:tcPr>
          <w:p w14:paraId="74169596" w14:textId="77777777" w:rsidR="009C3440" w:rsidRDefault="00E85093">
            <w:pPr>
              <w:widowControl/>
              <w:jc w:val="center"/>
              <w:textAlignment w:val="bottom"/>
              <w:rPr>
                <w:color w:val="000000"/>
                <w:sz w:val="20"/>
                <w:szCs w:val="20"/>
              </w:rPr>
            </w:pPr>
            <w:r>
              <w:rPr>
                <w:color w:val="000000"/>
                <w:kern w:val="0"/>
                <w:sz w:val="20"/>
                <w:szCs w:val="20"/>
                <w:lang w:bidi="ar"/>
              </w:rPr>
              <w:t>2</w:t>
            </w:r>
          </w:p>
        </w:tc>
        <w:tc>
          <w:tcPr>
            <w:tcW w:w="1080" w:type="dxa"/>
            <w:tcBorders>
              <w:top w:val="single" w:sz="8" w:space="0" w:color="4F81BD"/>
              <w:left w:val="single" w:sz="8" w:space="0" w:color="4F81BD"/>
              <w:bottom w:val="single" w:sz="8" w:space="0" w:color="4F81BD"/>
              <w:right w:val="single" w:sz="8" w:space="0" w:color="4F81BD"/>
            </w:tcBorders>
            <w:shd w:val="clear" w:color="auto" w:fill="FFFFFF"/>
            <w:noWrap/>
            <w:tcMar>
              <w:top w:w="12" w:type="dxa"/>
              <w:left w:w="12" w:type="dxa"/>
              <w:right w:w="12" w:type="dxa"/>
            </w:tcMar>
            <w:vAlign w:val="center"/>
          </w:tcPr>
          <w:p w14:paraId="21757FE6" w14:textId="77777777" w:rsidR="009C3440" w:rsidRDefault="00E85093">
            <w:pPr>
              <w:widowControl/>
              <w:jc w:val="center"/>
              <w:textAlignment w:val="bottom"/>
              <w:rPr>
                <w:color w:val="000000"/>
                <w:kern w:val="0"/>
                <w:sz w:val="20"/>
                <w:szCs w:val="20"/>
                <w:lang w:bidi="ar"/>
              </w:rPr>
            </w:pPr>
            <w:r>
              <w:rPr>
                <w:color w:val="000000"/>
                <w:kern w:val="0"/>
                <w:sz w:val="20"/>
                <w:szCs w:val="20"/>
                <w:lang w:bidi="ar"/>
              </w:rPr>
              <w:t>2018</w:t>
            </w:r>
          </w:p>
        </w:tc>
        <w:tc>
          <w:tcPr>
            <w:tcW w:w="687" w:type="dxa"/>
            <w:tcBorders>
              <w:top w:val="single" w:sz="8" w:space="0" w:color="4F81BD"/>
              <w:left w:val="single" w:sz="8" w:space="0" w:color="4F81BD"/>
              <w:bottom w:val="single" w:sz="8" w:space="0" w:color="4F81BD"/>
              <w:right w:val="single" w:sz="8" w:space="0" w:color="4F81BD"/>
            </w:tcBorders>
            <w:shd w:val="clear" w:color="auto" w:fill="FFFFFF"/>
            <w:noWrap/>
            <w:tcMar>
              <w:top w:w="12" w:type="dxa"/>
              <w:left w:w="12" w:type="dxa"/>
              <w:right w:w="12" w:type="dxa"/>
            </w:tcMar>
            <w:vAlign w:val="center"/>
          </w:tcPr>
          <w:p w14:paraId="33B85D51" w14:textId="77777777" w:rsidR="009C3440" w:rsidRDefault="00E85093">
            <w:pPr>
              <w:widowControl/>
              <w:jc w:val="center"/>
              <w:textAlignment w:val="bottom"/>
              <w:rPr>
                <w:color w:val="000000"/>
                <w:kern w:val="0"/>
                <w:sz w:val="20"/>
                <w:szCs w:val="20"/>
                <w:lang w:bidi="ar"/>
              </w:rPr>
            </w:pPr>
            <w:r>
              <w:rPr>
                <w:color w:val="000000"/>
                <w:kern w:val="0"/>
                <w:sz w:val="20"/>
                <w:szCs w:val="20"/>
                <w:lang w:bidi="ar"/>
              </w:rPr>
              <w:t>B</w:t>
            </w:r>
          </w:p>
        </w:tc>
        <w:tc>
          <w:tcPr>
            <w:tcW w:w="1636" w:type="dxa"/>
            <w:tcBorders>
              <w:top w:val="single" w:sz="8" w:space="0" w:color="4F81BD"/>
              <w:left w:val="single" w:sz="8" w:space="0" w:color="4F81BD"/>
              <w:bottom w:val="single" w:sz="8" w:space="0" w:color="4F81BD"/>
              <w:right w:val="single" w:sz="8" w:space="0" w:color="4F81BD"/>
            </w:tcBorders>
            <w:shd w:val="clear" w:color="auto" w:fill="FFFFFF"/>
            <w:noWrap/>
            <w:tcMar>
              <w:top w:w="12" w:type="dxa"/>
              <w:left w:w="12" w:type="dxa"/>
              <w:right w:w="12" w:type="dxa"/>
            </w:tcMar>
            <w:vAlign w:val="center"/>
          </w:tcPr>
          <w:p w14:paraId="42E0C032" w14:textId="77777777" w:rsidR="009C3440" w:rsidRDefault="00E85093">
            <w:pPr>
              <w:widowControl/>
              <w:jc w:val="center"/>
              <w:textAlignment w:val="bottom"/>
              <w:rPr>
                <w:color w:val="000000"/>
                <w:kern w:val="0"/>
                <w:sz w:val="20"/>
                <w:szCs w:val="20"/>
                <w:lang w:bidi="ar"/>
              </w:rPr>
            </w:pPr>
            <w:r>
              <w:rPr>
                <w:color w:val="000000"/>
                <w:kern w:val="0"/>
                <w:sz w:val="20"/>
                <w:szCs w:val="20"/>
                <w:lang w:bidi="ar"/>
              </w:rPr>
              <w:t>杭州电子科技大学</w:t>
            </w:r>
          </w:p>
        </w:tc>
        <w:tc>
          <w:tcPr>
            <w:tcW w:w="1029" w:type="dxa"/>
            <w:tcBorders>
              <w:top w:val="single" w:sz="8" w:space="0" w:color="4F81BD"/>
              <w:left w:val="single" w:sz="8" w:space="0" w:color="4F81BD"/>
              <w:bottom w:val="single" w:sz="8" w:space="0" w:color="4F81BD"/>
              <w:right w:val="single" w:sz="8" w:space="0" w:color="4F81BD"/>
            </w:tcBorders>
            <w:shd w:val="clear" w:color="auto" w:fill="FFFFFF"/>
            <w:noWrap/>
            <w:tcMar>
              <w:top w:w="12" w:type="dxa"/>
              <w:left w:w="12" w:type="dxa"/>
              <w:right w:w="12" w:type="dxa"/>
            </w:tcMar>
            <w:vAlign w:val="center"/>
          </w:tcPr>
          <w:p w14:paraId="433A1ADA" w14:textId="77777777" w:rsidR="009C3440" w:rsidRDefault="00E85093">
            <w:pPr>
              <w:widowControl/>
              <w:jc w:val="center"/>
              <w:textAlignment w:val="bottom"/>
              <w:rPr>
                <w:color w:val="000000"/>
                <w:kern w:val="0"/>
                <w:sz w:val="20"/>
                <w:szCs w:val="20"/>
                <w:lang w:bidi="ar"/>
              </w:rPr>
            </w:pPr>
            <w:r>
              <w:rPr>
                <w:color w:val="000000"/>
                <w:kern w:val="0"/>
                <w:sz w:val="20"/>
                <w:szCs w:val="20"/>
                <w:lang w:bidi="ar"/>
              </w:rPr>
              <w:t>2</w:t>
            </w:r>
          </w:p>
        </w:tc>
      </w:tr>
      <w:tr w:rsidR="009C3440" w14:paraId="3A042043" w14:textId="77777777">
        <w:trPr>
          <w:trHeight w:val="264"/>
          <w:jc w:val="center"/>
        </w:trPr>
        <w:tc>
          <w:tcPr>
            <w:tcW w:w="588" w:type="dxa"/>
            <w:tcBorders>
              <w:top w:val="single" w:sz="8" w:space="0" w:color="4F81BD"/>
              <w:left w:val="single" w:sz="8" w:space="0" w:color="4F81BD"/>
              <w:bottom w:val="single" w:sz="8" w:space="0" w:color="4F81BD"/>
              <w:right w:val="single" w:sz="8" w:space="0" w:color="4F81BD"/>
            </w:tcBorders>
            <w:shd w:val="clear" w:color="auto" w:fill="B8CCE4"/>
            <w:noWrap/>
            <w:tcMar>
              <w:top w:w="12" w:type="dxa"/>
              <w:left w:w="12" w:type="dxa"/>
              <w:right w:w="12" w:type="dxa"/>
            </w:tcMar>
            <w:vAlign w:val="center"/>
          </w:tcPr>
          <w:p w14:paraId="4E5CDA81" w14:textId="77777777" w:rsidR="009C3440" w:rsidRDefault="00E85093">
            <w:pPr>
              <w:widowControl/>
              <w:jc w:val="center"/>
              <w:textAlignment w:val="bottom"/>
              <w:rPr>
                <w:color w:val="000000"/>
                <w:sz w:val="20"/>
                <w:szCs w:val="20"/>
              </w:rPr>
            </w:pPr>
            <w:r>
              <w:rPr>
                <w:color w:val="000000"/>
                <w:kern w:val="0"/>
                <w:sz w:val="20"/>
                <w:szCs w:val="20"/>
                <w:lang w:bidi="ar"/>
              </w:rPr>
              <w:t>2018</w:t>
            </w:r>
          </w:p>
        </w:tc>
        <w:tc>
          <w:tcPr>
            <w:tcW w:w="534" w:type="dxa"/>
            <w:tcBorders>
              <w:top w:val="single" w:sz="8" w:space="0" w:color="4F81BD"/>
              <w:left w:val="single" w:sz="8" w:space="0" w:color="4F81BD"/>
              <w:bottom w:val="single" w:sz="8" w:space="0" w:color="4F81BD"/>
              <w:right w:val="single" w:sz="8" w:space="0" w:color="4F81BD"/>
            </w:tcBorders>
            <w:shd w:val="clear" w:color="auto" w:fill="B8CCE4"/>
            <w:noWrap/>
            <w:tcMar>
              <w:top w:w="12" w:type="dxa"/>
              <w:left w:w="12" w:type="dxa"/>
              <w:right w:w="12" w:type="dxa"/>
            </w:tcMar>
            <w:vAlign w:val="center"/>
          </w:tcPr>
          <w:p w14:paraId="5B376353" w14:textId="77777777" w:rsidR="009C3440" w:rsidRDefault="00E85093">
            <w:pPr>
              <w:widowControl/>
              <w:jc w:val="center"/>
              <w:textAlignment w:val="bottom"/>
              <w:rPr>
                <w:color w:val="000000"/>
                <w:sz w:val="20"/>
                <w:szCs w:val="20"/>
              </w:rPr>
            </w:pPr>
            <w:r>
              <w:rPr>
                <w:color w:val="000000"/>
                <w:kern w:val="0"/>
                <w:sz w:val="20"/>
                <w:szCs w:val="20"/>
                <w:lang w:bidi="ar"/>
              </w:rPr>
              <w:t>A</w:t>
            </w:r>
          </w:p>
        </w:tc>
        <w:tc>
          <w:tcPr>
            <w:tcW w:w="1925" w:type="dxa"/>
            <w:tcBorders>
              <w:top w:val="single" w:sz="8" w:space="0" w:color="4F81BD"/>
              <w:left w:val="single" w:sz="8" w:space="0" w:color="4F81BD"/>
              <w:bottom w:val="single" w:sz="8" w:space="0" w:color="4F81BD"/>
              <w:right w:val="single" w:sz="8" w:space="0" w:color="4F81BD"/>
            </w:tcBorders>
            <w:shd w:val="clear" w:color="auto" w:fill="B8CCE4"/>
            <w:noWrap/>
            <w:tcMar>
              <w:top w:w="12" w:type="dxa"/>
              <w:left w:w="12" w:type="dxa"/>
              <w:right w:w="12" w:type="dxa"/>
            </w:tcMar>
            <w:vAlign w:val="center"/>
          </w:tcPr>
          <w:p w14:paraId="76EA4688" w14:textId="77777777" w:rsidR="009C3440" w:rsidRDefault="00E85093">
            <w:pPr>
              <w:widowControl/>
              <w:jc w:val="center"/>
              <w:textAlignment w:val="bottom"/>
              <w:rPr>
                <w:color w:val="000000"/>
                <w:sz w:val="20"/>
                <w:szCs w:val="20"/>
              </w:rPr>
            </w:pPr>
            <w:r>
              <w:rPr>
                <w:color w:val="000000"/>
                <w:kern w:val="0"/>
                <w:sz w:val="20"/>
                <w:szCs w:val="20"/>
                <w:lang w:bidi="ar"/>
              </w:rPr>
              <w:t>杭州电子科技大学</w:t>
            </w:r>
          </w:p>
        </w:tc>
        <w:tc>
          <w:tcPr>
            <w:tcW w:w="851" w:type="dxa"/>
            <w:tcBorders>
              <w:top w:val="single" w:sz="8" w:space="0" w:color="4F81BD"/>
              <w:left w:val="single" w:sz="8" w:space="0" w:color="4F81BD"/>
              <w:bottom w:val="single" w:sz="8" w:space="0" w:color="4F81BD"/>
              <w:right w:val="single" w:sz="8" w:space="0" w:color="4F81BD"/>
            </w:tcBorders>
            <w:shd w:val="clear" w:color="auto" w:fill="B8CCE4"/>
            <w:noWrap/>
            <w:tcMar>
              <w:top w:w="12" w:type="dxa"/>
              <w:left w:w="12" w:type="dxa"/>
              <w:right w:w="12" w:type="dxa"/>
            </w:tcMar>
            <w:vAlign w:val="center"/>
          </w:tcPr>
          <w:p w14:paraId="14A0D861" w14:textId="77777777" w:rsidR="009C3440" w:rsidRDefault="00E85093">
            <w:pPr>
              <w:widowControl/>
              <w:jc w:val="center"/>
              <w:textAlignment w:val="bottom"/>
              <w:rPr>
                <w:color w:val="000000"/>
                <w:sz w:val="20"/>
                <w:szCs w:val="20"/>
              </w:rPr>
            </w:pPr>
            <w:r>
              <w:rPr>
                <w:color w:val="000000"/>
                <w:kern w:val="0"/>
                <w:sz w:val="20"/>
                <w:szCs w:val="20"/>
                <w:lang w:bidi="ar"/>
              </w:rPr>
              <w:t>2</w:t>
            </w:r>
          </w:p>
        </w:tc>
        <w:tc>
          <w:tcPr>
            <w:tcW w:w="1080" w:type="dxa"/>
            <w:tcBorders>
              <w:top w:val="single" w:sz="8" w:space="0" w:color="4F81BD"/>
              <w:left w:val="single" w:sz="8" w:space="0" w:color="4F81BD"/>
              <w:bottom w:val="single" w:sz="8" w:space="0" w:color="4F81BD"/>
              <w:right w:val="single" w:sz="8" w:space="0" w:color="4F81BD"/>
            </w:tcBorders>
            <w:shd w:val="clear" w:color="auto" w:fill="B8CCE4"/>
            <w:noWrap/>
            <w:tcMar>
              <w:top w:w="12" w:type="dxa"/>
              <w:left w:w="12" w:type="dxa"/>
              <w:right w:w="12" w:type="dxa"/>
            </w:tcMar>
            <w:vAlign w:val="center"/>
          </w:tcPr>
          <w:p w14:paraId="7999B636" w14:textId="77777777" w:rsidR="009C3440" w:rsidRDefault="00E85093">
            <w:pPr>
              <w:widowControl/>
              <w:jc w:val="center"/>
              <w:textAlignment w:val="bottom"/>
              <w:rPr>
                <w:color w:val="000000"/>
                <w:kern w:val="0"/>
                <w:sz w:val="20"/>
                <w:szCs w:val="20"/>
                <w:lang w:bidi="ar"/>
              </w:rPr>
            </w:pPr>
            <w:r>
              <w:rPr>
                <w:color w:val="000000"/>
                <w:kern w:val="0"/>
                <w:sz w:val="20"/>
                <w:szCs w:val="20"/>
                <w:lang w:bidi="ar"/>
              </w:rPr>
              <w:t>2018</w:t>
            </w:r>
          </w:p>
        </w:tc>
        <w:tc>
          <w:tcPr>
            <w:tcW w:w="687" w:type="dxa"/>
            <w:tcBorders>
              <w:top w:val="single" w:sz="8" w:space="0" w:color="4F81BD"/>
              <w:left w:val="single" w:sz="8" w:space="0" w:color="4F81BD"/>
              <w:bottom w:val="single" w:sz="8" w:space="0" w:color="4F81BD"/>
              <w:right w:val="single" w:sz="8" w:space="0" w:color="4F81BD"/>
            </w:tcBorders>
            <w:shd w:val="clear" w:color="auto" w:fill="B8CCE4"/>
            <w:noWrap/>
            <w:tcMar>
              <w:top w:w="12" w:type="dxa"/>
              <w:left w:w="12" w:type="dxa"/>
              <w:right w:w="12" w:type="dxa"/>
            </w:tcMar>
            <w:vAlign w:val="center"/>
          </w:tcPr>
          <w:p w14:paraId="18F01F92" w14:textId="77777777" w:rsidR="009C3440" w:rsidRDefault="00E85093">
            <w:pPr>
              <w:widowControl/>
              <w:jc w:val="center"/>
              <w:textAlignment w:val="bottom"/>
              <w:rPr>
                <w:color w:val="000000"/>
                <w:kern w:val="0"/>
                <w:sz w:val="20"/>
                <w:szCs w:val="20"/>
                <w:lang w:bidi="ar"/>
              </w:rPr>
            </w:pPr>
            <w:r>
              <w:rPr>
                <w:color w:val="000000"/>
                <w:kern w:val="0"/>
                <w:sz w:val="20"/>
                <w:szCs w:val="20"/>
                <w:lang w:bidi="ar"/>
              </w:rPr>
              <w:t>B</w:t>
            </w:r>
          </w:p>
        </w:tc>
        <w:tc>
          <w:tcPr>
            <w:tcW w:w="1636" w:type="dxa"/>
            <w:tcBorders>
              <w:top w:val="single" w:sz="8" w:space="0" w:color="4F81BD"/>
              <w:left w:val="single" w:sz="8" w:space="0" w:color="4F81BD"/>
              <w:bottom w:val="single" w:sz="8" w:space="0" w:color="4F81BD"/>
              <w:right w:val="single" w:sz="8" w:space="0" w:color="4F81BD"/>
            </w:tcBorders>
            <w:shd w:val="clear" w:color="auto" w:fill="B8CCE4"/>
            <w:noWrap/>
            <w:tcMar>
              <w:top w:w="12" w:type="dxa"/>
              <w:left w:w="12" w:type="dxa"/>
              <w:right w:w="12" w:type="dxa"/>
            </w:tcMar>
            <w:vAlign w:val="center"/>
          </w:tcPr>
          <w:p w14:paraId="4EF7D185" w14:textId="77777777" w:rsidR="009C3440" w:rsidRDefault="00E85093">
            <w:pPr>
              <w:widowControl/>
              <w:jc w:val="center"/>
              <w:textAlignment w:val="bottom"/>
              <w:rPr>
                <w:color w:val="000000"/>
                <w:kern w:val="0"/>
                <w:sz w:val="20"/>
                <w:szCs w:val="20"/>
                <w:lang w:bidi="ar"/>
              </w:rPr>
            </w:pPr>
            <w:r>
              <w:rPr>
                <w:color w:val="000000"/>
                <w:kern w:val="0"/>
                <w:sz w:val="20"/>
                <w:szCs w:val="20"/>
                <w:lang w:bidi="ar"/>
              </w:rPr>
              <w:t>杭州电子科技大学</w:t>
            </w:r>
          </w:p>
        </w:tc>
        <w:tc>
          <w:tcPr>
            <w:tcW w:w="1029" w:type="dxa"/>
            <w:tcBorders>
              <w:top w:val="single" w:sz="8" w:space="0" w:color="4F81BD"/>
              <w:left w:val="single" w:sz="8" w:space="0" w:color="4F81BD"/>
              <w:bottom w:val="single" w:sz="8" w:space="0" w:color="4F81BD"/>
              <w:right w:val="single" w:sz="8" w:space="0" w:color="4F81BD"/>
            </w:tcBorders>
            <w:shd w:val="clear" w:color="auto" w:fill="B8CCE4"/>
            <w:noWrap/>
            <w:tcMar>
              <w:top w:w="12" w:type="dxa"/>
              <w:left w:w="12" w:type="dxa"/>
              <w:right w:w="12" w:type="dxa"/>
            </w:tcMar>
            <w:vAlign w:val="center"/>
          </w:tcPr>
          <w:p w14:paraId="142DBEF9" w14:textId="77777777" w:rsidR="009C3440" w:rsidRDefault="00E85093">
            <w:pPr>
              <w:widowControl/>
              <w:jc w:val="center"/>
              <w:textAlignment w:val="bottom"/>
              <w:rPr>
                <w:color w:val="000000"/>
                <w:kern w:val="0"/>
                <w:sz w:val="20"/>
                <w:szCs w:val="20"/>
                <w:lang w:bidi="ar"/>
              </w:rPr>
            </w:pPr>
            <w:r>
              <w:rPr>
                <w:color w:val="000000"/>
                <w:kern w:val="0"/>
                <w:sz w:val="20"/>
                <w:szCs w:val="20"/>
                <w:lang w:bidi="ar"/>
              </w:rPr>
              <w:t>2</w:t>
            </w:r>
          </w:p>
        </w:tc>
      </w:tr>
      <w:tr w:rsidR="009C3440" w14:paraId="3D5E27A9" w14:textId="77777777">
        <w:trPr>
          <w:trHeight w:val="264"/>
          <w:jc w:val="center"/>
        </w:trPr>
        <w:tc>
          <w:tcPr>
            <w:tcW w:w="588" w:type="dxa"/>
            <w:tcBorders>
              <w:top w:val="single" w:sz="8" w:space="0" w:color="4F81BD"/>
              <w:left w:val="single" w:sz="8" w:space="0" w:color="4F81BD"/>
              <w:bottom w:val="single" w:sz="8" w:space="0" w:color="4F81BD"/>
              <w:right w:val="single" w:sz="8" w:space="0" w:color="4F81BD"/>
            </w:tcBorders>
            <w:shd w:val="clear" w:color="auto" w:fill="FFFFFF"/>
            <w:noWrap/>
            <w:tcMar>
              <w:top w:w="12" w:type="dxa"/>
              <w:left w:w="12" w:type="dxa"/>
              <w:right w:w="12" w:type="dxa"/>
            </w:tcMar>
            <w:vAlign w:val="center"/>
          </w:tcPr>
          <w:p w14:paraId="4B5680F5" w14:textId="77777777" w:rsidR="009C3440" w:rsidRDefault="00E85093">
            <w:pPr>
              <w:widowControl/>
              <w:jc w:val="center"/>
              <w:textAlignment w:val="bottom"/>
              <w:rPr>
                <w:color w:val="000000"/>
                <w:sz w:val="20"/>
                <w:szCs w:val="20"/>
              </w:rPr>
            </w:pPr>
            <w:r>
              <w:rPr>
                <w:color w:val="000000"/>
                <w:kern w:val="0"/>
                <w:sz w:val="20"/>
                <w:szCs w:val="20"/>
                <w:lang w:bidi="ar"/>
              </w:rPr>
              <w:t>2018</w:t>
            </w:r>
          </w:p>
        </w:tc>
        <w:tc>
          <w:tcPr>
            <w:tcW w:w="534" w:type="dxa"/>
            <w:tcBorders>
              <w:top w:val="single" w:sz="8" w:space="0" w:color="4F81BD"/>
              <w:left w:val="single" w:sz="8" w:space="0" w:color="4F81BD"/>
              <w:bottom w:val="single" w:sz="8" w:space="0" w:color="4F81BD"/>
              <w:right w:val="single" w:sz="8" w:space="0" w:color="4F81BD"/>
            </w:tcBorders>
            <w:shd w:val="clear" w:color="auto" w:fill="FFFFFF"/>
            <w:noWrap/>
            <w:tcMar>
              <w:top w:w="12" w:type="dxa"/>
              <w:left w:w="12" w:type="dxa"/>
              <w:right w:w="12" w:type="dxa"/>
            </w:tcMar>
            <w:vAlign w:val="center"/>
          </w:tcPr>
          <w:p w14:paraId="509E0FF1" w14:textId="77777777" w:rsidR="009C3440" w:rsidRDefault="00E85093">
            <w:pPr>
              <w:widowControl/>
              <w:jc w:val="center"/>
              <w:textAlignment w:val="bottom"/>
              <w:rPr>
                <w:color w:val="000000"/>
                <w:sz w:val="20"/>
                <w:szCs w:val="20"/>
              </w:rPr>
            </w:pPr>
            <w:r>
              <w:rPr>
                <w:color w:val="000000"/>
                <w:kern w:val="0"/>
                <w:sz w:val="20"/>
                <w:szCs w:val="20"/>
                <w:lang w:bidi="ar"/>
              </w:rPr>
              <w:t>A</w:t>
            </w:r>
          </w:p>
        </w:tc>
        <w:tc>
          <w:tcPr>
            <w:tcW w:w="1925" w:type="dxa"/>
            <w:tcBorders>
              <w:top w:val="single" w:sz="8" w:space="0" w:color="4F81BD"/>
              <w:left w:val="single" w:sz="8" w:space="0" w:color="4F81BD"/>
              <w:bottom w:val="single" w:sz="8" w:space="0" w:color="4F81BD"/>
              <w:right w:val="single" w:sz="8" w:space="0" w:color="4F81BD"/>
            </w:tcBorders>
            <w:shd w:val="clear" w:color="auto" w:fill="FFFFFF"/>
            <w:noWrap/>
            <w:tcMar>
              <w:top w:w="12" w:type="dxa"/>
              <w:left w:w="12" w:type="dxa"/>
              <w:right w:w="12" w:type="dxa"/>
            </w:tcMar>
            <w:vAlign w:val="center"/>
          </w:tcPr>
          <w:p w14:paraId="5AD681B1" w14:textId="77777777" w:rsidR="009C3440" w:rsidRDefault="00E85093">
            <w:pPr>
              <w:widowControl/>
              <w:jc w:val="center"/>
              <w:textAlignment w:val="bottom"/>
              <w:rPr>
                <w:color w:val="000000"/>
                <w:sz w:val="20"/>
                <w:szCs w:val="20"/>
              </w:rPr>
            </w:pPr>
            <w:r>
              <w:rPr>
                <w:color w:val="000000"/>
                <w:kern w:val="0"/>
                <w:sz w:val="20"/>
                <w:szCs w:val="20"/>
                <w:lang w:bidi="ar"/>
              </w:rPr>
              <w:t>中国计量大学</w:t>
            </w:r>
          </w:p>
        </w:tc>
        <w:tc>
          <w:tcPr>
            <w:tcW w:w="851" w:type="dxa"/>
            <w:tcBorders>
              <w:top w:val="single" w:sz="8" w:space="0" w:color="4F81BD"/>
              <w:left w:val="single" w:sz="8" w:space="0" w:color="4F81BD"/>
              <w:bottom w:val="single" w:sz="8" w:space="0" w:color="4F81BD"/>
              <w:right w:val="single" w:sz="8" w:space="0" w:color="4F81BD"/>
            </w:tcBorders>
            <w:shd w:val="clear" w:color="auto" w:fill="FFFFFF"/>
            <w:noWrap/>
            <w:tcMar>
              <w:top w:w="12" w:type="dxa"/>
              <w:left w:w="12" w:type="dxa"/>
              <w:right w:w="12" w:type="dxa"/>
            </w:tcMar>
            <w:vAlign w:val="center"/>
          </w:tcPr>
          <w:p w14:paraId="723A47C7" w14:textId="77777777" w:rsidR="009C3440" w:rsidRDefault="00E85093">
            <w:pPr>
              <w:widowControl/>
              <w:jc w:val="center"/>
              <w:textAlignment w:val="bottom"/>
              <w:rPr>
                <w:color w:val="000000"/>
                <w:sz w:val="20"/>
                <w:szCs w:val="20"/>
              </w:rPr>
            </w:pPr>
            <w:r>
              <w:rPr>
                <w:color w:val="000000"/>
                <w:kern w:val="0"/>
                <w:sz w:val="20"/>
                <w:szCs w:val="20"/>
                <w:lang w:bidi="ar"/>
              </w:rPr>
              <w:t>2</w:t>
            </w:r>
          </w:p>
        </w:tc>
        <w:tc>
          <w:tcPr>
            <w:tcW w:w="1080" w:type="dxa"/>
            <w:tcBorders>
              <w:top w:val="single" w:sz="8" w:space="0" w:color="4F81BD"/>
              <w:left w:val="single" w:sz="8" w:space="0" w:color="4F81BD"/>
              <w:bottom w:val="single" w:sz="8" w:space="0" w:color="4F81BD"/>
              <w:right w:val="single" w:sz="8" w:space="0" w:color="4F81BD"/>
            </w:tcBorders>
            <w:shd w:val="clear" w:color="auto" w:fill="FFFFFF"/>
            <w:noWrap/>
            <w:tcMar>
              <w:top w:w="12" w:type="dxa"/>
              <w:left w:w="12" w:type="dxa"/>
              <w:right w:w="12" w:type="dxa"/>
            </w:tcMar>
            <w:vAlign w:val="center"/>
          </w:tcPr>
          <w:p w14:paraId="40E08D63" w14:textId="77777777" w:rsidR="009C3440" w:rsidRDefault="00E85093">
            <w:pPr>
              <w:widowControl/>
              <w:jc w:val="center"/>
              <w:textAlignment w:val="bottom"/>
              <w:rPr>
                <w:color w:val="000000"/>
                <w:kern w:val="0"/>
                <w:sz w:val="20"/>
                <w:szCs w:val="20"/>
                <w:lang w:bidi="ar"/>
              </w:rPr>
            </w:pPr>
            <w:r>
              <w:rPr>
                <w:color w:val="000000"/>
                <w:kern w:val="0"/>
                <w:sz w:val="20"/>
                <w:szCs w:val="20"/>
                <w:lang w:bidi="ar"/>
              </w:rPr>
              <w:t>2018</w:t>
            </w:r>
          </w:p>
        </w:tc>
        <w:tc>
          <w:tcPr>
            <w:tcW w:w="687" w:type="dxa"/>
            <w:tcBorders>
              <w:top w:val="single" w:sz="8" w:space="0" w:color="4F81BD"/>
              <w:left w:val="single" w:sz="8" w:space="0" w:color="4F81BD"/>
              <w:bottom w:val="single" w:sz="8" w:space="0" w:color="4F81BD"/>
              <w:right w:val="single" w:sz="8" w:space="0" w:color="4F81BD"/>
            </w:tcBorders>
            <w:shd w:val="clear" w:color="auto" w:fill="FFFFFF"/>
            <w:noWrap/>
            <w:tcMar>
              <w:top w:w="12" w:type="dxa"/>
              <w:left w:w="12" w:type="dxa"/>
              <w:right w:w="12" w:type="dxa"/>
            </w:tcMar>
            <w:vAlign w:val="center"/>
          </w:tcPr>
          <w:p w14:paraId="019CDE9E" w14:textId="77777777" w:rsidR="009C3440" w:rsidRDefault="00E85093">
            <w:pPr>
              <w:widowControl/>
              <w:jc w:val="center"/>
              <w:textAlignment w:val="bottom"/>
              <w:rPr>
                <w:color w:val="000000"/>
                <w:kern w:val="0"/>
                <w:sz w:val="20"/>
                <w:szCs w:val="20"/>
                <w:lang w:bidi="ar"/>
              </w:rPr>
            </w:pPr>
            <w:r>
              <w:rPr>
                <w:color w:val="000000"/>
                <w:kern w:val="0"/>
                <w:sz w:val="20"/>
                <w:szCs w:val="20"/>
                <w:lang w:bidi="ar"/>
              </w:rPr>
              <w:t>B</w:t>
            </w:r>
          </w:p>
        </w:tc>
        <w:tc>
          <w:tcPr>
            <w:tcW w:w="1636" w:type="dxa"/>
            <w:tcBorders>
              <w:top w:val="single" w:sz="8" w:space="0" w:color="4F81BD"/>
              <w:left w:val="single" w:sz="8" w:space="0" w:color="4F81BD"/>
              <w:bottom w:val="single" w:sz="8" w:space="0" w:color="4F81BD"/>
              <w:right w:val="single" w:sz="8" w:space="0" w:color="4F81BD"/>
            </w:tcBorders>
            <w:shd w:val="clear" w:color="auto" w:fill="FFFFFF"/>
            <w:noWrap/>
            <w:tcMar>
              <w:top w:w="12" w:type="dxa"/>
              <w:left w:w="12" w:type="dxa"/>
              <w:right w:w="12" w:type="dxa"/>
            </w:tcMar>
            <w:vAlign w:val="center"/>
          </w:tcPr>
          <w:p w14:paraId="7A150A18" w14:textId="77777777" w:rsidR="009C3440" w:rsidRDefault="00E85093">
            <w:pPr>
              <w:widowControl/>
              <w:jc w:val="center"/>
              <w:textAlignment w:val="bottom"/>
              <w:rPr>
                <w:color w:val="000000"/>
                <w:kern w:val="0"/>
                <w:sz w:val="20"/>
                <w:szCs w:val="20"/>
                <w:lang w:bidi="ar"/>
              </w:rPr>
            </w:pPr>
            <w:r>
              <w:rPr>
                <w:color w:val="000000"/>
                <w:kern w:val="0"/>
                <w:sz w:val="20"/>
                <w:szCs w:val="20"/>
                <w:lang w:bidi="ar"/>
              </w:rPr>
              <w:t>杭州电子科技大学</w:t>
            </w:r>
          </w:p>
        </w:tc>
        <w:tc>
          <w:tcPr>
            <w:tcW w:w="1029" w:type="dxa"/>
            <w:tcBorders>
              <w:top w:val="single" w:sz="8" w:space="0" w:color="4F81BD"/>
              <w:left w:val="single" w:sz="8" w:space="0" w:color="4F81BD"/>
              <w:bottom w:val="single" w:sz="8" w:space="0" w:color="4F81BD"/>
              <w:right w:val="single" w:sz="8" w:space="0" w:color="4F81BD"/>
            </w:tcBorders>
            <w:shd w:val="clear" w:color="auto" w:fill="FFFFFF"/>
            <w:noWrap/>
            <w:tcMar>
              <w:top w:w="12" w:type="dxa"/>
              <w:left w:w="12" w:type="dxa"/>
              <w:right w:w="12" w:type="dxa"/>
            </w:tcMar>
            <w:vAlign w:val="center"/>
          </w:tcPr>
          <w:p w14:paraId="14312B7D" w14:textId="77777777" w:rsidR="009C3440" w:rsidRDefault="00E85093">
            <w:pPr>
              <w:widowControl/>
              <w:jc w:val="center"/>
              <w:textAlignment w:val="bottom"/>
              <w:rPr>
                <w:color w:val="000000"/>
                <w:kern w:val="0"/>
                <w:sz w:val="20"/>
                <w:szCs w:val="20"/>
                <w:lang w:bidi="ar"/>
              </w:rPr>
            </w:pPr>
            <w:r>
              <w:rPr>
                <w:color w:val="000000"/>
                <w:kern w:val="0"/>
                <w:sz w:val="20"/>
                <w:szCs w:val="20"/>
                <w:lang w:bidi="ar"/>
              </w:rPr>
              <w:t>2</w:t>
            </w:r>
          </w:p>
        </w:tc>
      </w:tr>
      <w:tr w:rsidR="009C3440" w14:paraId="413E4876" w14:textId="77777777">
        <w:trPr>
          <w:trHeight w:val="264"/>
          <w:jc w:val="center"/>
        </w:trPr>
        <w:tc>
          <w:tcPr>
            <w:tcW w:w="588" w:type="dxa"/>
            <w:tcBorders>
              <w:top w:val="single" w:sz="8" w:space="0" w:color="4F81BD"/>
              <w:left w:val="single" w:sz="8" w:space="0" w:color="4F81BD"/>
              <w:bottom w:val="single" w:sz="8" w:space="0" w:color="4F81BD"/>
              <w:right w:val="single" w:sz="8" w:space="0" w:color="4F81BD"/>
            </w:tcBorders>
            <w:shd w:val="clear" w:color="auto" w:fill="B8CCE4"/>
            <w:noWrap/>
            <w:tcMar>
              <w:top w:w="12" w:type="dxa"/>
              <w:left w:w="12" w:type="dxa"/>
              <w:right w:w="12" w:type="dxa"/>
            </w:tcMar>
            <w:vAlign w:val="center"/>
          </w:tcPr>
          <w:p w14:paraId="602462A6" w14:textId="77777777" w:rsidR="009C3440" w:rsidRDefault="00E85093">
            <w:pPr>
              <w:widowControl/>
              <w:jc w:val="center"/>
              <w:textAlignment w:val="bottom"/>
              <w:rPr>
                <w:color w:val="000000"/>
                <w:sz w:val="20"/>
                <w:szCs w:val="20"/>
              </w:rPr>
            </w:pPr>
            <w:r>
              <w:rPr>
                <w:color w:val="000000"/>
                <w:kern w:val="0"/>
                <w:sz w:val="20"/>
                <w:szCs w:val="20"/>
                <w:lang w:bidi="ar"/>
              </w:rPr>
              <w:t>2018</w:t>
            </w:r>
          </w:p>
        </w:tc>
        <w:tc>
          <w:tcPr>
            <w:tcW w:w="534" w:type="dxa"/>
            <w:tcBorders>
              <w:top w:val="single" w:sz="8" w:space="0" w:color="4F81BD"/>
              <w:left w:val="single" w:sz="8" w:space="0" w:color="4F81BD"/>
              <w:bottom w:val="single" w:sz="8" w:space="0" w:color="4F81BD"/>
              <w:right w:val="single" w:sz="8" w:space="0" w:color="4F81BD"/>
            </w:tcBorders>
            <w:shd w:val="clear" w:color="auto" w:fill="B8CCE4"/>
            <w:noWrap/>
            <w:tcMar>
              <w:top w:w="12" w:type="dxa"/>
              <w:left w:w="12" w:type="dxa"/>
              <w:right w:w="12" w:type="dxa"/>
            </w:tcMar>
            <w:vAlign w:val="center"/>
          </w:tcPr>
          <w:p w14:paraId="6EE9557D" w14:textId="77777777" w:rsidR="009C3440" w:rsidRDefault="00E85093">
            <w:pPr>
              <w:widowControl/>
              <w:jc w:val="center"/>
              <w:textAlignment w:val="bottom"/>
              <w:rPr>
                <w:color w:val="000000"/>
                <w:sz w:val="20"/>
                <w:szCs w:val="20"/>
              </w:rPr>
            </w:pPr>
            <w:r>
              <w:rPr>
                <w:color w:val="000000"/>
                <w:kern w:val="0"/>
                <w:sz w:val="20"/>
                <w:szCs w:val="20"/>
                <w:lang w:bidi="ar"/>
              </w:rPr>
              <w:t>A</w:t>
            </w:r>
          </w:p>
        </w:tc>
        <w:tc>
          <w:tcPr>
            <w:tcW w:w="1925" w:type="dxa"/>
            <w:tcBorders>
              <w:top w:val="single" w:sz="8" w:space="0" w:color="4F81BD"/>
              <w:left w:val="single" w:sz="8" w:space="0" w:color="4F81BD"/>
              <w:bottom w:val="single" w:sz="8" w:space="0" w:color="4F81BD"/>
              <w:right w:val="single" w:sz="8" w:space="0" w:color="4F81BD"/>
            </w:tcBorders>
            <w:shd w:val="clear" w:color="auto" w:fill="B8CCE4"/>
            <w:noWrap/>
            <w:tcMar>
              <w:top w:w="12" w:type="dxa"/>
              <w:left w:w="12" w:type="dxa"/>
              <w:right w:w="12" w:type="dxa"/>
            </w:tcMar>
            <w:vAlign w:val="center"/>
          </w:tcPr>
          <w:p w14:paraId="08819ECA" w14:textId="77777777" w:rsidR="009C3440" w:rsidRDefault="00E85093">
            <w:pPr>
              <w:widowControl/>
              <w:jc w:val="center"/>
              <w:textAlignment w:val="bottom"/>
              <w:rPr>
                <w:color w:val="000000"/>
                <w:sz w:val="20"/>
                <w:szCs w:val="20"/>
              </w:rPr>
            </w:pPr>
            <w:r>
              <w:rPr>
                <w:color w:val="000000"/>
                <w:kern w:val="0"/>
                <w:sz w:val="20"/>
                <w:szCs w:val="20"/>
                <w:lang w:bidi="ar"/>
              </w:rPr>
              <w:t>宁波大学</w:t>
            </w:r>
          </w:p>
        </w:tc>
        <w:tc>
          <w:tcPr>
            <w:tcW w:w="851" w:type="dxa"/>
            <w:tcBorders>
              <w:top w:val="single" w:sz="8" w:space="0" w:color="4F81BD"/>
              <w:left w:val="single" w:sz="8" w:space="0" w:color="4F81BD"/>
              <w:bottom w:val="single" w:sz="8" w:space="0" w:color="4F81BD"/>
              <w:right w:val="single" w:sz="8" w:space="0" w:color="4F81BD"/>
            </w:tcBorders>
            <w:shd w:val="clear" w:color="auto" w:fill="B8CCE4"/>
            <w:noWrap/>
            <w:tcMar>
              <w:top w:w="12" w:type="dxa"/>
              <w:left w:w="12" w:type="dxa"/>
              <w:right w:w="12" w:type="dxa"/>
            </w:tcMar>
            <w:vAlign w:val="center"/>
          </w:tcPr>
          <w:p w14:paraId="6FB560F4" w14:textId="77777777" w:rsidR="009C3440" w:rsidRDefault="00E85093">
            <w:pPr>
              <w:widowControl/>
              <w:jc w:val="center"/>
              <w:textAlignment w:val="bottom"/>
              <w:rPr>
                <w:color w:val="000000"/>
                <w:sz w:val="20"/>
                <w:szCs w:val="20"/>
              </w:rPr>
            </w:pPr>
            <w:r>
              <w:rPr>
                <w:color w:val="000000"/>
                <w:kern w:val="0"/>
                <w:sz w:val="20"/>
                <w:szCs w:val="20"/>
                <w:lang w:bidi="ar"/>
              </w:rPr>
              <w:t>2</w:t>
            </w:r>
          </w:p>
        </w:tc>
        <w:tc>
          <w:tcPr>
            <w:tcW w:w="1080" w:type="dxa"/>
            <w:tcBorders>
              <w:top w:val="single" w:sz="8" w:space="0" w:color="4F81BD"/>
              <w:left w:val="single" w:sz="8" w:space="0" w:color="4F81BD"/>
              <w:bottom w:val="single" w:sz="8" w:space="0" w:color="4F81BD"/>
              <w:right w:val="single" w:sz="8" w:space="0" w:color="4F81BD"/>
            </w:tcBorders>
            <w:shd w:val="clear" w:color="auto" w:fill="B8CCE4"/>
            <w:noWrap/>
            <w:tcMar>
              <w:top w:w="12" w:type="dxa"/>
              <w:left w:w="12" w:type="dxa"/>
              <w:right w:w="12" w:type="dxa"/>
            </w:tcMar>
            <w:vAlign w:val="center"/>
          </w:tcPr>
          <w:p w14:paraId="1C556BFA" w14:textId="77777777" w:rsidR="009C3440" w:rsidRDefault="00E85093">
            <w:pPr>
              <w:widowControl/>
              <w:jc w:val="center"/>
              <w:textAlignment w:val="bottom"/>
              <w:rPr>
                <w:color w:val="000000"/>
                <w:kern w:val="0"/>
                <w:sz w:val="20"/>
                <w:szCs w:val="20"/>
                <w:lang w:bidi="ar"/>
              </w:rPr>
            </w:pPr>
            <w:r>
              <w:rPr>
                <w:color w:val="000000"/>
                <w:kern w:val="0"/>
                <w:sz w:val="20"/>
                <w:szCs w:val="20"/>
                <w:lang w:bidi="ar"/>
              </w:rPr>
              <w:t>2018</w:t>
            </w:r>
          </w:p>
        </w:tc>
        <w:tc>
          <w:tcPr>
            <w:tcW w:w="687" w:type="dxa"/>
            <w:tcBorders>
              <w:top w:val="single" w:sz="8" w:space="0" w:color="4F81BD"/>
              <w:left w:val="single" w:sz="8" w:space="0" w:color="4F81BD"/>
              <w:bottom w:val="single" w:sz="8" w:space="0" w:color="4F81BD"/>
              <w:right w:val="single" w:sz="8" w:space="0" w:color="4F81BD"/>
            </w:tcBorders>
            <w:shd w:val="clear" w:color="auto" w:fill="B8CCE4"/>
            <w:noWrap/>
            <w:tcMar>
              <w:top w:w="12" w:type="dxa"/>
              <w:left w:w="12" w:type="dxa"/>
              <w:right w:w="12" w:type="dxa"/>
            </w:tcMar>
            <w:vAlign w:val="center"/>
          </w:tcPr>
          <w:p w14:paraId="141C08B3" w14:textId="77777777" w:rsidR="009C3440" w:rsidRDefault="00E85093">
            <w:pPr>
              <w:widowControl/>
              <w:jc w:val="center"/>
              <w:textAlignment w:val="bottom"/>
              <w:rPr>
                <w:color w:val="000000"/>
                <w:kern w:val="0"/>
                <w:sz w:val="20"/>
                <w:szCs w:val="20"/>
                <w:lang w:bidi="ar"/>
              </w:rPr>
            </w:pPr>
            <w:r>
              <w:rPr>
                <w:color w:val="000000"/>
                <w:kern w:val="0"/>
                <w:sz w:val="20"/>
                <w:szCs w:val="20"/>
                <w:lang w:bidi="ar"/>
              </w:rPr>
              <w:t>B</w:t>
            </w:r>
          </w:p>
        </w:tc>
        <w:tc>
          <w:tcPr>
            <w:tcW w:w="1636" w:type="dxa"/>
            <w:tcBorders>
              <w:top w:val="single" w:sz="8" w:space="0" w:color="4F81BD"/>
              <w:left w:val="single" w:sz="8" w:space="0" w:color="4F81BD"/>
              <w:bottom w:val="single" w:sz="8" w:space="0" w:color="4F81BD"/>
              <w:right w:val="single" w:sz="8" w:space="0" w:color="4F81BD"/>
            </w:tcBorders>
            <w:shd w:val="clear" w:color="auto" w:fill="B8CCE4"/>
            <w:noWrap/>
            <w:tcMar>
              <w:top w:w="12" w:type="dxa"/>
              <w:left w:w="12" w:type="dxa"/>
              <w:right w:w="12" w:type="dxa"/>
            </w:tcMar>
            <w:vAlign w:val="center"/>
          </w:tcPr>
          <w:p w14:paraId="12867B52" w14:textId="77777777" w:rsidR="009C3440" w:rsidRDefault="00E85093">
            <w:pPr>
              <w:widowControl/>
              <w:jc w:val="center"/>
              <w:textAlignment w:val="bottom"/>
              <w:rPr>
                <w:color w:val="000000"/>
                <w:kern w:val="0"/>
                <w:sz w:val="20"/>
                <w:szCs w:val="20"/>
                <w:lang w:bidi="ar"/>
              </w:rPr>
            </w:pPr>
            <w:r>
              <w:rPr>
                <w:color w:val="000000"/>
                <w:kern w:val="0"/>
                <w:sz w:val="20"/>
                <w:szCs w:val="20"/>
                <w:lang w:bidi="ar"/>
              </w:rPr>
              <w:t>杭州电子科技大学</w:t>
            </w:r>
          </w:p>
        </w:tc>
        <w:tc>
          <w:tcPr>
            <w:tcW w:w="1029" w:type="dxa"/>
            <w:tcBorders>
              <w:top w:val="single" w:sz="8" w:space="0" w:color="4F81BD"/>
              <w:left w:val="single" w:sz="8" w:space="0" w:color="4F81BD"/>
              <w:bottom w:val="single" w:sz="8" w:space="0" w:color="4F81BD"/>
              <w:right w:val="single" w:sz="8" w:space="0" w:color="4F81BD"/>
            </w:tcBorders>
            <w:shd w:val="clear" w:color="auto" w:fill="B8CCE4"/>
            <w:noWrap/>
            <w:tcMar>
              <w:top w:w="12" w:type="dxa"/>
              <w:left w:w="12" w:type="dxa"/>
              <w:right w:w="12" w:type="dxa"/>
            </w:tcMar>
            <w:vAlign w:val="center"/>
          </w:tcPr>
          <w:p w14:paraId="4C35A66C" w14:textId="77777777" w:rsidR="009C3440" w:rsidRDefault="00E85093">
            <w:pPr>
              <w:widowControl/>
              <w:jc w:val="center"/>
              <w:textAlignment w:val="bottom"/>
              <w:rPr>
                <w:color w:val="000000"/>
                <w:kern w:val="0"/>
                <w:sz w:val="20"/>
                <w:szCs w:val="20"/>
                <w:lang w:bidi="ar"/>
              </w:rPr>
            </w:pPr>
            <w:r>
              <w:rPr>
                <w:color w:val="000000"/>
                <w:kern w:val="0"/>
                <w:sz w:val="20"/>
                <w:szCs w:val="20"/>
                <w:lang w:bidi="ar"/>
              </w:rPr>
              <w:t>2</w:t>
            </w:r>
          </w:p>
        </w:tc>
      </w:tr>
      <w:tr w:rsidR="009C3440" w14:paraId="52ED7A86" w14:textId="77777777">
        <w:trPr>
          <w:trHeight w:val="264"/>
          <w:jc w:val="center"/>
        </w:trPr>
        <w:tc>
          <w:tcPr>
            <w:tcW w:w="588" w:type="dxa"/>
            <w:tcBorders>
              <w:top w:val="single" w:sz="8" w:space="0" w:color="4F81BD"/>
              <w:left w:val="single" w:sz="8" w:space="0" w:color="4F81BD"/>
              <w:bottom w:val="single" w:sz="8" w:space="0" w:color="4F81BD"/>
              <w:right w:val="single" w:sz="8" w:space="0" w:color="4F81BD"/>
            </w:tcBorders>
            <w:shd w:val="clear" w:color="auto" w:fill="FFFFFF"/>
            <w:noWrap/>
            <w:tcMar>
              <w:top w:w="12" w:type="dxa"/>
              <w:left w:w="12" w:type="dxa"/>
              <w:right w:w="12" w:type="dxa"/>
            </w:tcMar>
            <w:vAlign w:val="center"/>
          </w:tcPr>
          <w:p w14:paraId="0D6EBECC" w14:textId="77777777" w:rsidR="009C3440" w:rsidRDefault="00E85093">
            <w:pPr>
              <w:widowControl/>
              <w:jc w:val="center"/>
              <w:textAlignment w:val="bottom"/>
              <w:rPr>
                <w:color w:val="000000"/>
                <w:sz w:val="20"/>
                <w:szCs w:val="20"/>
              </w:rPr>
            </w:pPr>
            <w:r>
              <w:rPr>
                <w:color w:val="000000"/>
                <w:kern w:val="0"/>
                <w:sz w:val="20"/>
                <w:szCs w:val="20"/>
                <w:lang w:bidi="ar"/>
              </w:rPr>
              <w:t>2018</w:t>
            </w:r>
          </w:p>
        </w:tc>
        <w:tc>
          <w:tcPr>
            <w:tcW w:w="534" w:type="dxa"/>
            <w:tcBorders>
              <w:top w:val="single" w:sz="8" w:space="0" w:color="4F81BD"/>
              <w:left w:val="single" w:sz="8" w:space="0" w:color="4F81BD"/>
              <w:bottom w:val="single" w:sz="8" w:space="0" w:color="4F81BD"/>
              <w:right w:val="single" w:sz="8" w:space="0" w:color="4F81BD"/>
            </w:tcBorders>
            <w:shd w:val="clear" w:color="auto" w:fill="FFFFFF"/>
            <w:noWrap/>
            <w:tcMar>
              <w:top w:w="12" w:type="dxa"/>
              <w:left w:w="12" w:type="dxa"/>
              <w:right w:w="12" w:type="dxa"/>
            </w:tcMar>
            <w:vAlign w:val="center"/>
          </w:tcPr>
          <w:p w14:paraId="6C9A491C" w14:textId="77777777" w:rsidR="009C3440" w:rsidRDefault="00E85093">
            <w:pPr>
              <w:widowControl/>
              <w:jc w:val="center"/>
              <w:textAlignment w:val="bottom"/>
              <w:rPr>
                <w:color w:val="000000"/>
                <w:sz w:val="20"/>
                <w:szCs w:val="20"/>
              </w:rPr>
            </w:pPr>
            <w:r>
              <w:rPr>
                <w:color w:val="000000"/>
                <w:kern w:val="0"/>
                <w:sz w:val="20"/>
                <w:szCs w:val="20"/>
                <w:lang w:bidi="ar"/>
              </w:rPr>
              <w:t>A</w:t>
            </w:r>
          </w:p>
        </w:tc>
        <w:tc>
          <w:tcPr>
            <w:tcW w:w="1925" w:type="dxa"/>
            <w:tcBorders>
              <w:top w:val="single" w:sz="8" w:space="0" w:color="4F81BD"/>
              <w:left w:val="single" w:sz="8" w:space="0" w:color="4F81BD"/>
              <w:bottom w:val="single" w:sz="8" w:space="0" w:color="4F81BD"/>
              <w:right w:val="single" w:sz="8" w:space="0" w:color="4F81BD"/>
            </w:tcBorders>
            <w:shd w:val="clear" w:color="auto" w:fill="FFFFFF"/>
            <w:noWrap/>
            <w:tcMar>
              <w:top w:w="12" w:type="dxa"/>
              <w:left w:w="12" w:type="dxa"/>
              <w:right w:w="12" w:type="dxa"/>
            </w:tcMar>
            <w:vAlign w:val="center"/>
          </w:tcPr>
          <w:p w14:paraId="75F3AF6E" w14:textId="77777777" w:rsidR="009C3440" w:rsidRDefault="00E85093">
            <w:pPr>
              <w:widowControl/>
              <w:jc w:val="center"/>
              <w:textAlignment w:val="bottom"/>
              <w:rPr>
                <w:color w:val="000000"/>
                <w:sz w:val="20"/>
                <w:szCs w:val="20"/>
              </w:rPr>
            </w:pPr>
            <w:r>
              <w:rPr>
                <w:color w:val="000000"/>
                <w:kern w:val="0"/>
                <w:sz w:val="20"/>
                <w:szCs w:val="20"/>
                <w:lang w:bidi="ar"/>
              </w:rPr>
              <w:t>宁波大学</w:t>
            </w:r>
          </w:p>
        </w:tc>
        <w:tc>
          <w:tcPr>
            <w:tcW w:w="851" w:type="dxa"/>
            <w:tcBorders>
              <w:top w:val="single" w:sz="8" w:space="0" w:color="4F81BD"/>
              <w:left w:val="single" w:sz="8" w:space="0" w:color="4F81BD"/>
              <w:bottom w:val="single" w:sz="8" w:space="0" w:color="4F81BD"/>
              <w:right w:val="single" w:sz="8" w:space="0" w:color="4F81BD"/>
            </w:tcBorders>
            <w:shd w:val="clear" w:color="auto" w:fill="FFFFFF"/>
            <w:noWrap/>
            <w:tcMar>
              <w:top w:w="12" w:type="dxa"/>
              <w:left w:w="12" w:type="dxa"/>
              <w:right w:w="12" w:type="dxa"/>
            </w:tcMar>
            <w:vAlign w:val="center"/>
          </w:tcPr>
          <w:p w14:paraId="209DFD55" w14:textId="77777777" w:rsidR="009C3440" w:rsidRDefault="00E85093">
            <w:pPr>
              <w:widowControl/>
              <w:jc w:val="center"/>
              <w:textAlignment w:val="bottom"/>
              <w:rPr>
                <w:color w:val="000000"/>
                <w:sz w:val="20"/>
                <w:szCs w:val="20"/>
              </w:rPr>
            </w:pPr>
            <w:r>
              <w:rPr>
                <w:color w:val="000000"/>
                <w:kern w:val="0"/>
                <w:sz w:val="20"/>
                <w:szCs w:val="20"/>
                <w:lang w:bidi="ar"/>
              </w:rPr>
              <w:t>2</w:t>
            </w:r>
          </w:p>
        </w:tc>
        <w:tc>
          <w:tcPr>
            <w:tcW w:w="1080" w:type="dxa"/>
            <w:tcBorders>
              <w:top w:val="single" w:sz="8" w:space="0" w:color="4F81BD"/>
              <w:left w:val="single" w:sz="8" w:space="0" w:color="4F81BD"/>
              <w:bottom w:val="single" w:sz="8" w:space="0" w:color="4F81BD"/>
              <w:right w:val="single" w:sz="8" w:space="0" w:color="4F81BD"/>
            </w:tcBorders>
            <w:shd w:val="clear" w:color="auto" w:fill="FFFFFF"/>
            <w:noWrap/>
            <w:tcMar>
              <w:top w:w="12" w:type="dxa"/>
              <w:left w:w="12" w:type="dxa"/>
              <w:right w:w="12" w:type="dxa"/>
            </w:tcMar>
            <w:vAlign w:val="center"/>
          </w:tcPr>
          <w:p w14:paraId="680C6EC8" w14:textId="77777777" w:rsidR="009C3440" w:rsidRDefault="00E85093">
            <w:pPr>
              <w:widowControl/>
              <w:jc w:val="center"/>
              <w:textAlignment w:val="bottom"/>
              <w:rPr>
                <w:color w:val="000000"/>
                <w:kern w:val="0"/>
                <w:sz w:val="20"/>
                <w:szCs w:val="20"/>
                <w:lang w:bidi="ar"/>
              </w:rPr>
            </w:pPr>
            <w:r>
              <w:rPr>
                <w:color w:val="000000"/>
                <w:kern w:val="0"/>
                <w:sz w:val="20"/>
                <w:szCs w:val="20"/>
                <w:lang w:bidi="ar"/>
              </w:rPr>
              <w:t>2018</w:t>
            </w:r>
          </w:p>
        </w:tc>
        <w:tc>
          <w:tcPr>
            <w:tcW w:w="687" w:type="dxa"/>
            <w:tcBorders>
              <w:top w:val="single" w:sz="8" w:space="0" w:color="4F81BD"/>
              <w:left w:val="single" w:sz="8" w:space="0" w:color="4F81BD"/>
              <w:bottom w:val="single" w:sz="8" w:space="0" w:color="4F81BD"/>
              <w:right w:val="single" w:sz="8" w:space="0" w:color="4F81BD"/>
            </w:tcBorders>
            <w:shd w:val="clear" w:color="auto" w:fill="FFFFFF"/>
            <w:noWrap/>
            <w:tcMar>
              <w:top w:w="12" w:type="dxa"/>
              <w:left w:w="12" w:type="dxa"/>
              <w:right w:w="12" w:type="dxa"/>
            </w:tcMar>
            <w:vAlign w:val="center"/>
          </w:tcPr>
          <w:p w14:paraId="4002E4BE" w14:textId="77777777" w:rsidR="009C3440" w:rsidRDefault="00E85093">
            <w:pPr>
              <w:widowControl/>
              <w:jc w:val="center"/>
              <w:textAlignment w:val="bottom"/>
              <w:rPr>
                <w:color w:val="000000"/>
                <w:kern w:val="0"/>
                <w:sz w:val="20"/>
                <w:szCs w:val="20"/>
                <w:lang w:bidi="ar"/>
              </w:rPr>
            </w:pPr>
            <w:r>
              <w:rPr>
                <w:color w:val="000000"/>
                <w:kern w:val="0"/>
                <w:sz w:val="20"/>
                <w:szCs w:val="20"/>
                <w:lang w:bidi="ar"/>
              </w:rPr>
              <w:t>B</w:t>
            </w:r>
          </w:p>
        </w:tc>
        <w:tc>
          <w:tcPr>
            <w:tcW w:w="1636" w:type="dxa"/>
            <w:tcBorders>
              <w:top w:val="single" w:sz="8" w:space="0" w:color="4F81BD"/>
              <w:left w:val="single" w:sz="8" w:space="0" w:color="4F81BD"/>
              <w:bottom w:val="single" w:sz="8" w:space="0" w:color="4F81BD"/>
              <w:right w:val="single" w:sz="8" w:space="0" w:color="4F81BD"/>
            </w:tcBorders>
            <w:shd w:val="clear" w:color="auto" w:fill="FFFFFF"/>
            <w:noWrap/>
            <w:tcMar>
              <w:top w:w="12" w:type="dxa"/>
              <w:left w:w="12" w:type="dxa"/>
              <w:right w:w="12" w:type="dxa"/>
            </w:tcMar>
            <w:vAlign w:val="center"/>
          </w:tcPr>
          <w:p w14:paraId="4A0E310D" w14:textId="77777777" w:rsidR="009C3440" w:rsidRDefault="00E85093">
            <w:pPr>
              <w:widowControl/>
              <w:jc w:val="center"/>
              <w:textAlignment w:val="bottom"/>
              <w:rPr>
                <w:color w:val="000000"/>
                <w:kern w:val="0"/>
                <w:sz w:val="20"/>
                <w:szCs w:val="20"/>
                <w:lang w:bidi="ar"/>
              </w:rPr>
            </w:pPr>
            <w:r>
              <w:rPr>
                <w:color w:val="000000"/>
                <w:kern w:val="0"/>
                <w:sz w:val="20"/>
                <w:szCs w:val="20"/>
                <w:lang w:bidi="ar"/>
              </w:rPr>
              <w:t>宁波大学</w:t>
            </w:r>
          </w:p>
        </w:tc>
        <w:tc>
          <w:tcPr>
            <w:tcW w:w="1029" w:type="dxa"/>
            <w:tcBorders>
              <w:top w:val="single" w:sz="8" w:space="0" w:color="4F81BD"/>
              <w:left w:val="single" w:sz="8" w:space="0" w:color="4F81BD"/>
              <w:bottom w:val="single" w:sz="8" w:space="0" w:color="4F81BD"/>
              <w:right w:val="single" w:sz="8" w:space="0" w:color="4F81BD"/>
            </w:tcBorders>
            <w:shd w:val="clear" w:color="auto" w:fill="FFFFFF"/>
            <w:noWrap/>
            <w:tcMar>
              <w:top w:w="12" w:type="dxa"/>
              <w:left w:w="12" w:type="dxa"/>
              <w:right w:w="12" w:type="dxa"/>
            </w:tcMar>
            <w:vAlign w:val="center"/>
          </w:tcPr>
          <w:p w14:paraId="1D7CAC5F" w14:textId="77777777" w:rsidR="009C3440" w:rsidRDefault="00E85093">
            <w:pPr>
              <w:widowControl/>
              <w:jc w:val="center"/>
              <w:textAlignment w:val="bottom"/>
              <w:rPr>
                <w:color w:val="000000"/>
                <w:kern w:val="0"/>
                <w:sz w:val="20"/>
                <w:szCs w:val="20"/>
                <w:lang w:bidi="ar"/>
              </w:rPr>
            </w:pPr>
            <w:r>
              <w:rPr>
                <w:color w:val="000000"/>
                <w:kern w:val="0"/>
                <w:sz w:val="20"/>
                <w:szCs w:val="20"/>
                <w:lang w:bidi="ar"/>
              </w:rPr>
              <w:t>2</w:t>
            </w:r>
          </w:p>
        </w:tc>
      </w:tr>
      <w:tr w:rsidR="009C3440" w14:paraId="426EFB98" w14:textId="77777777">
        <w:trPr>
          <w:trHeight w:val="264"/>
          <w:jc w:val="center"/>
        </w:trPr>
        <w:tc>
          <w:tcPr>
            <w:tcW w:w="588" w:type="dxa"/>
            <w:tcBorders>
              <w:top w:val="single" w:sz="8" w:space="0" w:color="4F81BD"/>
              <w:left w:val="single" w:sz="8" w:space="0" w:color="4F81BD"/>
              <w:bottom w:val="single" w:sz="8" w:space="0" w:color="4F81BD"/>
              <w:right w:val="single" w:sz="8" w:space="0" w:color="4F81BD"/>
            </w:tcBorders>
            <w:shd w:val="clear" w:color="auto" w:fill="B8CCE4"/>
            <w:noWrap/>
            <w:tcMar>
              <w:top w:w="12" w:type="dxa"/>
              <w:left w:w="12" w:type="dxa"/>
              <w:right w:w="12" w:type="dxa"/>
            </w:tcMar>
            <w:vAlign w:val="center"/>
          </w:tcPr>
          <w:p w14:paraId="7B82417D" w14:textId="77777777" w:rsidR="009C3440" w:rsidRDefault="00E85093">
            <w:pPr>
              <w:widowControl/>
              <w:jc w:val="center"/>
              <w:textAlignment w:val="bottom"/>
              <w:rPr>
                <w:color w:val="000000"/>
                <w:sz w:val="20"/>
                <w:szCs w:val="20"/>
              </w:rPr>
            </w:pPr>
            <w:r>
              <w:rPr>
                <w:color w:val="000000"/>
                <w:kern w:val="0"/>
                <w:sz w:val="20"/>
                <w:szCs w:val="20"/>
                <w:lang w:bidi="ar"/>
              </w:rPr>
              <w:t>2018</w:t>
            </w:r>
          </w:p>
        </w:tc>
        <w:tc>
          <w:tcPr>
            <w:tcW w:w="534" w:type="dxa"/>
            <w:tcBorders>
              <w:top w:val="single" w:sz="8" w:space="0" w:color="4F81BD"/>
              <w:left w:val="single" w:sz="8" w:space="0" w:color="4F81BD"/>
              <w:bottom w:val="single" w:sz="8" w:space="0" w:color="4F81BD"/>
              <w:right w:val="single" w:sz="8" w:space="0" w:color="4F81BD"/>
            </w:tcBorders>
            <w:shd w:val="clear" w:color="auto" w:fill="B8CCE4"/>
            <w:noWrap/>
            <w:tcMar>
              <w:top w:w="12" w:type="dxa"/>
              <w:left w:w="12" w:type="dxa"/>
              <w:right w:w="12" w:type="dxa"/>
            </w:tcMar>
            <w:vAlign w:val="center"/>
          </w:tcPr>
          <w:p w14:paraId="4F175E4E" w14:textId="77777777" w:rsidR="009C3440" w:rsidRDefault="00E85093">
            <w:pPr>
              <w:widowControl/>
              <w:jc w:val="center"/>
              <w:textAlignment w:val="bottom"/>
              <w:rPr>
                <w:color w:val="000000"/>
                <w:sz w:val="20"/>
                <w:szCs w:val="20"/>
              </w:rPr>
            </w:pPr>
            <w:r>
              <w:rPr>
                <w:color w:val="000000"/>
                <w:kern w:val="0"/>
                <w:sz w:val="20"/>
                <w:szCs w:val="20"/>
                <w:lang w:bidi="ar"/>
              </w:rPr>
              <w:t>A</w:t>
            </w:r>
          </w:p>
        </w:tc>
        <w:tc>
          <w:tcPr>
            <w:tcW w:w="1925" w:type="dxa"/>
            <w:tcBorders>
              <w:top w:val="single" w:sz="8" w:space="0" w:color="4F81BD"/>
              <w:left w:val="single" w:sz="8" w:space="0" w:color="4F81BD"/>
              <w:bottom w:val="single" w:sz="8" w:space="0" w:color="4F81BD"/>
              <w:right w:val="single" w:sz="8" w:space="0" w:color="4F81BD"/>
            </w:tcBorders>
            <w:shd w:val="clear" w:color="auto" w:fill="B8CCE4"/>
            <w:noWrap/>
            <w:tcMar>
              <w:top w:w="12" w:type="dxa"/>
              <w:left w:w="12" w:type="dxa"/>
              <w:right w:w="12" w:type="dxa"/>
            </w:tcMar>
            <w:vAlign w:val="center"/>
          </w:tcPr>
          <w:p w14:paraId="4E89C6F4" w14:textId="77777777" w:rsidR="009C3440" w:rsidRDefault="00E85093">
            <w:pPr>
              <w:widowControl/>
              <w:jc w:val="center"/>
              <w:textAlignment w:val="bottom"/>
              <w:rPr>
                <w:color w:val="000000"/>
                <w:sz w:val="20"/>
                <w:szCs w:val="20"/>
              </w:rPr>
            </w:pPr>
            <w:r>
              <w:rPr>
                <w:color w:val="000000"/>
                <w:kern w:val="0"/>
                <w:sz w:val="20"/>
                <w:szCs w:val="20"/>
                <w:lang w:bidi="ar"/>
              </w:rPr>
              <w:t>杭州电子科技大学</w:t>
            </w:r>
          </w:p>
        </w:tc>
        <w:tc>
          <w:tcPr>
            <w:tcW w:w="851" w:type="dxa"/>
            <w:tcBorders>
              <w:top w:val="single" w:sz="8" w:space="0" w:color="4F81BD"/>
              <w:left w:val="single" w:sz="8" w:space="0" w:color="4F81BD"/>
              <w:bottom w:val="single" w:sz="8" w:space="0" w:color="4F81BD"/>
              <w:right w:val="single" w:sz="8" w:space="0" w:color="4F81BD"/>
            </w:tcBorders>
            <w:shd w:val="clear" w:color="auto" w:fill="B8CCE4"/>
            <w:noWrap/>
            <w:tcMar>
              <w:top w:w="12" w:type="dxa"/>
              <w:left w:w="12" w:type="dxa"/>
              <w:right w:w="12" w:type="dxa"/>
            </w:tcMar>
            <w:vAlign w:val="center"/>
          </w:tcPr>
          <w:p w14:paraId="16A258B5" w14:textId="77777777" w:rsidR="009C3440" w:rsidRDefault="00E85093">
            <w:pPr>
              <w:widowControl/>
              <w:jc w:val="center"/>
              <w:textAlignment w:val="bottom"/>
              <w:rPr>
                <w:color w:val="000000"/>
                <w:sz w:val="20"/>
                <w:szCs w:val="20"/>
              </w:rPr>
            </w:pPr>
            <w:r>
              <w:rPr>
                <w:color w:val="000000"/>
                <w:kern w:val="0"/>
                <w:sz w:val="20"/>
                <w:szCs w:val="20"/>
                <w:lang w:bidi="ar"/>
              </w:rPr>
              <w:t>3</w:t>
            </w:r>
          </w:p>
        </w:tc>
        <w:tc>
          <w:tcPr>
            <w:tcW w:w="1080" w:type="dxa"/>
            <w:tcBorders>
              <w:top w:val="single" w:sz="8" w:space="0" w:color="4F81BD"/>
              <w:left w:val="single" w:sz="8" w:space="0" w:color="4F81BD"/>
              <w:bottom w:val="single" w:sz="8" w:space="0" w:color="4F81BD"/>
              <w:right w:val="single" w:sz="8" w:space="0" w:color="4F81BD"/>
            </w:tcBorders>
            <w:shd w:val="clear" w:color="auto" w:fill="B8CCE4"/>
            <w:noWrap/>
            <w:tcMar>
              <w:top w:w="12" w:type="dxa"/>
              <w:left w:w="12" w:type="dxa"/>
              <w:right w:w="12" w:type="dxa"/>
            </w:tcMar>
            <w:vAlign w:val="center"/>
          </w:tcPr>
          <w:p w14:paraId="6D31D7F7" w14:textId="77777777" w:rsidR="009C3440" w:rsidRDefault="00E85093">
            <w:pPr>
              <w:widowControl/>
              <w:jc w:val="center"/>
              <w:textAlignment w:val="bottom"/>
              <w:rPr>
                <w:color w:val="000000"/>
                <w:kern w:val="0"/>
                <w:sz w:val="20"/>
                <w:szCs w:val="20"/>
                <w:lang w:bidi="ar"/>
              </w:rPr>
            </w:pPr>
            <w:r>
              <w:rPr>
                <w:color w:val="000000"/>
                <w:kern w:val="0"/>
                <w:sz w:val="20"/>
                <w:szCs w:val="20"/>
                <w:lang w:bidi="ar"/>
              </w:rPr>
              <w:t>2018</w:t>
            </w:r>
          </w:p>
        </w:tc>
        <w:tc>
          <w:tcPr>
            <w:tcW w:w="687" w:type="dxa"/>
            <w:tcBorders>
              <w:top w:val="single" w:sz="8" w:space="0" w:color="4F81BD"/>
              <w:left w:val="single" w:sz="8" w:space="0" w:color="4F81BD"/>
              <w:bottom w:val="single" w:sz="8" w:space="0" w:color="4F81BD"/>
              <w:right w:val="single" w:sz="8" w:space="0" w:color="4F81BD"/>
            </w:tcBorders>
            <w:shd w:val="clear" w:color="auto" w:fill="B8CCE4"/>
            <w:noWrap/>
            <w:tcMar>
              <w:top w:w="12" w:type="dxa"/>
              <w:left w:w="12" w:type="dxa"/>
              <w:right w:w="12" w:type="dxa"/>
            </w:tcMar>
            <w:vAlign w:val="center"/>
          </w:tcPr>
          <w:p w14:paraId="2C37121F" w14:textId="77777777" w:rsidR="009C3440" w:rsidRDefault="00E85093">
            <w:pPr>
              <w:widowControl/>
              <w:jc w:val="center"/>
              <w:textAlignment w:val="bottom"/>
              <w:rPr>
                <w:color w:val="000000"/>
                <w:kern w:val="0"/>
                <w:sz w:val="20"/>
                <w:szCs w:val="20"/>
                <w:lang w:bidi="ar"/>
              </w:rPr>
            </w:pPr>
            <w:r>
              <w:rPr>
                <w:color w:val="000000"/>
                <w:kern w:val="0"/>
                <w:sz w:val="20"/>
                <w:szCs w:val="20"/>
                <w:lang w:bidi="ar"/>
              </w:rPr>
              <w:t>B</w:t>
            </w:r>
          </w:p>
        </w:tc>
        <w:tc>
          <w:tcPr>
            <w:tcW w:w="1636" w:type="dxa"/>
            <w:tcBorders>
              <w:top w:val="single" w:sz="8" w:space="0" w:color="4F81BD"/>
              <w:left w:val="single" w:sz="8" w:space="0" w:color="4F81BD"/>
              <w:bottom w:val="single" w:sz="8" w:space="0" w:color="4F81BD"/>
              <w:right w:val="single" w:sz="8" w:space="0" w:color="4F81BD"/>
            </w:tcBorders>
            <w:shd w:val="clear" w:color="auto" w:fill="B8CCE4"/>
            <w:noWrap/>
            <w:tcMar>
              <w:top w:w="12" w:type="dxa"/>
              <w:left w:w="12" w:type="dxa"/>
              <w:right w:w="12" w:type="dxa"/>
            </w:tcMar>
            <w:vAlign w:val="center"/>
          </w:tcPr>
          <w:p w14:paraId="57BEFE9C" w14:textId="77777777" w:rsidR="009C3440" w:rsidRDefault="00E85093">
            <w:pPr>
              <w:widowControl/>
              <w:jc w:val="center"/>
              <w:textAlignment w:val="bottom"/>
              <w:rPr>
                <w:color w:val="000000"/>
                <w:kern w:val="0"/>
                <w:sz w:val="20"/>
                <w:szCs w:val="20"/>
                <w:lang w:bidi="ar"/>
              </w:rPr>
            </w:pPr>
            <w:r>
              <w:rPr>
                <w:color w:val="000000"/>
                <w:kern w:val="0"/>
                <w:sz w:val="20"/>
                <w:szCs w:val="20"/>
                <w:lang w:bidi="ar"/>
              </w:rPr>
              <w:t>杭州电子科技大学</w:t>
            </w:r>
          </w:p>
        </w:tc>
        <w:tc>
          <w:tcPr>
            <w:tcW w:w="1029" w:type="dxa"/>
            <w:tcBorders>
              <w:top w:val="single" w:sz="8" w:space="0" w:color="4F81BD"/>
              <w:left w:val="single" w:sz="8" w:space="0" w:color="4F81BD"/>
              <w:bottom w:val="single" w:sz="8" w:space="0" w:color="4F81BD"/>
              <w:right w:val="single" w:sz="8" w:space="0" w:color="4F81BD"/>
            </w:tcBorders>
            <w:shd w:val="clear" w:color="auto" w:fill="B8CCE4"/>
            <w:noWrap/>
            <w:tcMar>
              <w:top w:w="12" w:type="dxa"/>
              <w:left w:w="12" w:type="dxa"/>
              <w:right w:w="12" w:type="dxa"/>
            </w:tcMar>
            <w:vAlign w:val="center"/>
          </w:tcPr>
          <w:p w14:paraId="553A8E39" w14:textId="77777777" w:rsidR="009C3440" w:rsidRDefault="00E85093">
            <w:pPr>
              <w:widowControl/>
              <w:jc w:val="center"/>
              <w:textAlignment w:val="bottom"/>
              <w:rPr>
                <w:color w:val="000000"/>
                <w:kern w:val="0"/>
                <w:sz w:val="20"/>
                <w:szCs w:val="20"/>
                <w:lang w:bidi="ar"/>
              </w:rPr>
            </w:pPr>
            <w:r>
              <w:rPr>
                <w:color w:val="000000"/>
                <w:kern w:val="0"/>
                <w:sz w:val="20"/>
                <w:szCs w:val="20"/>
                <w:lang w:bidi="ar"/>
              </w:rPr>
              <w:t>3</w:t>
            </w:r>
          </w:p>
        </w:tc>
      </w:tr>
      <w:tr w:rsidR="009C3440" w14:paraId="521AF9B1" w14:textId="77777777">
        <w:trPr>
          <w:trHeight w:val="264"/>
          <w:jc w:val="center"/>
        </w:trPr>
        <w:tc>
          <w:tcPr>
            <w:tcW w:w="588" w:type="dxa"/>
            <w:tcBorders>
              <w:top w:val="single" w:sz="8" w:space="0" w:color="4F81BD"/>
              <w:left w:val="single" w:sz="8" w:space="0" w:color="4F81BD"/>
              <w:bottom w:val="single" w:sz="8" w:space="0" w:color="4F81BD"/>
              <w:right w:val="single" w:sz="8" w:space="0" w:color="4F81BD"/>
            </w:tcBorders>
            <w:shd w:val="clear" w:color="auto" w:fill="FFFFFF"/>
            <w:noWrap/>
            <w:tcMar>
              <w:top w:w="12" w:type="dxa"/>
              <w:left w:w="12" w:type="dxa"/>
              <w:right w:w="12" w:type="dxa"/>
            </w:tcMar>
            <w:vAlign w:val="center"/>
          </w:tcPr>
          <w:p w14:paraId="36B6DCB9" w14:textId="77777777" w:rsidR="009C3440" w:rsidRDefault="00E85093">
            <w:pPr>
              <w:widowControl/>
              <w:jc w:val="center"/>
              <w:textAlignment w:val="bottom"/>
              <w:rPr>
                <w:color w:val="000000"/>
                <w:sz w:val="20"/>
                <w:szCs w:val="20"/>
              </w:rPr>
            </w:pPr>
            <w:r>
              <w:rPr>
                <w:color w:val="000000"/>
                <w:kern w:val="0"/>
                <w:sz w:val="20"/>
                <w:szCs w:val="20"/>
                <w:lang w:bidi="ar"/>
              </w:rPr>
              <w:t>2018</w:t>
            </w:r>
          </w:p>
        </w:tc>
        <w:tc>
          <w:tcPr>
            <w:tcW w:w="534" w:type="dxa"/>
            <w:tcBorders>
              <w:top w:val="single" w:sz="8" w:space="0" w:color="4F81BD"/>
              <w:left w:val="single" w:sz="8" w:space="0" w:color="4F81BD"/>
              <w:bottom w:val="single" w:sz="8" w:space="0" w:color="4F81BD"/>
              <w:right w:val="single" w:sz="8" w:space="0" w:color="4F81BD"/>
            </w:tcBorders>
            <w:shd w:val="clear" w:color="auto" w:fill="FFFFFF"/>
            <w:noWrap/>
            <w:tcMar>
              <w:top w:w="12" w:type="dxa"/>
              <w:left w:w="12" w:type="dxa"/>
              <w:right w:w="12" w:type="dxa"/>
            </w:tcMar>
            <w:vAlign w:val="center"/>
          </w:tcPr>
          <w:p w14:paraId="203E6B44" w14:textId="77777777" w:rsidR="009C3440" w:rsidRDefault="00E85093">
            <w:pPr>
              <w:widowControl/>
              <w:jc w:val="center"/>
              <w:textAlignment w:val="bottom"/>
              <w:rPr>
                <w:color w:val="000000"/>
                <w:sz w:val="20"/>
                <w:szCs w:val="20"/>
              </w:rPr>
            </w:pPr>
            <w:r>
              <w:rPr>
                <w:color w:val="000000"/>
                <w:kern w:val="0"/>
                <w:sz w:val="20"/>
                <w:szCs w:val="20"/>
                <w:lang w:bidi="ar"/>
              </w:rPr>
              <w:t>A</w:t>
            </w:r>
          </w:p>
        </w:tc>
        <w:tc>
          <w:tcPr>
            <w:tcW w:w="1925" w:type="dxa"/>
            <w:tcBorders>
              <w:top w:val="single" w:sz="8" w:space="0" w:color="4F81BD"/>
              <w:left w:val="single" w:sz="8" w:space="0" w:color="4F81BD"/>
              <w:bottom w:val="single" w:sz="8" w:space="0" w:color="4F81BD"/>
              <w:right w:val="single" w:sz="8" w:space="0" w:color="4F81BD"/>
            </w:tcBorders>
            <w:shd w:val="clear" w:color="auto" w:fill="FFFFFF"/>
            <w:noWrap/>
            <w:tcMar>
              <w:top w:w="12" w:type="dxa"/>
              <w:left w:w="12" w:type="dxa"/>
              <w:right w:w="12" w:type="dxa"/>
            </w:tcMar>
            <w:vAlign w:val="center"/>
          </w:tcPr>
          <w:p w14:paraId="15A5E32D" w14:textId="77777777" w:rsidR="009C3440" w:rsidRDefault="00E85093">
            <w:pPr>
              <w:widowControl/>
              <w:jc w:val="center"/>
              <w:textAlignment w:val="bottom"/>
              <w:rPr>
                <w:color w:val="000000"/>
                <w:sz w:val="20"/>
                <w:szCs w:val="20"/>
              </w:rPr>
            </w:pPr>
            <w:r>
              <w:rPr>
                <w:color w:val="000000"/>
                <w:kern w:val="0"/>
                <w:sz w:val="20"/>
                <w:szCs w:val="20"/>
                <w:lang w:bidi="ar"/>
              </w:rPr>
              <w:t>浙江理工大学</w:t>
            </w:r>
          </w:p>
        </w:tc>
        <w:tc>
          <w:tcPr>
            <w:tcW w:w="851" w:type="dxa"/>
            <w:tcBorders>
              <w:top w:val="single" w:sz="8" w:space="0" w:color="4F81BD"/>
              <w:left w:val="single" w:sz="8" w:space="0" w:color="4F81BD"/>
              <w:bottom w:val="single" w:sz="8" w:space="0" w:color="4F81BD"/>
              <w:right w:val="single" w:sz="8" w:space="0" w:color="4F81BD"/>
            </w:tcBorders>
            <w:shd w:val="clear" w:color="auto" w:fill="FFFFFF"/>
            <w:noWrap/>
            <w:tcMar>
              <w:top w:w="12" w:type="dxa"/>
              <w:left w:w="12" w:type="dxa"/>
              <w:right w:w="12" w:type="dxa"/>
            </w:tcMar>
            <w:vAlign w:val="center"/>
          </w:tcPr>
          <w:p w14:paraId="1808F62A" w14:textId="77777777" w:rsidR="009C3440" w:rsidRDefault="00E85093">
            <w:pPr>
              <w:widowControl/>
              <w:jc w:val="center"/>
              <w:textAlignment w:val="bottom"/>
              <w:rPr>
                <w:color w:val="000000"/>
                <w:sz w:val="20"/>
                <w:szCs w:val="20"/>
              </w:rPr>
            </w:pPr>
            <w:r>
              <w:rPr>
                <w:color w:val="000000"/>
                <w:kern w:val="0"/>
                <w:sz w:val="20"/>
                <w:szCs w:val="20"/>
                <w:lang w:bidi="ar"/>
              </w:rPr>
              <w:t>3</w:t>
            </w:r>
          </w:p>
        </w:tc>
        <w:tc>
          <w:tcPr>
            <w:tcW w:w="1080" w:type="dxa"/>
            <w:tcBorders>
              <w:top w:val="single" w:sz="8" w:space="0" w:color="4F81BD"/>
              <w:left w:val="single" w:sz="8" w:space="0" w:color="4F81BD"/>
              <w:bottom w:val="single" w:sz="8" w:space="0" w:color="4F81BD"/>
              <w:right w:val="single" w:sz="8" w:space="0" w:color="4F81BD"/>
            </w:tcBorders>
            <w:shd w:val="clear" w:color="auto" w:fill="FFFFFF"/>
            <w:noWrap/>
            <w:tcMar>
              <w:top w:w="12" w:type="dxa"/>
              <w:left w:w="12" w:type="dxa"/>
              <w:right w:w="12" w:type="dxa"/>
            </w:tcMar>
            <w:vAlign w:val="center"/>
          </w:tcPr>
          <w:p w14:paraId="2AD8614E" w14:textId="77777777" w:rsidR="009C3440" w:rsidRDefault="00E85093">
            <w:pPr>
              <w:widowControl/>
              <w:jc w:val="center"/>
              <w:textAlignment w:val="bottom"/>
              <w:rPr>
                <w:color w:val="000000"/>
                <w:kern w:val="0"/>
                <w:sz w:val="20"/>
                <w:szCs w:val="20"/>
                <w:lang w:bidi="ar"/>
              </w:rPr>
            </w:pPr>
            <w:r>
              <w:rPr>
                <w:color w:val="000000"/>
                <w:kern w:val="0"/>
                <w:sz w:val="20"/>
                <w:szCs w:val="20"/>
                <w:lang w:bidi="ar"/>
              </w:rPr>
              <w:t>2018</w:t>
            </w:r>
          </w:p>
        </w:tc>
        <w:tc>
          <w:tcPr>
            <w:tcW w:w="687" w:type="dxa"/>
            <w:tcBorders>
              <w:top w:val="single" w:sz="8" w:space="0" w:color="4F81BD"/>
              <w:left w:val="single" w:sz="8" w:space="0" w:color="4F81BD"/>
              <w:bottom w:val="single" w:sz="8" w:space="0" w:color="4F81BD"/>
              <w:right w:val="single" w:sz="8" w:space="0" w:color="4F81BD"/>
            </w:tcBorders>
            <w:shd w:val="clear" w:color="auto" w:fill="FFFFFF"/>
            <w:noWrap/>
            <w:tcMar>
              <w:top w:w="12" w:type="dxa"/>
              <w:left w:w="12" w:type="dxa"/>
              <w:right w:w="12" w:type="dxa"/>
            </w:tcMar>
            <w:vAlign w:val="center"/>
          </w:tcPr>
          <w:p w14:paraId="4A19C214" w14:textId="77777777" w:rsidR="009C3440" w:rsidRDefault="00E85093">
            <w:pPr>
              <w:widowControl/>
              <w:jc w:val="center"/>
              <w:textAlignment w:val="bottom"/>
              <w:rPr>
                <w:color w:val="000000"/>
                <w:kern w:val="0"/>
                <w:sz w:val="20"/>
                <w:szCs w:val="20"/>
                <w:lang w:bidi="ar"/>
              </w:rPr>
            </w:pPr>
            <w:r>
              <w:rPr>
                <w:color w:val="000000"/>
                <w:kern w:val="0"/>
                <w:sz w:val="20"/>
                <w:szCs w:val="20"/>
                <w:lang w:bidi="ar"/>
              </w:rPr>
              <w:t>B</w:t>
            </w:r>
          </w:p>
        </w:tc>
        <w:tc>
          <w:tcPr>
            <w:tcW w:w="1636" w:type="dxa"/>
            <w:tcBorders>
              <w:top w:val="single" w:sz="8" w:space="0" w:color="4F81BD"/>
              <w:left w:val="single" w:sz="8" w:space="0" w:color="4F81BD"/>
              <w:bottom w:val="single" w:sz="8" w:space="0" w:color="4F81BD"/>
              <w:right w:val="single" w:sz="8" w:space="0" w:color="4F81BD"/>
            </w:tcBorders>
            <w:shd w:val="clear" w:color="auto" w:fill="FFFFFF"/>
            <w:noWrap/>
            <w:tcMar>
              <w:top w:w="12" w:type="dxa"/>
              <w:left w:w="12" w:type="dxa"/>
              <w:right w:w="12" w:type="dxa"/>
            </w:tcMar>
            <w:vAlign w:val="center"/>
          </w:tcPr>
          <w:p w14:paraId="593763D0" w14:textId="77777777" w:rsidR="009C3440" w:rsidRDefault="00E85093">
            <w:pPr>
              <w:widowControl/>
              <w:jc w:val="center"/>
              <w:textAlignment w:val="bottom"/>
              <w:rPr>
                <w:color w:val="000000"/>
                <w:kern w:val="0"/>
                <w:sz w:val="20"/>
                <w:szCs w:val="20"/>
                <w:lang w:bidi="ar"/>
              </w:rPr>
            </w:pPr>
            <w:r>
              <w:rPr>
                <w:color w:val="000000"/>
                <w:kern w:val="0"/>
                <w:sz w:val="20"/>
                <w:szCs w:val="20"/>
                <w:lang w:bidi="ar"/>
              </w:rPr>
              <w:t>杭州电子科技大学</w:t>
            </w:r>
          </w:p>
        </w:tc>
        <w:tc>
          <w:tcPr>
            <w:tcW w:w="1029" w:type="dxa"/>
            <w:tcBorders>
              <w:top w:val="single" w:sz="8" w:space="0" w:color="4F81BD"/>
              <w:left w:val="single" w:sz="8" w:space="0" w:color="4F81BD"/>
              <w:bottom w:val="single" w:sz="8" w:space="0" w:color="4F81BD"/>
              <w:right w:val="single" w:sz="8" w:space="0" w:color="4F81BD"/>
            </w:tcBorders>
            <w:shd w:val="clear" w:color="auto" w:fill="FFFFFF"/>
            <w:noWrap/>
            <w:tcMar>
              <w:top w:w="12" w:type="dxa"/>
              <w:left w:w="12" w:type="dxa"/>
              <w:right w:w="12" w:type="dxa"/>
            </w:tcMar>
            <w:vAlign w:val="center"/>
          </w:tcPr>
          <w:p w14:paraId="3CFD07A4" w14:textId="77777777" w:rsidR="009C3440" w:rsidRDefault="00E85093">
            <w:pPr>
              <w:widowControl/>
              <w:jc w:val="center"/>
              <w:textAlignment w:val="bottom"/>
              <w:rPr>
                <w:color w:val="000000"/>
                <w:kern w:val="0"/>
                <w:sz w:val="20"/>
                <w:szCs w:val="20"/>
                <w:lang w:bidi="ar"/>
              </w:rPr>
            </w:pPr>
            <w:r>
              <w:rPr>
                <w:color w:val="000000"/>
                <w:kern w:val="0"/>
                <w:sz w:val="20"/>
                <w:szCs w:val="20"/>
                <w:lang w:bidi="ar"/>
              </w:rPr>
              <w:t>3</w:t>
            </w:r>
          </w:p>
        </w:tc>
      </w:tr>
    </w:tbl>
    <w:p w14:paraId="6FE9D057" w14:textId="77777777" w:rsidR="009C3440" w:rsidRDefault="00E85093">
      <w:pPr>
        <w:ind w:firstLineChars="200" w:firstLine="480"/>
        <w:rPr>
          <w:sz w:val="24"/>
          <w:szCs w:val="24"/>
        </w:rPr>
      </w:pPr>
      <w:r>
        <w:rPr>
          <w:sz w:val="24"/>
          <w:szCs w:val="24"/>
        </w:rPr>
        <w:t>为了更好的了解浙江省的高校参与数据，我们将省内获奖情况进行汇总。从</w:t>
      </w:r>
      <w:r>
        <w:rPr>
          <w:rFonts w:ascii="黑体" w:eastAsia="黑体" w:hAnsi="黑体"/>
          <w:sz w:val="24"/>
          <w:szCs w:val="24"/>
        </w:rPr>
        <w:t>表</w:t>
      </w:r>
      <w:r>
        <w:rPr>
          <w:rFonts w:ascii="黑体" w:eastAsia="黑体" w:hAnsi="黑体" w:hint="eastAsia"/>
          <w:sz w:val="24"/>
          <w:szCs w:val="24"/>
        </w:rPr>
        <w:t>（5-3）</w:t>
      </w:r>
      <w:r>
        <w:rPr>
          <w:sz w:val="24"/>
          <w:szCs w:val="24"/>
        </w:rPr>
        <w:t>是我们可以得知，随着年份的增加，获奖总数在不断增多。尤其是</w:t>
      </w:r>
      <w:r>
        <w:rPr>
          <w:sz w:val="24"/>
          <w:szCs w:val="24"/>
        </w:rPr>
        <w:t>2018</w:t>
      </w:r>
      <w:r>
        <w:rPr>
          <w:sz w:val="24"/>
          <w:szCs w:val="24"/>
        </w:rPr>
        <w:t>年，获奖总数达到</w:t>
      </w:r>
      <w:r>
        <w:rPr>
          <w:sz w:val="24"/>
          <w:szCs w:val="24"/>
        </w:rPr>
        <w:t>120</w:t>
      </w:r>
      <w:r>
        <w:rPr>
          <w:sz w:val="24"/>
          <w:szCs w:val="24"/>
        </w:rPr>
        <w:t>个，一等奖从</w:t>
      </w:r>
      <w:r>
        <w:rPr>
          <w:sz w:val="24"/>
          <w:szCs w:val="24"/>
        </w:rPr>
        <w:t>2</w:t>
      </w:r>
      <w:r>
        <w:rPr>
          <w:sz w:val="24"/>
          <w:szCs w:val="24"/>
        </w:rPr>
        <w:t>个增加到了</w:t>
      </w:r>
      <w:r>
        <w:rPr>
          <w:sz w:val="24"/>
          <w:szCs w:val="24"/>
        </w:rPr>
        <w:t>7</w:t>
      </w:r>
      <w:r>
        <w:rPr>
          <w:sz w:val="24"/>
          <w:szCs w:val="24"/>
        </w:rPr>
        <w:t>个，增幅情况高达</w:t>
      </w:r>
      <w:r>
        <w:rPr>
          <w:sz w:val="24"/>
          <w:szCs w:val="24"/>
        </w:rPr>
        <w:t>350%</w:t>
      </w:r>
      <w:r>
        <w:rPr>
          <w:sz w:val="24"/>
          <w:szCs w:val="24"/>
        </w:rPr>
        <w:t>。</w:t>
      </w:r>
    </w:p>
    <w:p w14:paraId="77EAA006" w14:textId="77777777" w:rsidR="009C3440" w:rsidRDefault="00E85093">
      <w:pPr>
        <w:jc w:val="center"/>
        <w:rPr>
          <w:sz w:val="24"/>
          <w:szCs w:val="24"/>
        </w:rPr>
      </w:pPr>
      <w:r>
        <w:rPr>
          <w:rFonts w:ascii="黑体" w:eastAsia="黑体" w:hAnsi="黑体"/>
          <w:sz w:val="24"/>
          <w:szCs w:val="24"/>
        </w:rPr>
        <w:t>表</w:t>
      </w:r>
      <w:r>
        <w:rPr>
          <w:rFonts w:ascii="黑体" w:eastAsia="黑体" w:hAnsi="黑体" w:hint="eastAsia"/>
          <w:sz w:val="24"/>
          <w:szCs w:val="24"/>
        </w:rPr>
        <w:t>（5-3）</w:t>
      </w:r>
      <w:r>
        <w:rPr>
          <w:sz w:val="24"/>
          <w:szCs w:val="24"/>
        </w:rPr>
        <w:t>浙江省各年份奖项汇总情况</w:t>
      </w:r>
    </w:p>
    <w:tbl>
      <w:tblPr>
        <w:tblW w:w="8330" w:type="dxa"/>
        <w:tblLayout w:type="fixed"/>
        <w:tblCellMar>
          <w:left w:w="0" w:type="dxa"/>
          <w:right w:w="0" w:type="dxa"/>
        </w:tblCellMar>
        <w:tblLook w:val="04A0" w:firstRow="1" w:lastRow="0" w:firstColumn="1" w:lastColumn="0" w:noHBand="0" w:noVBand="1"/>
      </w:tblPr>
      <w:tblGrid>
        <w:gridCol w:w="1229"/>
        <w:gridCol w:w="1644"/>
        <w:gridCol w:w="1643"/>
        <w:gridCol w:w="1644"/>
        <w:gridCol w:w="2170"/>
      </w:tblGrid>
      <w:tr w:rsidR="009C3440" w14:paraId="5DB337AA" w14:textId="77777777">
        <w:trPr>
          <w:trHeight w:val="264"/>
        </w:trPr>
        <w:tc>
          <w:tcPr>
            <w:tcW w:w="1229" w:type="dxa"/>
            <w:tcBorders>
              <w:top w:val="single" w:sz="8" w:space="0" w:color="4F81BD"/>
              <w:left w:val="single" w:sz="8" w:space="0" w:color="4F81BD"/>
              <w:bottom w:val="single" w:sz="4" w:space="0" w:color="FFFFFF"/>
              <w:right w:val="single" w:sz="8" w:space="0" w:color="4F81BD"/>
            </w:tcBorders>
            <w:shd w:val="clear" w:color="auto" w:fill="4F81BD"/>
            <w:noWrap/>
            <w:tcMar>
              <w:top w:w="12" w:type="dxa"/>
              <w:left w:w="12" w:type="dxa"/>
              <w:right w:w="12" w:type="dxa"/>
            </w:tcMar>
            <w:vAlign w:val="center"/>
          </w:tcPr>
          <w:p w14:paraId="7F0A0149" w14:textId="77777777" w:rsidR="009C3440" w:rsidRDefault="00E85093">
            <w:pPr>
              <w:widowControl/>
              <w:jc w:val="center"/>
              <w:textAlignment w:val="top"/>
              <w:rPr>
                <w:b/>
                <w:color w:val="FFFFFF"/>
                <w:sz w:val="20"/>
                <w:szCs w:val="20"/>
              </w:rPr>
            </w:pPr>
            <w:r>
              <w:rPr>
                <w:b/>
                <w:color w:val="FFFFFF"/>
                <w:kern w:val="0"/>
                <w:sz w:val="20"/>
                <w:szCs w:val="20"/>
                <w:lang w:bidi="ar"/>
              </w:rPr>
              <w:lastRenderedPageBreak/>
              <w:t>年份</w:t>
            </w:r>
          </w:p>
        </w:tc>
        <w:tc>
          <w:tcPr>
            <w:tcW w:w="1644" w:type="dxa"/>
            <w:tcBorders>
              <w:top w:val="single" w:sz="8" w:space="0" w:color="4F81BD"/>
              <w:left w:val="single" w:sz="8" w:space="0" w:color="4F81BD"/>
              <w:bottom w:val="single" w:sz="4" w:space="0" w:color="FFFFFF"/>
              <w:right w:val="single" w:sz="8" w:space="0" w:color="4F81BD"/>
            </w:tcBorders>
            <w:shd w:val="clear" w:color="auto" w:fill="4F81BD"/>
            <w:noWrap/>
            <w:tcMar>
              <w:top w:w="12" w:type="dxa"/>
              <w:left w:w="12" w:type="dxa"/>
              <w:right w:w="12" w:type="dxa"/>
            </w:tcMar>
            <w:vAlign w:val="center"/>
          </w:tcPr>
          <w:p w14:paraId="3DE03825" w14:textId="77777777" w:rsidR="009C3440" w:rsidRDefault="00E85093">
            <w:pPr>
              <w:widowControl/>
              <w:jc w:val="center"/>
              <w:textAlignment w:val="top"/>
              <w:rPr>
                <w:b/>
                <w:color w:val="FFFFFF"/>
                <w:sz w:val="20"/>
                <w:szCs w:val="20"/>
              </w:rPr>
            </w:pPr>
            <w:r>
              <w:rPr>
                <w:b/>
                <w:color w:val="FFFFFF"/>
                <w:kern w:val="0"/>
                <w:sz w:val="20"/>
                <w:szCs w:val="20"/>
                <w:lang w:bidi="ar"/>
              </w:rPr>
              <w:t>一等奖</w:t>
            </w:r>
          </w:p>
        </w:tc>
        <w:tc>
          <w:tcPr>
            <w:tcW w:w="1643" w:type="dxa"/>
            <w:tcBorders>
              <w:top w:val="single" w:sz="8" w:space="0" w:color="4F81BD"/>
              <w:left w:val="single" w:sz="8" w:space="0" w:color="4F81BD"/>
              <w:bottom w:val="single" w:sz="4" w:space="0" w:color="FFFFFF"/>
              <w:right w:val="single" w:sz="8" w:space="0" w:color="4F81BD"/>
            </w:tcBorders>
            <w:shd w:val="clear" w:color="auto" w:fill="4F81BD"/>
            <w:noWrap/>
            <w:tcMar>
              <w:top w:w="12" w:type="dxa"/>
              <w:left w:w="12" w:type="dxa"/>
              <w:right w:w="12" w:type="dxa"/>
            </w:tcMar>
            <w:vAlign w:val="center"/>
          </w:tcPr>
          <w:p w14:paraId="5DD6A933" w14:textId="77777777" w:rsidR="009C3440" w:rsidRDefault="00E85093">
            <w:pPr>
              <w:widowControl/>
              <w:jc w:val="center"/>
              <w:textAlignment w:val="top"/>
              <w:rPr>
                <w:b/>
                <w:color w:val="FFFFFF"/>
                <w:sz w:val="20"/>
                <w:szCs w:val="20"/>
              </w:rPr>
            </w:pPr>
            <w:r>
              <w:rPr>
                <w:b/>
                <w:color w:val="FFFFFF"/>
                <w:kern w:val="0"/>
                <w:sz w:val="20"/>
                <w:szCs w:val="20"/>
                <w:lang w:bidi="ar"/>
              </w:rPr>
              <w:t>二等奖</w:t>
            </w:r>
          </w:p>
        </w:tc>
        <w:tc>
          <w:tcPr>
            <w:tcW w:w="1644" w:type="dxa"/>
            <w:tcBorders>
              <w:top w:val="single" w:sz="8" w:space="0" w:color="4F81BD"/>
              <w:left w:val="single" w:sz="8" w:space="0" w:color="4F81BD"/>
              <w:bottom w:val="single" w:sz="4" w:space="0" w:color="FFFFFF"/>
              <w:right w:val="single" w:sz="8" w:space="0" w:color="4F81BD"/>
            </w:tcBorders>
            <w:shd w:val="clear" w:color="auto" w:fill="4F81BD"/>
            <w:noWrap/>
            <w:tcMar>
              <w:top w:w="12" w:type="dxa"/>
              <w:left w:w="12" w:type="dxa"/>
              <w:right w:w="12" w:type="dxa"/>
            </w:tcMar>
            <w:vAlign w:val="center"/>
          </w:tcPr>
          <w:p w14:paraId="0F25E77E" w14:textId="77777777" w:rsidR="009C3440" w:rsidRDefault="00E85093">
            <w:pPr>
              <w:widowControl/>
              <w:jc w:val="center"/>
              <w:textAlignment w:val="top"/>
              <w:rPr>
                <w:b/>
                <w:color w:val="FFFFFF"/>
                <w:sz w:val="20"/>
                <w:szCs w:val="20"/>
              </w:rPr>
            </w:pPr>
            <w:r>
              <w:rPr>
                <w:b/>
                <w:color w:val="FFFFFF"/>
                <w:kern w:val="0"/>
                <w:sz w:val="20"/>
                <w:szCs w:val="20"/>
                <w:lang w:bidi="ar"/>
              </w:rPr>
              <w:t>三等奖</w:t>
            </w:r>
          </w:p>
        </w:tc>
        <w:tc>
          <w:tcPr>
            <w:tcW w:w="2170" w:type="dxa"/>
            <w:tcBorders>
              <w:top w:val="single" w:sz="8" w:space="0" w:color="4F81BD"/>
              <w:left w:val="single" w:sz="8" w:space="0" w:color="4F81BD"/>
              <w:bottom w:val="single" w:sz="4" w:space="0" w:color="FFFFFF"/>
              <w:right w:val="single" w:sz="8" w:space="0" w:color="4F81BD"/>
            </w:tcBorders>
            <w:shd w:val="clear" w:color="auto" w:fill="4F81BD"/>
            <w:noWrap/>
            <w:tcMar>
              <w:top w:w="12" w:type="dxa"/>
              <w:left w:w="12" w:type="dxa"/>
              <w:right w:w="12" w:type="dxa"/>
            </w:tcMar>
            <w:vAlign w:val="center"/>
          </w:tcPr>
          <w:p w14:paraId="3C2E77B5" w14:textId="77777777" w:rsidR="009C3440" w:rsidRDefault="00E85093">
            <w:pPr>
              <w:widowControl/>
              <w:jc w:val="center"/>
              <w:textAlignment w:val="top"/>
              <w:rPr>
                <w:b/>
                <w:color w:val="FFFFFF"/>
                <w:sz w:val="20"/>
                <w:szCs w:val="20"/>
              </w:rPr>
            </w:pPr>
            <w:r>
              <w:rPr>
                <w:b/>
                <w:color w:val="FFFFFF"/>
                <w:kern w:val="0"/>
                <w:sz w:val="20"/>
                <w:szCs w:val="20"/>
                <w:lang w:bidi="ar"/>
              </w:rPr>
              <w:t>获奖总数</w:t>
            </w:r>
          </w:p>
        </w:tc>
      </w:tr>
      <w:tr w:rsidR="009C3440" w14:paraId="1659716D" w14:textId="77777777">
        <w:trPr>
          <w:trHeight w:val="264"/>
        </w:trPr>
        <w:tc>
          <w:tcPr>
            <w:tcW w:w="1229" w:type="dxa"/>
            <w:tcBorders>
              <w:top w:val="single" w:sz="0" w:space="0" w:color="FFFFFF"/>
              <w:left w:val="single" w:sz="8" w:space="0" w:color="4F81BD"/>
              <w:bottom w:val="single" w:sz="8" w:space="0" w:color="4F81BD"/>
              <w:right w:val="single" w:sz="8" w:space="0" w:color="4F81BD"/>
            </w:tcBorders>
            <w:shd w:val="clear" w:color="auto" w:fill="B8CCE4"/>
            <w:noWrap/>
            <w:tcMar>
              <w:top w:w="12" w:type="dxa"/>
              <w:left w:w="12" w:type="dxa"/>
              <w:right w:w="12" w:type="dxa"/>
            </w:tcMar>
            <w:vAlign w:val="center"/>
          </w:tcPr>
          <w:p w14:paraId="3F6B5797" w14:textId="77777777" w:rsidR="009C3440" w:rsidRDefault="00E85093">
            <w:pPr>
              <w:widowControl/>
              <w:jc w:val="center"/>
              <w:textAlignment w:val="bottom"/>
              <w:rPr>
                <w:color w:val="000000"/>
                <w:sz w:val="20"/>
                <w:szCs w:val="20"/>
              </w:rPr>
            </w:pPr>
            <w:r>
              <w:rPr>
                <w:color w:val="000000"/>
                <w:kern w:val="0"/>
                <w:sz w:val="20"/>
                <w:szCs w:val="20"/>
                <w:lang w:bidi="ar"/>
              </w:rPr>
              <w:t>2014</w:t>
            </w:r>
          </w:p>
        </w:tc>
        <w:tc>
          <w:tcPr>
            <w:tcW w:w="1644" w:type="dxa"/>
            <w:tcBorders>
              <w:top w:val="single" w:sz="0" w:space="0" w:color="FFFFFF"/>
              <w:left w:val="single" w:sz="8" w:space="0" w:color="4F81BD"/>
              <w:bottom w:val="single" w:sz="8" w:space="0" w:color="4F81BD"/>
              <w:right w:val="single" w:sz="8" w:space="0" w:color="4F81BD"/>
            </w:tcBorders>
            <w:shd w:val="clear" w:color="auto" w:fill="B8CCE4"/>
            <w:noWrap/>
            <w:tcMar>
              <w:top w:w="12" w:type="dxa"/>
              <w:left w:w="12" w:type="dxa"/>
              <w:right w:w="12" w:type="dxa"/>
            </w:tcMar>
            <w:vAlign w:val="center"/>
          </w:tcPr>
          <w:p w14:paraId="140C05BD" w14:textId="77777777" w:rsidR="009C3440" w:rsidRDefault="00E85093">
            <w:pPr>
              <w:widowControl/>
              <w:jc w:val="center"/>
              <w:textAlignment w:val="bottom"/>
              <w:rPr>
                <w:color w:val="000000"/>
                <w:sz w:val="20"/>
                <w:szCs w:val="20"/>
              </w:rPr>
            </w:pPr>
            <w:r>
              <w:rPr>
                <w:color w:val="000000"/>
                <w:kern w:val="0"/>
                <w:sz w:val="20"/>
                <w:szCs w:val="20"/>
                <w:lang w:bidi="ar"/>
              </w:rPr>
              <w:t>2</w:t>
            </w:r>
          </w:p>
        </w:tc>
        <w:tc>
          <w:tcPr>
            <w:tcW w:w="1643" w:type="dxa"/>
            <w:tcBorders>
              <w:top w:val="single" w:sz="0" w:space="0" w:color="FFFFFF"/>
              <w:left w:val="single" w:sz="8" w:space="0" w:color="4F81BD"/>
              <w:bottom w:val="single" w:sz="8" w:space="0" w:color="4F81BD"/>
              <w:right w:val="single" w:sz="8" w:space="0" w:color="4F81BD"/>
            </w:tcBorders>
            <w:shd w:val="clear" w:color="auto" w:fill="B8CCE4"/>
            <w:noWrap/>
            <w:tcMar>
              <w:top w:w="12" w:type="dxa"/>
              <w:left w:w="12" w:type="dxa"/>
              <w:right w:w="12" w:type="dxa"/>
            </w:tcMar>
            <w:vAlign w:val="center"/>
          </w:tcPr>
          <w:p w14:paraId="2C44DAE2" w14:textId="77777777" w:rsidR="009C3440" w:rsidRDefault="00E85093">
            <w:pPr>
              <w:widowControl/>
              <w:jc w:val="center"/>
              <w:textAlignment w:val="bottom"/>
              <w:rPr>
                <w:color w:val="000000"/>
                <w:sz w:val="20"/>
                <w:szCs w:val="20"/>
              </w:rPr>
            </w:pPr>
            <w:r>
              <w:rPr>
                <w:color w:val="000000"/>
                <w:kern w:val="0"/>
                <w:sz w:val="20"/>
                <w:szCs w:val="20"/>
                <w:lang w:bidi="ar"/>
              </w:rPr>
              <w:t>30</w:t>
            </w:r>
          </w:p>
        </w:tc>
        <w:tc>
          <w:tcPr>
            <w:tcW w:w="1644" w:type="dxa"/>
            <w:tcBorders>
              <w:top w:val="single" w:sz="0" w:space="0" w:color="FFFFFF"/>
              <w:left w:val="single" w:sz="8" w:space="0" w:color="4F81BD"/>
              <w:bottom w:val="single" w:sz="8" w:space="0" w:color="4F81BD"/>
              <w:right w:val="single" w:sz="8" w:space="0" w:color="4F81BD"/>
            </w:tcBorders>
            <w:shd w:val="clear" w:color="auto" w:fill="B8CCE4"/>
            <w:noWrap/>
            <w:tcMar>
              <w:top w:w="12" w:type="dxa"/>
              <w:left w:w="12" w:type="dxa"/>
              <w:right w:w="12" w:type="dxa"/>
            </w:tcMar>
            <w:vAlign w:val="center"/>
          </w:tcPr>
          <w:p w14:paraId="688DE4EB" w14:textId="77777777" w:rsidR="009C3440" w:rsidRDefault="00E85093">
            <w:pPr>
              <w:widowControl/>
              <w:jc w:val="center"/>
              <w:textAlignment w:val="bottom"/>
              <w:rPr>
                <w:color w:val="000000"/>
                <w:sz w:val="20"/>
                <w:szCs w:val="20"/>
              </w:rPr>
            </w:pPr>
            <w:r>
              <w:rPr>
                <w:color w:val="000000"/>
                <w:kern w:val="0"/>
                <w:sz w:val="20"/>
                <w:szCs w:val="20"/>
                <w:lang w:bidi="ar"/>
              </w:rPr>
              <w:t>32</w:t>
            </w:r>
          </w:p>
        </w:tc>
        <w:tc>
          <w:tcPr>
            <w:tcW w:w="2170" w:type="dxa"/>
            <w:tcBorders>
              <w:top w:val="single" w:sz="0" w:space="0" w:color="FFFFFF"/>
              <w:left w:val="single" w:sz="8" w:space="0" w:color="4F81BD"/>
              <w:bottom w:val="single" w:sz="8" w:space="0" w:color="4F81BD"/>
              <w:right w:val="single" w:sz="8" w:space="0" w:color="4F81BD"/>
            </w:tcBorders>
            <w:shd w:val="clear" w:color="auto" w:fill="B8CCE4"/>
            <w:noWrap/>
            <w:tcMar>
              <w:top w:w="12" w:type="dxa"/>
              <w:left w:w="12" w:type="dxa"/>
              <w:right w:w="12" w:type="dxa"/>
            </w:tcMar>
            <w:vAlign w:val="center"/>
          </w:tcPr>
          <w:p w14:paraId="2693FCE4" w14:textId="77777777" w:rsidR="009C3440" w:rsidRDefault="00E85093">
            <w:pPr>
              <w:widowControl/>
              <w:jc w:val="center"/>
              <w:textAlignment w:val="bottom"/>
              <w:rPr>
                <w:color w:val="000000"/>
                <w:sz w:val="20"/>
                <w:szCs w:val="20"/>
              </w:rPr>
            </w:pPr>
            <w:r>
              <w:rPr>
                <w:color w:val="000000"/>
                <w:kern w:val="0"/>
                <w:sz w:val="20"/>
                <w:szCs w:val="20"/>
                <w:lang w:bidi="ar"/>
              </w:rPr>
              <w:t>64</w:t>
            </w:r>
          </w:p>
        </w:tc>
      </w:tr>
      <w:tr w:rsidR="009C3440" w14:paraId="44F6838B" w14:textId="77777777">
        <w:trPr>
          <w:trHeight w:val="264"/>
        </w:trPr>
        <w:tc>
          <w:tcPr>
            <w:tcW w:w="1229" w:type="dxa"/>
            <w:tcBorders>
              <w:top w:val="single" w:sz="8" w:space="0" w:color="4F81BD"/>
              <w:left w:val="single" w:sz="8" w:space="0" w:color="4F81BD"/>
              <w:bottom w:val="single" w:sz="8" w:space="0" w:color="4F81BD"/>
              <w:right w:val="single" w:sz="8" w:space="0" w:color="4F81BD"/>
            </w:tcBorders>
            <w:shd w:val="clear" w:color="auto" w:fill="FFFFFF"/>
            <w:noWrap/>
            <w:tcMar>
              <w:top w:w="12" w:type="dxa"/>
              <w:left w:w="12" w:type="dxa"/>
              <w:right w:w="12" w:type="dxa"/>
            </w:tcMar>
            <w:vAlign w:val="center"/>
          </w:tcPr>
          <w:p w14:paraId="006117BA" w14:textId="77777777" w:rsidR="009C3440" w:rsidRDefault="00E85093">
            <w:pPr>
              <w:widowControl/>
              <w:jc w:val="center"/>
              <w:textAlignment w:val="bottom"/>
              <w:rPr>
                <w:color w:val="000000"/>
                <w:sz w:val="20"/>
                <w:szCs w:val="20"/>
              </w:rPr>
            </w:pPr>
            <w:r>
              <w:rPr>
                <w:color w:val="000000"/>
                <w:kern w:val="0"/>
                <w:sz w:val="20"/>
                <w:szCs w:val="20"/>
                <w:lang w:bidi="ar"/>
              </w:rPr>
              <w:t>2015</w:t>
            </w:r>
          </w:p>
        </w:tc>
        <w:tc>
          <w:tcPr>
            <w:tcW w:w="1644" w:type="dxa"/>
            <w:tcBorders>
              <w:top w:val="single" w:sz="8" w:space="0" w:color="4F81BD"/>
              <w:left w:val="single" w:sz="8" w:space="0" w:color="4F81BD"/>
              <w:bottom w:val="single" w:sz="8" w:space="0" w:color="4F81BD"/>
              <w:right w:val="single" w:sz="8" w:space="0" w:color="4F81BD"/>
            </w:tcBorders>
            <w:shd w:val="clear" w:color="auto" w:fill="FFFFFF"/>
            <w:noWrap/>
            <w:tcMar>
              <w:top w:w="12" w:type="dxa"/>
              <w:left w:w="12" w:type="dxa"/>
              <w:right w:w="12" w:type="dxa"/>
            </w:tcMar>
            <w:vAlign w:val="center"/>
          </w:tcPr>
          <w:p w14:paraId="27D7E5BB" w14:textId="77777777" w:rsidR="009C3440" w:rsidRDefault="00E85093">
            <w:pPr>
              <w:widowControl/>
              <w:jc w:val="center"/>
              <w:textAlignment w:val="bottom"/>
              <w:rPr>
                <w:color w:val="000000"/>
                <w:sz w:val="20"/>
                <w:szCs w:val="20"/>
              </w:rPr>
            </w:pPr>
            <w:r>
              <w:rPr>
                <w:color w:val="000000"/>
                <w:kern w:val="0"/>
                <w:sz w:val="20"/>
                <w:szCs w:val="20"/>
                <w:lang w:bidi="ar"/>
              </w:rPr>
              <w:t>3</w:t>
            </w:r>
          </w:p>
        </w:tc>
        <w:tc>
          <w:tcPr>
            <w:tcW w:w="1643" w:type="dxa"/>
            <w:tcBorders>
              <w:top w:val="single" w:sz="8" w:space="0" w:color="4F81BD"/>
              <w:left w:val="single" w:sz="8" w:space="0" w:color="4F81BD"/>
              <w:bottom w:val="single" w:sz="8" w:space="0" w:color="4F81BD"/>
              <w:right w:val="single" w:sz="8" w:space="0" w:color="4F81BD"/>
            </w:tcBorders>
            <w:shd w:val="clear" w:color="auto" w:fill="FFFFFF"/>
            <w:noWrap/>
            <w:tcMar>
              <w:top w:w="12" w:type="dxa"/>
              <w:left w:w="12" w:type="dxa"/>
              <w:right w:w="12" w:type="dxa"/>
            </w:tcMar>
            <w:vAlign w:val="center"/>
          </w:tcPr>
          <w:p w14:paraId="20950264" w14:textId="77777777" w:rsidR="009C3440" w:rsidRDefault="00E85093">
            <w:pPr>
              <w:widowControl/>
              <w:jc w:val="center"/>
              <w:textAlignment w:val="bottom"/>
              <w:rPr>
                <w:color w:val="000000"/>
                <w:sz w:val="20"/>
                <w:szCs w:val="20"/>
              </w:rPr>
            </w:pPr>
            <w:r>
              <w:rPr>
                <w:color w:val="000000"/>
                <w:kern w:val="0"/>
                <w:sz w:val="20"/>
                <w:szCs w:val="20"/>
                <w:lang w:bidi="ar"/>
              </w:rPr>
              <w:t>36</w:t>
            </w:r>
          </w:p>
        </w:tc>
        <w:tc>
          <w:tcPr>
            <w:tcW w:w="1644" w:type="dxa"/>
            <w:tcBorders>
              <w:top w:val="single" w:sz="8" w:space="0" w:color="4F81BD"/>
              <w:left w:val="single" w:sz="8" w:space="0" w:color="4F81BD"/>
              <w:bottom w:val="single" w:sz="8" w:space="0" w:color="4F81BD"/>
              <w:right w:val="single" w:sz="8" w:space="0" w:color="4F81BD"/>
            </w:tcBorders>
            <w:shd w:val="clear" w:color="auto" w:fill="FFFFFF"/>
            <w:noWrap/>
            <w:tcMar>
              <w:top w:w="12" w:type="dxa"/>
              <w:left w:w="12" w:type="dxa"/>
              <w:right w:w="12" w:type="dxa"/>
            </w:tcMar>
            <w:vAlign w:val="center"/>
          </w:tcPr>
          <w:p w14:paraId="0F8974D2" w14:textId="77777777" w:rsidR="009C3440" w:rsidRDefault="00E85093">
            <w:pPr>
              <w:widowControl/>
              <w:jc w:val="center"/>
              <w:textAlignment w:val="bottom"/>
              <w:rPr>
                <w:color w:val="000000"/>
                <w:sz w:val="20"/>
                <w:szCs w:val="20"/>
              </w:rPr>
            </w:pPr>
            <w:r>
              <w:rPr>
                <w:color w:val="000000"/>
                <w:kern w:val="0"/>
                <w:sz w:val="20"/>
                <w:szCs w:val="20"/>
                <w:lang w:bidi="ar"/>
              </w:rPr>
              <w:t>32</w:t>
            </w:r>
          </w:p>
        </w:tc>
        <w:tc>
          <w:tcPr>
            <w:tcW w:w="2170" w:type="dxa"/>
            <w:tcBorders>
              <w:top w:val="single" w:sz="8" w:space="0" w:color="4F81BD"/>
              <w:left w:val="single" w:sz="8" w:space="0" w:color="4F81BD"/>
              <w:bottom w:val="single" w:sz="8" w:space="0" w:color="4F81BD"/>
              <w:right w:val="single" w:sz="8" w:space="0" w:color="4F81BD"/>
            </w:tcBorders>
            <w:shd w:val="clear" w:color="auto" w:fill="FFFFFF"/>
            <w:noWrap/>
            <w:tcMar>
              <w:top w:w="12" w:type="dxa"/>
              <w:left w:w="12" w:type="dxa"/>
              <w:right w:w="12" w:type="dxa"/>
            </w:tcMar>
            <w:vAlign w:val="center"/>
          </w:tcPr>
          <w:p w14:paraId="27536280" w14:textId="77777777" w:rsidR="009C3440" w:rsidRDefault="00E85093">
            <w:pPr>
              <w:widowControl/>
              <w:jc w:val="center"/>
              <w:textAlignment w:val="bottom"/>
              <w:rPr>
                <w:color w:val="000000"/>
                <w:sz w:val="20"/>
                <w:szCs w:val="20"/>
              </w:rPr>
            </w:pPr>
            <w:r>
              <w:rPr>
                <w:color w:val="000000"/>
                <w:kern w:val="0"/>
                <w:sz w:val="20"/>
                <w:szCs w:val="20"/>
                <w:lang w:bidi="ar"/>
              </w:rPr>
              <w:t>71</w:t>
            </w:r>
          </w:p>
        </w:tc>
      </w:tr>
      <w:tr w:rsidR="009C3440" w14:paraId="5CB21342" w14:textId="77777777">
        <w:trPr>
          <w:trHeight w:val="264"/>
        </w:trPr>
        <w:tc>
          <w:tcPr>
            <w:tcW w:w="1229" w:type="dxa"/>
            <w:tcBorders>
              <w:top w:val="single" w:sz="8" w:space="0" w:color="4F81BD"/>
              <w:left w:val="single" w:sz="8" w:space="0" w:color="4F81BD"/>
              <w:bottom w:val="single" w:sz="8" w:space="0" w:color="4F81BD"/>
              <w:right w:val="single" w:sz="8" w:space="0" w:color="4F81BD"/>
            </w:tcBorders>
            <w:shd w:val="clear" w:color="auto" w:fill="B8CCE4"/>
            <w:noWrap/>
            <w:tcMar>
              <w:top w:w="12" w:type="dxa"/>
              <w:left w:w="12" w:type="dxa"/>
              <w:right w:w="12" w:type="dxa"/>
            </w:tcMar>
            <w:vAlign w:val="center"/>
          </w:tcPr>
          <w:p w14:paraId="40214A6E" w14:textId="77777777" w:rsidR="009C3440" w:rsidRDefault="00E85093">
            <w:pPr>
              <w:widowControl/>
              <w:jc w:val="center"/>
              <w:textAlignment w:val="bottom"/>
              <w:rPr>
                <w:color w:val="000000"/>
                <w:sz w:val="20"/>
                <w:szCs w:val="20"/>
              </w:rPr>
            </w:pPr>
            <w:r>
              <w:rPr>
                <w:color w:val="000000"/>
                <w:kern w:val="0"/>
                <w:sz w:val="20"/>
                <w:szCs w:val="20"/>
                <w:lang w:bidi="ar"/>
              </w:rPr>
              <w:t>2016</w:t>
            </w:r>
          </w:p>
        </w:tc>
        <w:tc>
          <w:tcPr>
            <w:tcW w:w="1644" w:type="dxa"/>
            <w:tcBorders>
              <w:top w:val="single" w:sz="8" w:space="0" w:color="4F81BD"/>
              <w:left w:val="single" w:sz="8" w:space="0" w:color="4F81BD"/>
              <w:bottom w:val="single" w:sz="8" w:space="0" w:color="4F81BD"/>
              <w:right w:val="single" w:sz="8" w:space="0" w:color="4F81BD"/>
            </w:tcBorders>
            <w:shd w:val="clear" w:color="auto" w:fill="B8CCE4"/>
            <w:noWrap/>
            <w:tcMar>
              <w:top w:w="12" w:type="dxa"/>
              <w:left w:w="12" w:type="dxa"/>
              <w:right w:w="12" w:type="dxa"/>
            </w:tcMar>
            <w:vAlign w:val="center"/>
          </w:tcPr>
          <w:p w14:paraId="58313D1E" w14:textId="77777777" w:rsidR="009C3440" w:rsidRDefault="00E85093">
            <w:pPr>
              <w:widowControl/>
              <w:jc w:val="center"/>
              <w:textAlignment w:val="bottom"/>
              <w:rPr>
                <w:color w:val="000000"/>
                <w:sz w:val="20"/>
                <w:szCs w:val="20"/>
              </w:rPr>
            </w:pPr>
            <w:r>
              <w:rPr>
                <w:color w:val="000000"/>
                <w:kern w:val="0"/>
                <w:sz w:val="20"/>
                <w:szCs w:val="20"/>
                <w:lang w:bidi="ar"/>
              </w:rPr>
              <w:t>4</w:t>
            </w:r>
          </w:p>
        </w:tc>
        <w:tc>
          <w:tcPr>
            <w:tcW w:w="1643" w:type="dxa"/>
            <w:tcBorders>
              <w:top w:val="single" w:sz="8" w:space="0" w:color="4F81BD"/>
              <w:left w:val="single" w:sz="8" w:space="0" w:color="4F81BD"/>
              <w:bottom w:val="single" w:sz="8" w:space="0" w:color="4F81BD"/>
              <w:right w:val="single" w:sz="8" w:space="0" w:color="4F81BD"/>
            </w:tcBorders>
            <w:shd w:val="clear" w:color="auto" w:fill="B8CCE4"/>
            <w:noWrap/>
            <w:tcMar>
              <w:top w:w="12" w:type="dxa"/>
              <w:left w:w="12" w:type="dxa"/>
              <w:right w:w="12" w:type="dxa"/>
            </w:tcMar>
            <w:vAlign w:val="center"/>
          </w:tcPr>
          <w:p w14:paraId="74029BF6" w14:textId="77777777" w:rsidR="009C3440" w:rsidRDefault="00E85093">
            <w:pPr>
              <w:widowControl/>
              <w:jc w:val="center"/>
              <w:textAlignment w:val="bottom"/>
              <w:rPr>
                <w:color w:val="000000"/>
                <w:sz w:val="20"/>
                <w:szCs w:val="20"/>
              </w:rPr>
            </w:pPr>
            <w:r>
              <w:rPr>
                <w:color w:val="000000"/>
                <w:kern w:val="0"/>
                <w:sz w:val="20"/>
                <w:szCs w:val="20"/>
                <w:lang w:bidi="ar"/>
              </w:rPr>
              <w:t>39</w:t>
            </w:r>
          </w:p>
        </w:tc>
        <w:tc>
          <w:tcPr>
            <w:tcW w:w="1644" w:type="dxa"/>
            <w:tcBorders>
              <w:top w:val="single" w:sz="8" w:space="0" w:color="4F81BD"/>
              <w:left w:val="single" w:sz="8" w:space="0" w:color="4F81BD"/>
              <w:bottom w:val="single" w:sz="8" w:space="0" w:color="4F81BD"/>
              <w:right w:val="single" w:sz="8" w:space="0" w:color="4F81BD"/>
            </w:tcBorders>
            <w:shd w:val="clear" w:color="auto" w:fill="B8CCE4"/>
            <w:noWrap/>
            <w:tcMar>
              <w:top w:w="12" w:type="dxa"/>
              <w:left w:w="12" w:type="dxa"/>
              <w:right w:w="12" w:type="dxa"/>
            </w:tcMar>
            <w:vAlign w:val="center"/>
          </w:tcPr>
          <w:p w14:paraId="23261412" w14:textId="77777777" w:rsidR="009C3440" w:rsidRDefault="00E85093">
            <w:pPr>
              <w:widowControl/>
              <w:jc w:val="center"/>
              <w:textAlignment w:val="bottom"/>
              <w:rPr>
                <w:color w:val="000000"/>
                <w:sz w:val="20"/>
                <w:szCs w:val="20"/>
              </w:rPr>
            </w:pPr>
            <w:r>
              <w:rPr>
                <w:color w:val="000000"/>
                <w:kern w:val="0"/>
                <w:sz w:val="20"/>
                <w:szCs w:val="20"/>
                <w:lang w:bidi="ar"/>
              </w:rPr>
              <w:t>48</w:t>
            </w:r>
          </w:p>
        </w:tc>
        <w:tc>
          <w:tcPr>
            <w:tcW w:w="2170" w:type="dxa"/>
            <w:tcBorders>
              <w:top w:val="single" w:sz="8" w:space="0" w:color="4F81BD"/>
              <w:left w:val="single" w:sz="8" w:space="0" w:color="4F81BD"/>
              <w:bottom w:val="single" w:sz="8" w:space="0" w:color="4F81BD"/>
              <w:right w:val="single" w:sz="8" w:space="0" w:color="4F81BD"/>
            </w:tcBorders>
            <w:shd w:val="clear" w:color="auto" w:fill="B8CCE4"/>
            <w:noWrap/>
            <w:tcMar>
              <w:top w:w="12" w:type="dxa"/>
              <w:left w:w="12" w:type="dxa"/>
              <w:right w:w="12" w:type="dxa"/>
            </w:tcMar>
            <w:vAlign w:val="center"/>
          </w:tcPr>
          <w:p w14:paraId="06DCB901" w14:textId="77777777" w:rsidR="009C3440" w:rsidRDefault="00E85093">
            <w:pPr>
              <w:widowControl/>
              <w:jc w:val="center"/>
              <w:textAlignment w:val="bottom"/>
              <w:rPr>
                <w:color w:val="000000"/>
                <w:sz w:val="20"/>
                <w:szCs w:val="20"/>
              </w:rPr>
            </w:pPr>
            <w:r>
              <w:rPr>
                <w:color w:val="000000"/>
                <w:kern w:val="0"/>
                <w:sz w:val="20"/>
                <w:szCs w:val="20"/>
                <w:lang w:bidi="ar"/>
              </w:rPr>
              <w:t>91</w:t>
            </w:r>
          </w:p>
        </w:tc>
      </w:tr>
      <w:tr w:rsidR="009C3440" w14:paraId="4CC0745B" w14:textId="77777777">
        <w:trPr>
          <w:trHeight w:val="264"/>
        </w:trPr>
        <w:tc>
          <w:tcPr>
            <w:tcW w:w="1229" w:type="dxa"/>
            <w:tcBorders>
              <w:top w:val="single" w:sz="8" w:space="0" w:color="4F81BD"/>
              <w:left w:val="single" w:sz="8" w:space="0" w:color="4F81BD"/>
              <w:bottom w:val="single" w:sz="8" w:space="0" w:color="4F81BD"/>
              <w:right w:val="single" w:sz="8" w:space="0" w:color="4F81BD"/>
            </w:tcBorders>
            <w:shd w:val="clear" w:color="auto" w:fill="FFFFFF"/>
            <w:noWrap/>
            <w:tcMar>
              <w:top w:w="12" w:type="dxa"/>
              <w:left w:w="12" w:type="dxa"/>
              <w:right w:w="12" w:type="dxa"/>
            </w:tcMar>
            <w:vAlign w:val="center"/>
          </w:tcPr>
          <w:p w14:paraId="3699B826" w14:textId="77777777" w:rsidR="009C3440" w:rsidRDefault="00E85093">
            <w:pPr>
              <w:widowControl/>
              <w:jc w:val="center"/>
              <w:textAlignment w:val="bottom"/>
              <w:rPr>
                <w:color w:val="000000"/>
                <w:sz w:val="20"/>
                <w:szCs w:val="20"/>
              </w:rPr>
            </w:pPr>
            <w:r>
              <w:rPr>
                <w:color w:val="000000"/>
                <w:kern w:val="0"/>
                <w:sz w:val="20"/>
                <w:szCs w:val="20"/>
                <w:lang w:bidi="ar"/>
              </w:rPr>
              <w:t>2017</w:t>
            </w:r>
          </w:p>
        </w:tc>
        <w:tc>
          <w:tcPr>
            <w:tcW w:w="1644" w:type="dxa"/>
            <w:tcBorders>
              <w:top w:val="single" w:sz="8" w:space="0" w:color="4F81BD"/>
              <w:left w:val="single" w:sz="8" w:space="0" w:color="4F81BD"/>
              <w:bottom w:val="single" w:sz="8" w:space="0" w:color="4F81BD"/>
              <w:right w:val="single" w:sz="8" w:space="0" w:color="4F81BD"/>
            </w:tcBorders>
            <w:shd w:val="clear" w:color="auto" w:fill="FFFFFF"/>
            <w:noWrap/>
            <w:tcMar>
              <w:top w:w="12" w:type="dxa"/>
              <w:left w:w="12" w:type="dxa"/>
              <w:right w:w="12" w:type="dxa"/>
            </w:tcMar>
            <w:vAlign w:val="center"/>
          </w:tcPr>
          <w:p w14:paraId="423A563B" w14:textId="77777777" w:rsidR="009C3440" w:rsidRDefault="00E85093">
            <w:pPr>
              <w:widowControl/>
              <w:jc w:val="center"/>
              <w:textAlignment w:val="bottom"/>
              <w:rPr>
                <w:color w:val="000000"/>
                <w:sz w:val="20"/>
                <w:szCs w:val="20"/>
              </w:rPr>
            </w:pPr>
            <w:r>
              <w:rPr>
                <w:color w:val="000000"/>
                <w:kern w:val="0"/>
                <w:sz w:val="20"/>
                <w:szCs w:val="20"/>
                <w:lang w:bidi="ar"/>
              </w:rPr>
              <w:t>4</w:t>
            </w:r>
          </w:p>
        </w:tc>
        <w:tc>
          <w:tcPr>
            <w:tcW w:w="1643" w:type="dxa"/>
            <w:tcBorders>
              <w:top w:val="single" w:sz="8" w:space="0" w:color="4F81BD"/>
              <w:left w:val="single" w:sz="8" w:space="0" w:color="4F81BD"/>
              <w:bottom w:val="single" w:sz="8" w:space="0" w:color="4F81BD"/>
              <w:right w:val="single" w:sz="8" w:space="0" w:color="4F81BD"/>
            </w:tcBorders>
            <w:shd w:val="clear" w:color="auto" w:fill="FFFFFF"/>
            <w:noWrap/>
            <w:tcMar>
              <w:top w:w="12" w:type="dxa"/>
              <w:left w:w="12" w:type="dxa"/>
              <w:right w:w="12" w:type="dxa"/>
            </w:tcMar>
            <w:vAlign w:val="center"/>
          </w:tcPr>
          <w:p w14:paraId="530AF9C3" w14:textId="77777777" w:rsidR="009C3440" w:rsidRDefault="00E85093">
            <w:pPr>
              <w:widowControl/>
              <w:jc w:val="center"/>
              <w:textAlignment w:val="bottom"/>
              <w:rPr>
                <w:color w:val="000000"/>
                <w:sz w:val="20"/>
                <w:szCs w:val="20"/>
              </w:rPr>
            </w:pPr>
            <w:r>
              <w:rPr>
                <w:color w:val="000000"/>
                <w:kern w:val="0"/>
                <w:sz w:val="20"/>
                <w:szCs w:val="20"/>
                <w:lang w:bidi="ar"/>
              </w:rPr>
              <w:t>36</w:t>
            </w:r>
          </w:p>
        </w:tc>
        <w:tc>
          <w:tcPr>
            <w:tcW w:w="1644" w:type="dxa"/>
            <w:tcBorders>
              <w:top w:val="single" w:sz="8" w:space="0" w:color="4F81BD"/>
              <w:left w:val="single" w:sz="8" w:space="0" w:color="4F81BD"/>
              <w:bottom w:val="single" w:sz="8" w:space="0" w:color="4F81BD"/>
              <w:right w:val="single" w:sz="8" w:space="0" w:color="4F81BD"/>
            </w:tcBorders>
            <w:shd w:val="clear" w:color="auto" w:fill="FFFFFF"/>
            <w:noWrap/>
            <w:tcMar>
              <w:top w:w="12" w:type="dxa"/>
              <w:left w:w="12" w:type="dxa"/>
              <w:right w:w="12" w:type="dxa"/>
            </w:tcMar>
            <w:vAlign w:val="center"/>
          </w:tcPr>
          <w:p w14:paraId="671C8FFE" w14:textId="77777777" w:rsidR="009C3440" w:rsidRDefault="00E85093">
            <w:pPr>
              <w:widowControl/>
              <w:jc w:val="center"/>
              <w:textAlignment w:val="bottom"/>
              <w:rPr>
                <w:color w:val="000000"/>
                <w:sz w:val="20"/>
                <w:szCs w:val="20"/>
              </w:rPr>
            </w:pPr>
            <w:r>
              <w:rPr>
                <w:color w:val="000000"/>
                <w:kern w:val="0"/>
                <w:sz w:val="20"/>
                <w:szCs w:val="20"/>
                <w:lang w:bidi="ar"/>
              </w:rPr>
              <w:t>57</w:t>
            </w:r>
          </w:p>
        </w:tc>
        <w:tc>
          <w:tcPr>
            <w:tcW w:w="2170" w:type="dxa"/>
            <w:tcBorders>
              <w:top w:val="single" w:sz="8" w:space="0" w:color="4F81BD"/>
              <w:left w:val="single" w:sz="8" w:space="0" w:color="4F81BD"/>
              <w:bottom w:val="single" w:sz="8" w:space="0" w:color="4F81BD"/>
              <w:right w:val="single" w:sz="8" w:space="0" w:color="4F81BD"/>
            </w:tcBorders>
            <w:shd w:val="clear" w:color="auto" w:fill="FFFFFF"/>
            <w:noWrap/>
            <w:tcMar>
              <w:top w:w="12" w:type="dxa"/>
              <w:left w:w="12" w:type="dxa"/>
              <w:right w:w="12" w:type="dxa"/>
            </w:tcMar>
            <w:vAlign w:val="center"/>
          </w:tcPr>
          <w:p w14:paraId="4DCD0187" w14:textId="77777777" w:rsidR="009C3440" w:rsidRDefault="00E85093">
            <w:pPr>
              <w:widowControl/>
              <w:jc w:val="center"/>
              <w:textAlignment w:val="bottom"/>
              <w:rPr>
                <w:color w:val="000000"/>
                <w:sz w:val="20"/>
                <w:szCs w:val="20"/>
              </w:rPr>
            </w:pPr>
            <w:r>
              <w:rPr>
                <w:color w:val="000000"/>
                <w:kern w:val="0"/>
                <w:sz w:val="20"/>
                <w:szCs w:val="20"/>
                <w:lang w:bidi="ar"/>
              </w:rPr>
              <w:t>97</w:t>
            </w:r>
          </w:p>
        </w:tc>
      </w:tr>
      <w:tr w:rsidR="009C3440" w14:paraId="273C8C7D" w14:textId="77777777">
        <w:trPr>
          <w:trHeight w:val="264"/>
        </w:trPr>
        <w:tc>
          <w:tcPr>
            <w:tcW w:w="1229" w:type="dxa"/>
            <w:tcBorders>
              <w:top w:val="single" w:sz="8" w:space="0" w:color="4F81BD"/>
              <w:left w:val="single" w:sz="8" w:space="0" w:color="4F81BD"/>
              <w:bottom w:val="single" w:sz="8" w:space="0" w:color="4F81BD"/>
              <w:right w:val="single" w:sz="8" w:space="0" w:color="4F81BD"/>
            </w:tcBorders>
            <w:shd w:val="clear" w:color="auto" w:fill="B8CCE4"/>
            <w:noWrap/>
            <w:tcMar>
              <w:top w:w="12" w:type="dxa"/>
              <w:left w:w="12" w:type="dxa"/>
              <w:right w:w="12" w:type="dxa"/>
            </w:tcMar>
            <w:vAlign w:val="center"/>
          </w:tcPr>
          <w:p w14:paraId="0E3C9882" w14:textId="77777777" w:rsidR="009C3440" w:rsidRDefault="00E85093">
            <w:pPr>
              <w:widowControl/>
              <w:jc w:val="center"/>
              <w:textAlignment w:val="bottom"/>
              <w:rPr>
                <w:color w:val="000000"/>
                <w:sz w:val="20"/>
                <w:szCs w:val="20"/>
              </w:rPr>
            </w:pPr>
            <w:r>
              <w:rPr>
                <w:color w:val="000000"/>
                <w:kern w:val="0"/>
                <w:sz w:val="20"/>
                <w:szCs w:val="20"/>
                <w:lang w:bidi="ar"/>
              </w:rPr>
              <w:t>2018</w:t>
            </w:r>
          </w:p>
        </w:tc>
        <w:tc>
          <w:tcPr>
            <w:tcW w:w="1644" w:type="dxa"/>
            <w:tcBorders>
              <w:top w:val="single" w:sz="8" w:space="0" w:color="4F81BD"/>
              <w:left w:val="single" w:sz="8" w:space="0" w:color="4F81BD"/>
              <w:bottom w:val="single" w:sz="8" w:space="0" w:color="4F81BD"/>
              <w:right w:val="single" w:sz="8" w:space="0" w:color="4F81BD"/>
            </w:tcBorders>
            <w:shd w:val="clear" w:color="auto" w:fill="B8CCE4"/>
            <w:noWrap/>
            <w:tcMar>
              <w:top w:w="12" w:type="dxa"/>
              <w:left w:w="12" w:type="dxa"/>
              <w:right w:w="12" w:type="dxa"/>
            </w:tcMar>
            <w:vAlign w:val="center"/>
          </w:tcPr>
          <w:p w14:paraId="45B377B6" w14:textId="77777777" w:rsidR="009C3440" w:rsidRDefault="00E85093">
            <w:pPr>
              <w:widowControl/>
              <w:jc w:val="center"/>
              <w:textAlignment w:val="bottom"/>
              <w:rPr>
                <w:color w:val="000000"/>
                <w:sz w:val="20"/>
                <w:szCs w:val="20"/>
              </w:rPr>
            </w:pPr>
            <w:r>
              <w:rPr>
                <w:color w:val="000000"/>
                <w:kern w:val="0"/>
                <w:sz w:val="20"/>
                <w:szCs w:val="20"/>
                <w:lang w:bidi="ar"/>
              </w:rPr>
              <w:t>7</w:t>
            </w:r>
          </w:p>
        </w:tc>
        <w:tc>
          <w:tcPr>
            <w:tcW w:w="1643" w:type="dxa"/>
            <w:tcBorders>
              <w:top w:val="single" w:sz="8" w:space="0" w:color="4F81BD"/>
              <w:left w:val="single" w:sz="8" w:space="0" w:color="4F81BD"/>
              <w:bottom w:val="single" w:sz="8" w:space="0" w:color="4F81BD"/>
              <w:right w:val="single" w:sz="8" w:space="0" w:color="4F81BD"/>
            </w:tcBorders>
            <w:shd w:val="clear" w:color="auto" w:fill="B8CCE4"/>
            <w:noWrap/>
            <w:tcMar>
              <w:top w:w="12" w:type="dxa"/>
              <w:left w:w="12" w:type="dxa"/>
              <w:right w:w="12" w:type="dxa"/>
            </w:tcMar>
            <w:vAlign w:val="center"/>
          </w:tcPr>
          <w:p w14:paraId="11045BB5" w14:textId="77777777" w:rsidR="009C3440" w:rsidRDefault="00E85093">
            <w:pPr>
              <w:widowControl/>
              <w:jc w:val="center"/>
              <w:textAlignment w:val="bottom"/>
              <w:rPr>
                <w:color w:val="000000"/>
                <w:sz w:val="20"/>
                <w:szCs w:val="20"/>
              </w:rPr>
            </w:pPr>
            <w:r>
              <w:rPr>
                <w:color w:val="000000"/>
                <w:kern w:val="0"/>
                <w:sz w:val="20"/>
                <w:szCs w:val="20"/>
                <w:lang w:bidi="ar"/>
              </w:rPr>
              <w:t>51</w:t>
            </w:r>
          </w:p>
        </w:tc>
        <w:tc>
          <w:tcPr>
            <w:tcW w:w="1644" w:type="dxa"/>
            <w:tcBorders>
              <w:top w:val="single" w:sz="8" w:space="0" w:color="4F81BD"/>
              <w:left w:val="single" w:sz="8" w:space="0" w:color="4F81BD"/>
              <w:bottom w:val="single" w:sz="8" w:space="0" w:color="4F81BD"/>
              <w:right w:val="single" w:sz="8" w:space="0" w:color="4F81BD"/>
            </w:tcBorders>
            <w:shd w:val="clear" w:color="auto" w:fill="B8CCE4"/>
            <w:noWrap/>
            <w:tcMar>
              <w:top w:w="12" w:type="dxa"/>
              <w:left w:w="12" w:type="dxa"/>
              <w:right w:w="12" w:type="dxa"/>
            </w:tcMar>
            <w:vAlign w:val="center"/>
          </w:tcPr>
          <w:p w14:paraId="6F3EF961" w14:textId="77777777" w:rsidR="009C3440" w:rsidRDefault="00E85093">
            <w:pPr>
              <w:widowControl/>
              <w:jc w:val="center"/>
              <w:textAlignment w:val="bottom"/>
              <w:rPr>
                <w:color w:val="000000"/>
                <w:sz w:val="20"/>
                <w:szCs w:val="20"/>
              </w:rPr>
            </w:pPr>
            <w:r>
              <w:rPr>
                <w:color w:val="000000"/>
                <w:kern w:val="0"/>
                <w:sz w:val="20"/>
                <w:szCs w:val="20"/>
                <w:lang w:bidi="ar"/>
              </w:rPr>
              <w:t>62</w:t>
            </w:r>
          </w:p>
        </w:tc>
        <w:tc>
          <w:tcPr>
            <w:tcW w:w="2170" w:type="dxa"/>
            <w:tcBorders>
              <w:top w:val="single" w:sz="8" w:space="0" w:color="4F81BD"/>
              <w:left w:val="single" w:sz="8" w:space="0" w:color="4F81BD"/>
              <w:bottom w:val="single" w:sz="8" w:space="0" w:color="4F81BD"/>
              <w:right w:val="single" w:sz="8" w:space="0" w:color="4F81BD"/>
            </w:tcBorders>
            <w:shd w:val="clear" w:color="auto" w:fill="B8CCE4"/>
            <w:noWrap/>
            <w:tcMar>
              <w:top w:w="12" w:type="dxa"/>
              <w:left w:w="12" w:type="dxa"/>
              <w:right w:w="12" w:type="dxa"/>
            </w:tcMar>
            <w:vAlign w:val="center"/>
          </w:tcPr>
          <w:p w14:paraId="5DF1FB24" w14:textId="77777777" w:rsidR="009C3440" w:rsidRDefault="00E85093">
            <w:pPr>
              <w:widowControl/>
              <w:jc w:val="center"/>
              <w:textAlignment w:val="bottom"/>
              <w:rPr>
                <w:color w:val="000000"/>
                <w:sz w:val="20"/>
                <w:szCs w:val="20"/>
              </w:rPr>
            </w:pPr>
            <w:r>
              <w:rPr>
                <w:color w:val="000000"/>
                <w:kern w:val="0"/>
                <w:sz w:val="20"/>
                <w:szCs w:val="20"/>
                <w:lang w:bidi="ar"/>
              </w:rPr>
              <w:t>120</w:t>
            </w:r>
          </w:p>
        </w:tc>
      </w:tr>
    </w:tbl>
    <w:p w14:paraId="58E66D47" w14:textId="77777777" w:rsidR="009C3440" w:rsidRDefault="009C3440">
      <w:pPr>
        <w:spacing w:line="360" w:lineRule="auto"/>
        <w:ind w:firstLineChars="200" w:firstLine="480"/>
        <w:rPr>
          <w:sz w:val="24"/>
          <w:szCs w:val="24"/>
        </w:rPr>
      </w:pPr>
    </w:p>
    <w:p w14:paraId="1AFB1CC7" w14:textId="77777777" w:rsidR="009C3440" w:rsidRDefault="00E85093">
      <w:pPr>
        <w:pStyle w:val="2"/>
        <w:spacing w:after="156"/>
        <w:rPr>
          <w:rFonts w:ascii="Times New Roman" w:hAnsi="Times New Roman"/>
        </w:rPr>
      </w:pPr>
      <w:bookmarkStart w:id="50" w:name="_Toc493471459"/>
      <w:r>
        <w:rPr>
          <w:rFonts w:ascii="Times New Roman" w:hAnsi="Times New Roman"/>
        </w:rPr>
        <w:t>（二）问题</w:t>
      </w:r>
      <w:r>
        <w:rPr>
          <w:rFonts w:ascii="Times New Roman" w:hAnsi="Times New Roman"/>
        </w:rPr>
        <w:t>2</w:t>
      </w:r>
      <w:r>
        <w:rPr>
          <w:rFonts w:ascii="Times New Roman" w:hAnsi="Times New Roman"/>
        </w:rPr>
        <w:t>的求解</w:t>
      </w:r>
      <w:bookmarkEnd w:id="50"/>
    </w:p>
    <w:p w14:paraId="2E8BCBEC" w14:textId="77777777" w:rsidR="009C3440" w:rsidRDefault="00E85093">
      <w:pPr>
        <w:pStyle w:val="3"/>
        <w:rPr>
          <w:sz w:val="21"/>
          <w:szCs w:val="22"/>
        </w:rPr>
      </w:pPr>
      <w:r>
        <w:t>1</w:t>
      </w:r>
      <w:r>
        <w:t>．数据预处理</w:t>
      </w:r>
    </w:p>
    <w:p w14:paraId="441AD71B" w14:textId="77777777" w:rsidR="009C3440" w:rsidRDefault="00E85093">
      <w:pPr>
        <w:ind w:firstLineChars="200" w:firstLine="480"/>
        <w:rPr>
          <w:sz w:val="24"/>
          <w:szCs w:val="24"/>
        </w:rPr>
      </w:pPr>
      <w:r>
        <w:rPr>
          <w:sz w:val="24"/>
          <w:szCs w:val="24"/>
        </w:rPr>
        <w:t>针对问题</w:t>
      </w:r>
      <w:r>
        <w:rPr>
          <w:sz w:val="24"/>
          <w:szCs w:val="24"/>
        </w:rPr>
        <w:t>2</w:t>
      </w:r>
      <w:r>
        <w:rPr>
          <w:sz w:val="24"/>
          <w:szCs w:val="24"/>
        </w:rPr>
        <w:t>，利用</w:t>
      </w:r>
      <w:r>
        <w:rPr>
          <w:sz w:val="24"/>
          <w:szCs w:val="24"/>
        </w:rPr>
        <w:t>Python</w:t>
      </w:r>
      <w:r>
        <w:rPr>
          <w:sz w:val="24"/>
          <w:szCs w:val="24"/>
        </w:rPr>
        <w:t>软件对所给</w:t>
      </w:r>
      <w:r>
        <w:rPr>
          <w:sz w:val="24"/>
          <w:szCs w:val="24"/>
        </w:rPr>
        <w:t>2014-2018</w:t>
      </w:r>
      <w:r>
        <w:rPr>
          <w:sz w:val="24"/>
          <w:szCs w:val="24"/>
        </w:rPr>
        <w:t>年中国研究生数学建模竞赛的获奖数据进行处理，得到每个高校在</w:t>
      </w:r>
      <w:r>
        <w:rPr>
          <w:sz w:val="24"/>
          <w:szCs w:val="24"/>
        </w:rPr>
        <w:t>2014-2018</w:t>
      </w:r>
      <w:r>
        <w:rPr>
          <w:sz w:val="24"/>
          <w:szCs w:val="24"/>
        </w:rPr>
        <w:t>年的每一年一等奖</w:t>
      </w:r>
      <w:r>
        <w:rPr>
          <w:rFonts w:hint="eastAsia"/>
          <w:sz w:val="24"/>
          <w:szCs w:val="24"/>
        </w:rPr>
        <w:t>、二</w:t>
      </w:r>
      <w:r>
        <w:rPr>
          <w:sz w:val="24"/>
          <w:szCs w:val="24"/>
        </w:rPr>
        <w:t>等奖</w:t>
      </w:r>
      <w:r>
        <w:rPr>
          <w:rFonts w:hint="eastAsia"/>
          <w:sz w:val="24"/>
          <w:szCs w:val="24"/>
        </w:rPr>
        <w:t>、</w:t>
      </w:r>
      <w:r>
        <w:rPr>
          <w:sz w:val="24"/>
          <w:szCs w:val="24"/>
        </w:rPr>
        <w:t>三等奖</w:t>
      </w:r>
      <w:r>
        <w:rPr>
          <w:rFonts w:hint="eastAsia"/>
          <w:sz w:val="24"/>
          <w:szCs w:val="24"/>
        </w:rPr>
        <w:t>和</w:t>
      </w:r>
      <w:r>
        <w:rPr>
          <w:sz w:val="24"/>
          <w:szCs w:val="24"/>
        </w:rPr>
        <w:t>成功参赛奖参赛总人数</w:t>
      </w:r>
      <w:r>
        <w:rPr>
          <w:rFonts w:hint="eastAsia"/>
          <w:sz w:val="24"/>
          <w:szCs w:val="24"/>
        </w:rPr>
        <w:t>，并得到</w:t>
      </w:r>
      <w:r>
        <w:rPr>
          <w:sz w:val="24"/>
          <w:szCs w:val="24"/>
        </w:rPr>
        <w:t>各个高校</w:t>
      </w:r>
      <w:r>
        <w:rPr>
          <w:rFonts w:hint="eastAsia"/>
          <w:sz w:val="24"/>
          <w:szCs w:val="24"/>
        </w:rPr>
        <w:t>各</w:t>
      </w:r>
      <w:r>
        <w:rPr>
          <w:sz w:val="24"/>
          <w:szCs w:val="24"/>
        </w:rPr>
        <w:t>年获奖总数以及在每年一等奖</w:t>
      </w:r>
      <w:r>
        <w:rPr>
          <w:rFonts w:hint="eastAsia"/>
          <w:sz w:val="24"/>
          <w:szCs w:val="24"/>
        </w:rPr>
        <w:t>、</w:t>
      </w:r>
      <w:r>
        <w:rPr>
          <w:sz w:val="24"/>
          <w:szCs w:val="24"/>
        </w:rPr>
        <w:t>二等奖</w:t>
      </w:r>
      <w:r>
        <w:rPr>
          <w:rFonts w:hint="eastAsia"/>
          <w:sz w:val="24"/>
          <w:szCs w:val="24"/>
        </w:rPr>
        <w:t>、</w:t>
      </w:r>
      <w:r>
        <w:rPr>
          <w:sz w:val="24"/>
          <w:szCs w:val="24"/>
        </w:rPr>
        <w:t>三等奖和成功参赛奖获奖率</w:t>
      </w:r>
      <w:r>
        <w:rPr>
          <w:rFonts w:hint="eastAsia"/>
          <w:sz w:val="24"/>
          <w:szCs w:val="24"/>
        </w:rPr>
        <w:t>。如表</w:t>
      </w:r>
      <w:r>
        <w:rPr>
          <w:rFonts w:hint="eastAsia"/>
          <w:sz w:val="24"/>
          <w:szCs w:val="24"/>
        </w:rPr>
        <w:t>xxx</w:t>
      </w:r>
      <w:r>
        <w:rPr>
          <w:rFonts w:hint="eastAsia"/>
          <w:sz w:val="24"/>
          <w:szCs w:val="24"/>
        </w:rPr>
        <w:t>所示</w:t>
      </w:r>
    </w:p>
    <w:p w14:paraId="54BAED64" w14:textId="77777777" w:rsidR="009C3440" w:rsidRDefault="00E85093">
      <w:pPr>
        <w:jc w:val="center"/>
        <w:rPr>
          <w:sz w:val="24"/>
          <w:szCs w:val="24"/>
        </w:rPr>
      </w:pPr>
      <w:r>
        <w:rPr>
          <w:rFonts w:hint="eastAsia"/>
          <w:sz w:val="24"/>
          <w:szCs w:val="24"/>
        </w:rPr>
        <w:t>表</w:t>
      </w:r>
      <w:r>
        <w:rPr>
          <w:rFonts w:hint="eastAsia"/>
          <w:sz w:val="24"/>
          <w:szCs w:val="24"/>
        </w:rPr>
        <w:t>xxx</w:t>
      </w:r>
      <w:r>
        <w:rPr>
          <w:sz w:val="24"/>
          <w:szCs w:val="24"/>
        </w:rPr>
        <w:t xml:space="preserve"> </w:t>
      </w:r>
      <w:r>
        <w:rPr>
          <w:rFonts w:hint="eastAsia"/>
          <w:sz w:val="24"/>
          <w:szCs w:val="24"/>
        </w:rPr>
        <w:t>不同年份各学校相关数据（局部）</w:t>
      </w:r>
    </w:p>
    <w:tbl>
      <w:tblPr>
        <w:tblW w:w="8296" w:type="dxa"/>
        <w:jc w:val="center"/>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4A0" w:firstRow="1" w:lastRow="0" w:firstColumn="1" w:lastColumn="0" w:noHBand="0" w:noVBand="1"/>
      </w:tblPr>
      <w:tblGrid>
        <w:gridCol w:w="644"/>
        <w:gridCol w:w="1476"/>
        <w:gridCol w:w="644"/>
        <w:gridCol w:w="644"/>
        <w:gridCol w:w="644"/>
        <w:gridCol w:w="644"/>
        <w:gridCol w:w="645"/>
        <w:gridCol w:w="645"/>
        <w:gridCol w:w="645"/>
        <w:gridCol w:w="645"/>
        <w:gridCol w:w="1020"/>
      </w:tblGrid>
      <w:tr w:rsidR="009C3440" w14:paraId="65466226" w14:textId="77777777">
        <w:trPr>
          <w:trHeight w:val="255"/>
          <w:jc w:val="center"/>
        </w:trPr>
        <w:tc>
          <w:tcPr>
            <w:tcW w:w="644" w:type="dxa"/>
            <w:vMerge w:val="restart"/>
            <w:tcBorders>
              <w:top w:val="single" w:sz="4" w:space="0" w:color="4472C4"/>
              <w:left w:val="single" w:sz="4" w:space="0" w:color="4472C4"/>
              <w:bottom w:val="single" w:sz="4" w:space="0" w:color="4472C4"/>
              <w:right w:val="nil"/>
            </w:tcBorders>
            <w:shd w:val="clear" w:color="auto" w:fill="4472C4"/>
            <w:noWrap/>
            <w:vAlign w:val="center"/>
          </w:tcPr>
          <w:p w14:paraId="2231F337" w14:textId="77777777" w:rsidR="009C3440" w:rsidRDefault="00E85093">
            <w:pPr>
              <w:widowControl/>
              <w:jc w:val="center"/>
              <w:rPr>
                <w:rFonts w:ascii="宋体" w:hAnsi="宋体" w:cs="Arial"/>
                <w:b/>
                <w:bCs/>
                <w:color w:val="000000"/>
                <w:kern w:val="0"/>
                <w:sz w:val="20"/>
                <w:szCs w:val="20"/>
              </w:rPr>
            </w:pPr>
            <w:r>
              <w:rPr>
                <w:rFonts w:ascii="宋体" w:hAnsi="宋体" w:cs="Arial" w:hint="eastAsia"/>
                <w:b/>
                <w:bCs/>
                <w:color w:val="000000"/>
                <w:kern w:val="0"/>
                <w:sz w:val="20"/>
                <w:szCs w:val="20"/>
              </w:rPr>
              <w:t>年份</w:t>
            </w:r>
          </w:p>
        </w:tc>
        <w:tc>
          <w:tcPr>
            <w:tcW w:w="1476" w:type="dxa"/>
            <w:vMerge w:val="restart"/>
            <w:tcBorders>
              <w:top w:val="single" w:sz="4" w:space="0" w:color="4472C4"/>
              <w:left w:val="nil"/>
              <w:bottom w:val="single" w:sz="4" w:space="0" w:color="4472C4"/>
              <w:right w:val="nil"/>
            </w:tcBorders>
            <w:shd w:val="clear" w:color="auto" w:fill="4472C4"/>
            <w:noWrap/>
            <w:vAlign w:val="center"/>
          </w:tcPr>
          <w:p w14:paraId="714C4F4F" w14:textId="77777777" w:rsidR="009C3440" w:rsidRDefault="00E85093">
            <w:pPr>
              <w:widowControl/>
              <w:jc w:val="center"/>
              <w:rPr>
                <w:rFonts w:ascii="宋体" w:hAnsi="宋体" w:cs="Arial"/>
                <w:b/>
                <w:bCs/>
                <w:color w:val="000000"/>
                <w:kern w:val="0"/>
                <w:sz w:val="20"/>
                <w:szCs w:val="20"/>
              </w:rPr>
            </w:pPr>
            <w:r>
              <w:rPr>
                <w:rFonts w:ascii="宋体" w:hAnsi="宋体" w:cs="Arial" w:hint="eastAsia"/>
                <w:b/>
                <w:bCs/>
                <w:color w:val="000000"/>
                <w:kern w:val="0"/>
                <w:sz w:val="20"/>
                <w:szCs w:val="20"/>
              </w:rPr>
              <w:t>学校</w:t>
            </w:r>
          </w:p>
        </w:tc>
        <w:tc>
          <w:tcPr>
            <w:tcW w:w="1288" w:type="dxa"/>
            <w:gridSpan w:val="2"/>
            <w:tcBorders>
              <w:top w:val="single" w:sz="4" w:space="0" w:color="4472C4"/>
              <w:left w:val="nil"/>
              <w:bottom w:val="single" w:sz="4" w:space="0" w:color="4472C4"/>
              <w:right w:val="nil"/>
            </w:tcBorders>
            <w:shd w:val="clear" w:color="auto" w:fill="4472C4"/>
            <w:noWrap/>
            <w:vAlign w:val="center"/>
          </w:tcPr>
          <w:p w14:paraId="178B6ABC" w14:textId="77777777" w:rsidR="009C3440" w:rsidRDefault="00E85093">
            <w:pPr>
              <w:widowControl/>
              <w:jc w:val="center"/>
              <w:rPr>
                <w:rFonts w:ascii="宋体" w:hAnsi="宋体" w:cs="Arial"/>
                <w:b/>
                <w:bCs/>
                <w:color w:val="000000"/>
                <w:kern w:val="0"/>
                <w:sz w:val="20"/>
                <w:szCs w:val="20"/>
              </w:rPr>
            </w:pPr>
            <w:r>
              <w:rPr>
                <w:rFonts w:ascii="宋体" w:hAnsi="宋体" w:cs="Arial" w:hint="eastAsia"/>
                <w:b/>
                <w:bCs/>
                <w:color w:val="000000"/>
                <w:kern w:val="0"/>
                <w:sz w:val="20"/>
                <w:szCs w:val="20"/>
              </w:rPr>
              <w:t>一等奖</w:t>
            </w:r>
          </w:p>
        </w:tc>
        <w:tc>
          <w:tcPr>
            <w:tcW w:w="1288" w:type="dxa"/>
            <w:gridSpan w:val="2"/>
            <w:tcBorders>
              <w:top w:val="single" w:sz="4" w:space="0" w:color="4472C4"/>
              <w:left w:val="nil"/>
              <w:bottom w:val="single" w:sz="4" w:space="0" w:color="4472C4"/>
              <w:right w:val="nil"/>
            </w:tcBorders>
            <w:shd w:val="clear" w:color="auto" w:fill="4472C4"/>
            <w:noWrap/>
            <w:vAlign w:val="center"/>
          </w:tcPr>
          <w:p w14:paraId="5A8A6A77" w14:textId="77777777" w:rsidR="009C3440" w:rsidRDefault="00E85093">
            <w:pPr>
              <w:widowControl/>
              <w:jc w:val="center"/>
              <w:rPr>
                <w:rFonts w:ascii="宋体" w:hAnsi="宋体" w:cs="Arial"/>
                <w:b/>
                <w:bCs/>
                <w:color w:val="000000"/>
                <w:kern w:val="0"/>
                <w:sz w:val="20"/>
                <w:szCs w:val="20"/>
              </w:rPr>
            </w:pPr>
            <w:r>
              <w:rPr>
                <w:rFonts w:ascii="宋体" w:hAnsi="宋体" w:cs="Arial" w:hint="eastAsia"/>
                <w:b/>
                <w:bCs/>
                <w:color w:val="000000"/>
                <w:kern w:val="0"/>
                <w:sz w:val="20"/>
                <w:szCs w:val="20"/>
              </w:rPr>
              <w:t>二等奖</w:t>
            </w:r>
          </w:p>
        </w:tc>
        <w:tc>
          <w:tcPr>
            <w:tcW w:w="1290" w:type="dxa"/>
            <w:gridSpan w:val="2"/>
            <w:tcBorders>
              <w:top w:val="single" w:sz="4" w:space="0" w:color="4472C4"/>
              <w:left w:val="nil"/>
              <w:bottom w:val="single" w:sz="4" w:space="0" w:color="4472C4"/>
              <w:right w:val="nil"/>
            </w:tcBorders>
            <w:shd w:val="clear" w:color="auto" w:fill="4472C4"/>
            <w:noWrap/>
            <w:vAlign w:val="center"/>
          </w:tcPr>
          <w:p w14:paraId="0B232B9A" w14:textId="77777777" w:rsidR="009C3440" w:rsidRDefault="00E85093">
            <w:pPr>
              <w:widowControl/>
              <w:jc w:val="center"/>
              <w:rPr>
                <w:rFonts w:ascii="宋体" w:hAnsi="宋体" w:cs="Arial"/>
                <w:b/>
                <w:bCs/>
                <w:color w:val="000000"/>
                <w:kern w:val="0"/>
                <w:sz w:val="20"/>
                <w:szCs w:val="20"/>
              </w:rPr>
            </w:pPr>
            <w:r>
              <w:rPr>
                <w:rFonts w:ascii="宋体" w:hAnsi="宋体" w:cs="Arial" w:hint="eastAsia"/>
                <w:b/>
                <w:bCs/>
                <w:color w:val="000000"/>
                <w:kern w:val="0"/>
                <w:sz w:val="20"/>
                <w:szCs w:val="20"/>
              </w:rPr>
              <w:t>三等奖</w:t>
            </w:r>
          </w:p>
        </w:tc>
        <w:tc>
          <w:tcPr>
            <w:tcW w:w="1290" w:type="dxa"/>
            <w:gridSpan w:val="2"/>
            <w:tcBorders>
              <w:top w:val="single" w:sz="4" w:space="0" w:color="4472C4"/>
              <w:left w:val="nil"/>
              <w:bottom w:val="single" w:sz="4" w:space="0" w:color="4472C4"/>
              <w:right w:val="nil"/>
            </w:tcBorders>
            <w:shd w:val="clear" w:color="auto" w:fill="4472C4"/>
            <w:noWrap/>
            <w:vAlign w:val="center"/>
          </w:tcPr>
          <w:p w14:paraId="5F4C7AA6" w14:textId="77777777" w:rsidR="009C3440" w:rsidRDefault="00E85093">
            <w:pPr>
              <w:widowControl/>
              <w:jc w:val="center"/>
              <w:rPr>
                <w:rFonts w:ascii="宋体" w:hAnsi="宋体" w:cs="Arial"/>
                <w:b/>
                <w:bCs/>
                <w:color w:val="000000"/>
                <w:kern w:val="0"/>
                <w:sz w:val="20"/>
                <w:szCs w:val="20"/>
              </w:rPr>
            </w:pPr>
            <w:r>
              <w:rPr>
                <w:rFonts w:ascii="宋体" w:hAnsi="宋体" w:cs="Arial" w:hint="eastAsia"/>
                <w:b/>
                <w:bCs/>
                <w:color w:val="000000"/>
                <w:kern w:val="0"/>
                <w:sz w:val="20"/>
                <w:szCs w:val="20"/>
              </w:rPr>
              <w:t>成功参赛奖</w:t>
            </w:r>
          </w:p>
        </w:tc>
        <w:tc>
          <w:tcPr>
            <w:tcW w:w="1020" w:type="dxa"/>
            <w:tcBorders>
              <w:top w:val="single" w:sz="4" w:space="0" w:color="4472C4"/>
              <w:left w:val="nil"/>
              <w:bottom w:val="single" w:sz="4" w:space="0" w:color="4472C4"/>
              <w:right w:val="single" w:sz="4" w:space="0" w:color="4472C4"/>
            </w:tcBorders>
            <w:shd w:val="clear" w:color="auto" w:fill="4472C4"/>
            <w:noWrap/>
            <w:vAlign w:val="center"/>
          </w:tcPr>
          <w:p w14:paraId="140A2BFE" w14:textId="77777777" w:rsidR="009C3440" w:rsidRDefault="00E85093">
            <w:pPr>
              <w:widowControl/>
              <w:jc w:val="center"/>
              <w:rPr>
                <w:rFonts w:ascii="宋体" w:hAnsi="宋体" w:cs="Arial"/>
                <w:b/>
                <w:bCs/>
                <w:color w:val="000000"/>
                <w:kern w:val="0"/>
                <w:sz w:val="20"/>
                <w:szCs w:val="20"/>
              </w:rPr>
            </w:pPr>
            <w:r>
              <w:rPr>
                <w:rFonts w:ascii="宋体" w:hAnsi="宋体" w:cs="Arial" w:hint="eastAsia"/>
                <w:b/>
                <w:bCs/>
                <w:color w:val="000000"/>
                <w:kern w:val="0"/>
                <w:sz w:val="20"/>
                <w:szCs w:val="20"/>
              </w:rPr>
              <w:t>获奖总数</w:t>
            </w:r>
          </w:p>
        </w:tc>
      </w:tr>
      <w:tr w:rsidR="009C3440" w14:paraId="0A01875C" w14:textId="77777777">
        <w:trPr>
          <w:trHeight w:val="255"/>
          <w:jc w:val="center"/>
        </w:trPr>
        <w:tc>
          <w:tcPr>
            <w:tcW w:w="644" w:type="dxa"/>
            <w:vMerge/>
            <w:shd w:val="clear" w:color="auto" w:fill="D9E2F3"/>
            <w:vAlign w:val="center"/>
          </w:tcPr>
          <w:p w14:paraId="58303275" w14:textId="77777777" w:rsidR="009C3440" w:rsidRDefault="009C3440">
            <w:pPr>
              <w:widowControl/>
              <w:jc w:val="center"/>
              <w:rPr>
                <w:rFonts w:ascii="宋体" w:hAnsi="宋体" w:cs="Arial"/>
                <w:b/>
                <w:bCs/>
                <w:color w:val="000000"/>
                <w:kern w:val="0"/>
                <w:sz w:val="20"/>
                <w:szCs w:val="20"/>
              </w:rPr>
            </w:pPr>
          </w:p>
        </w:tc>
        <w:tc>
          <w:tcPr>
            <w:tcW w:w="1476" w:type="dxa"/>
            <w:vMerge/>
            <w:shd w:val="clear" w:color="auto" w:fill="D9E2F3"/>
            <w:vAlign w:val="center"/>
          </w:tcPr>
          <w:p w14:paraId="4C0C8680" w14:textId="77777777" w:rsidR="009C3440" w:rsidRDefault="009C3440">
            <w:pPr>
              <w:widowControl/>
              <w:jc w:val="center"/>
              <w:rPr>
                <w:rFonts w:ascii="宋体" w:hAnsi="宋体" w:cs="Arial"/>
                <w:color w:val="000000"/>
                <w:kern w:val="0"/>
                <w:sz w:val="20"/>
                <w:szCs w:val="20"/>
              </w:rPr>
            </w:pPr>
          </w:p>
        </w:tc>
        <w:tc>
          <w:tcPr>
            <w:tcW w:w="644" w:type="dxa"/>
            <w:shd w:val="clear" w:color="auto" w:fill="D9E2F3"/>
            <w:noWrap/>
            <w:vAlign w:val="center"/>
          </w:tcPr>
          <w:p w14:paraId="1790A7BB" w14:textId="77777777" w:rsidR="009C3440" w:rsidRDefault="00E85093">
            <w:pPr>
              <w:widowControl/>
              <w:jc w:val="center"/>
              <w:rPr>
                <w:rFonts w:ascii="宋体" w:hAnsi="宋体" w:cs="Arial"/>
                <w:color w:val="000000"/>
                <w:kern w:val="0"/>
                <w:sz w:val="20"/>
                <w:szCs w:val="20"/>
              </w:rPr>
            </w:pPr>
            <w:r>
              <w:rPr>
                <w:rFonts w:ascii="宋体" w:hAnsi="宋体" w:cs="Arial" w:hint="eastAsia"/>
                <w:color w:val="000000"/>
                <w:kern w:val="0"/>
                <w:sz w:val="20"/>
                <w:szCs w:val="20"/>
              </w:rPr>
              <w:t>个数</w:t>
            </w:r>
          </w:p>
        </w:tc>
        <w:tc>
          <w:tcPr>
            <w:tcW w:w="644" w:type="dxa"/>
            <w:shd w:val="clear" w:color="auto" w:fill="D9E2F3"/>
            <w:noWrap/>
            <w:vAlign w:val="center"/>
          </w:tcPr>
          <w:p w14:paraId="237F727F" w14:textId="77777777" w:rsidR="009C3440" w:rsidRDefault="00E85093">
            <w:pPr>
              <w:widowControl/>
              <w:jc w:val="center"/>
              <w:rPr>
                <w:rFonts w:ascii="宋体" w:hAnsi="宋体" w:cs="Arial"/>
                <w:color w:val="000000"/>
                <w:kern w:val="0"/>
                <w:sz w:val="20"/>
                <w:szCs w:val="20"/>
              </w:rPr>
            </w:pPr>
            <w:r>
              <w:rPr>
                <w:rFonts w:ascii="宋体" w:hAnsi="宋体" w:cs="Arial" w:hint="eastAsia"/>
                <w:color w:val="000000"/>
                <w:kern w:val="0"/>
                <w:sz w:val="20"/>
                <w:szCs w:val="20"/>
              </w:rPr>
              <w:t>比例</w:t>
            </w:r>
          </w:p>
        </w:tc>
        <w:tc>
          <w:tcPr>
            <w:tcW w:w="644" w:type="dxa"/>
            <w:shd w:val="clear" w:color="auto" w:fill="D9E2F3"/>
            <w:noWrap/>
            <w:vAlign w:val="center"/>
          </w:tcPr>
          <w:p w14:paraId="6B584980" w14:textId="77777777" w:rsidR="009C3440" w:rsidRDefault="00E85093">
            <w:pPr>
              <w:widowControl/>
              <w:jc w:val="center"/>
              <w:rPr>
                <w:rFonts w:ascii="宋体" w:hAnsi="宋体" w:cs="Arial"/>
                <w:color w:val="000000"/>
                <w:kern w:val="0"/>
                <w:sz w:val="20"/>
                <w:szCs w:val="20"/>
              </w:rPr>
            </w:pPr>
            <w:r>
              <w:rPr>
                <w:rFonts w:ascii="宋体" w:hAnsi="宋体" w:cs="Arial" w:hint="eastAsia"/>
                <w:color w:val="000000"/>
                <w:kern w:val="0"/>
                <w:sz w:val="20"/>
                <w:szCs w:val="20"/>
              </w:rPr>
              <w:t>个数</w:t>
            </w:r>
          </w:p>
        </w:tc>
        <w:tc>
          <w:tcPr>
            <w:tcW w:w="644" w:type="dxa"/>
            <w:shd w:val="clear" w:color="auto" w:fill="D9E2F3"/>
            <w:noWrap/>
            <w:vAlign w:val="center"/>
          </w:tcPr>
          <w:p w14:paraId="3508ABC3" w14:textId="77777777" w:rsidR="009C3440" w:rsidRDefault="00E85093">
            <w:pPr>
              <w:widowControl/>
              <w:jc w:val="center"/>
              <w:rPr>
                <w:rFonts w:ascii="宋体" w:hAnsi="宋体" w:cs="Arial"/>
                <w:color w:val="000000"/>
                <w:kern w:val="0"/>
                <w:sz w:val="20"/>
                <w:szCs w:val="20"/>
              </w:rPr>
            </w:pPr>
            <w:r>
              <w:rPr>
                <w:rFonts w:ascii="宋体" w:hAnsi="宋体" w:cs="Arial" w:hint="eastAsia"/>
                <w:color w:val="000000"/>
                <w:kern w:val="0"/>
                <w:sz w:val="20"/>
                <w:szCs w:val="20"/>
              </w:rPr>
              <w:t>比例</w:t>
            </w:r>
          </w:p>
        </w:tc>
        <w:tc>
          <w:tcPr>
            <w:tcW w:w="645" w:type="dxa"/>
            <w:shd w:val="clear" w:color="auto" w:fill="D9E2F3"/>
            <w:noWrap/>
            <w:vAlign w:val="center"/>
          </w:tcPr>
          <w:p w14:paraId="28B21FD9" w14:textId="77777777" w:rsidR="009C3440" w:rsidRDefault="00E85093">
            <w:pPr>
              <w:widowControl/>
              <w:jc w:val="center"/>
              <w:rPr>
                <w:rFonts w:ascii="宋体" w:hAnsi="宋体" w:cs="Arial"/>
                <w:color w:val="000000"/>
                <w:kern w:val="0"/>
                <w:sz w:val="20"/>
                <w:szCs w:val="20"/>
              </w:rPr>
            </w:pPr>
            <w:r>
              <w:rPr>
                <w:rFonts w:ascii="宋体" w:hAnsi="宋体" w:cs="Arial" w:hint="eastAsia"/>
                <w:color w:val="000000"/>
                <w:kern w:val="0"/>
                <w:sz w:val="20"/>
                <w:szCs w:val="20"/>
              </w:rPr>
              <w:t>个数</w:t>
            </w:r>
          </w:p>
        </w:tc>
        <w:tc>
          <w:tcPr>
            <w:tcW w:w="645" w:type="dxa"/>
            <w:shd w:val="clear" w:color="auto" w:fill="D9E2F3"/>
            <w:noWrap/>
            <w:vAlign w:val="center"/>
          </w:tcPr>
          <w:p w14:paraId="547C90A9" w14:textId="77777777" w:rsidR="009C3440" w:rsidRDefault="00E85093">
            <w:pPr>
              <w:widowControl/>
              <w:jc w:val="center"/>
              <w:rPr>
                <w:rFonts w:ascii="宋体" w:hAnsi="宋体" w:cs="Arial"/>
                <w:color w:val="000000"/>
                <w:kern w:val="0"/>
                <w:sz w:val="20"/>
                <w:szCs w:val="20"/>
              </w:rPr>
            </w:pPr>
            <w:r>
              <w:rPr>
                <w:rFonts w:ascii="宋体" w:hAnsi="宋体" w:cs="Arial" w:hint="eastAsia"/>
                <w:color w:val="000000"/>
                <w:kern w:val="0"/>
                <w:sz w:val="20"/>
                <w:szCs w:val="20"/>
              </w:rPr>
              <w:t>比例</w:t>
            </w:r>
          </w:p>
        </w:tc>
        <w:tc>
          <w:tcPr>
            <w:tcW w:w="645" w:type="dxa"/>
            <w:shd w:val="clear" w:color="auto" w:fill="D9E2F3"/>
            <w:noWrap/>
            <w:vAlign w:val="center"/>
          </w:tcPr>
          <w:p w14:paraId="49C69283" w14:textId="77777777" w:rsidR="009C3440" w:rsidRDefault="00E85093">
            <w:pPr>
              <w:widowControl/>
              <w:jc w:val="center"/>
              <w:rPr>
                <w:rFonts w:ascii="宋体" w:hAnsi="宋体" w:cs="Arial"/>
                <w:color w:val="000000"/>
                <w:kern w:val="0"/>
                <w:sz w:val="20"/>
                <w:szCs w:val="20"/>
              </w:rPr>
            </w:pPr>
            <w:r>
              <w:rPr>
                <w:rFonts w:ascii="宋体" w:hAnsi="宋体" w:cs="Arial" w:hint="eastAsia"/>
                <w:color w:val="000000"/>
                <w:kern w:val="0"/>
                <w:sz w:val="20"/>
                <w:szCs w:val="20"/>
              </w:rPr>
              <w:t>个数</w:t>
            </w:r>
          </w:p>
        </w:tc>
        <w:tc>
          <w:tcPr>
            <w:tcW w:w="645" w:type="dxa"/>
            <w:shd w:val="clear" w:color="auto" w:fill="D9E2F3"/>
            <w:noWrap/>
            <w:vAlign w:val="center"/>
          </w:tcPr>
          <w:p w14:paraId="61EF93BD" w14:textId="77777777" w:rsidR="009C3440" w:rsidRDefault="00E85093">
            <w:pPr>
              <w:widowControl/>
              <w:jc w:val="center"/>
              <w:rPr>
                <w:rFonts w:ascii="宋体" w:hAnsi="宋体" w:cs="Arial"/>
                <w:color w:val="000000"/>
                <w:kern w:val="0"/>
                <w:sz w:val="20"/>
                <w:szCs w:val="20"/>
              </w:rPr>
            </w:pPr>
            <w:r>
              <w:rPr>
                <w:rFonts w:ascii="宋体" w:hAnsi="宋体" w:cs="Arial" w:hint="eastAsia"/>
                <w:color w:val="000000"/>
                <w:kern w:val="0"/>
                <w:sz w:val="20"/>
                <w:szCs w:val="20"/>
              </w:rPr>
              <w:t>比例</w:t>
            </w:r>
          </w:p>
        </w:tc>
        <w:tc>
          <w:tcPr>
            <w:tcW w:w="1020" w:type="dxa"/>
            <w:shd w:val="clear" w:color="auto" w:fill="D9E2F3"/>
            <w:noWrap/>
            <w:vAlign w:val="center"/>
          </w:tcPr>
          <w:p w14:paraId="3F03A5EF" w14:textId="77777777" w:rsidR="009C3440" w:rsidRDefault="00E85093">
            <w:pPr>
              <w:widowControl/>
              <w:jc w:val="center"/>
              <w:rPr>
                <w:rFonts w:ascii="宋体" w:hAnsi="宋体" w:cs="Arial"/>
                <w:color w:val="000000"/>
                <w:kern w:val="0"/>
                <w:sz w:val="20"/>
                <w:szCs w:val="20"/>
              </w:rPr>
            </w:pPr>
            <w:r>
              <w:rPr>
                <w:rFonts w:ascii="宋体" w:hAnsi="宋体" w:cs="Arial" w:hint="eastAsia"/>
                <w:color w:val="000000"/>
                <w:kern w:val="0"/>
                <w:sz w:val="20"/>
                <w:szCs w:val="20"/>
              </w:rPr>
              <w:t>个数</w:t>
            </w:r>
          </w:p>
        </w:tc>
      </w:tr>
      <w:tr w:rsidR="009C3440" w14:paraId="46C73DEB" w14:textId="77777777">
        <w:trPr>
          <w:trHeight w:val="285"/>
          <w:jc w:val="center"/>
        </w:trPr>
        <w:tc>
          <w:tcPr>
            <w:tcW w:w="644" w:type="dxa"/>
            <w:shd w:val="clear" w:color="auto" w:fill="auto"/>
            <w:noWrap/>
            <w:vAlign w:val="center"/>
          </w:tcPr>
          <w:p w14:paraId="77B29D79" w14:textId="77777777" w:rsidR="009C3440" w:rsidRDefault="00E85093">
            <w:pPr>
              <w:widowControl/>
              <w:jc w:val="center"/>
              <w:rPr>
                <w:b/>
                <w:bCs/>
                <w:color w:val="000000"/>
                <w:kern w:val="0"/>
                <w:szCs w:val="21"/>
              </w:rPr>
            </w:pPr>
            <w:r>
              <w:rPr>
                <w:b/>
                <w:bCs/>
                <w:color w:val="000000"/>
                <w:kern w:val="0"/>
                <w:szCs w:val="21"/>
              </w:rPr>
              <w:t>2016</w:t>
            </w:r>
          </w:p>
        </w:tc>
        <w:tc>
          <w:tcPr>
            <w:tcW w:w="1476" w:type="dxa"/>
            <w:shd w:val="clear" w:color="auto" w:fill="auto"/>
            <w:noWrap/>
            <w:vAlign w:val="center"/>
          </w:tcPr>
          <w:p w14:paraId="1A502EFC" w14:textId="77777777" w:rsidR="009C3440" w:rsidRDefault="00E85093">
            <w:pPr>
              <w:widowControl/>
              <w:jc w:val="center"/>
              <w:rPr>
                <w:rFonts w:ascii="宋体" w:hAnsi="宋体" w:cs="Arial"/>
                <w:color w:val="000000"/>
                <w:kern w:val="0"/>
                <w:szCs w:val="21"/>
              </w:rPr>
            </w:pPr>
            <w:r>
              <w:rPr>
                <w:rFonts w:ascii="宋体" w:hAnsi="宋体" w:cs="Arial" w:hint="eastAsia"/>
                <w:color w:val="000000"/>
                <w:kern w:val="0"/>
                <w:szCs w:val="21"/>
              </w:rPr>
              <w:t>浙江师范大学</w:t>
            </w:r>
          </w:p>
        </w:tc>
        <w:tc>
          <w:tcPr>
            <w:tcW w:w="644" w:type="dxa"/>
            <w:shd w:val="clear" w:color="auto" w:fill="auto"/>
            <w:noWrap/>
            <w:vAlign w:val="center"/>
          </w:tcPr>
          <w:p w14:paraId="11272F20" w14:textId="77777777" w:rsidR="009C3440" w:rsidRDefault="00E85093">
            <w:pPr>
              <w:widowControl/>
              <w:jc w:val="center"/>
              <w:rPr>
                <w:color w:val="000000"/>
                <w:kern w:val="0"/>
                <w:szCs w:val="21"/>
              </w:rPr>
            </w:pPr>
            <w:r>
              <w:rPr>
                <w:color w:val="000000"/>
                <w:kern w:val="0"/>
                <w:szCs w:val="21"/>
              </w:rPr>
              <w:t>0</w:t>
            </w:r>
          </w:p>
        </w:tc>
        <w:tc>
          <w:tcPr>
            <w:tcW w:w="644" w:type="dxa"/>
            <w:shd w:val="clear" w:color="auto" w:fill="auto"/>
            <w:noWrap/>
            <w:vAlign w:val="center"/>
          </w:tcPr>
          <w:p w14:paraId="27478D3B" w14:textId="77777777" w:rsidR="009C3440" w:rsidRDefault="00E85093">
            <w:pPr>
              <w:widowControl/>
              <w:jc w:val="center"/>
              <w:rPr>
                <w:color w:val="000000"/>
                <w:kern w:val="0"/>
                <w:szCs w:val="21"/>
              </w:rPr>
            </w:pPr>
            <w:r>
              <w:rPr>
                <w:color w:val="000000"/>
                <w:kern w:val="0"/>
                <w:szCs w:val="21"/>
              </w:rPr>
              <w:t>0</w:t>
            </w:r>
          </w:p>
        </w:tc>
        <w:tc>
          <w:tcPr>
            <w:tcW w:w="644" w:type="dxa"/>
            <w:shd w:val="clear" w:color="auto" w:fill="auto"/>
            <w:noWrap/>
            <w:vAlign w:val="center"/>
          </w:tcPr>
          <w:p w14:paraId="7F01E985" w14:textId="77777777" w:rsidR="009C3440" w:rsidRDefault="00E85093">
            <w:pPr>
              <w:widowControl/>
              <w:jc w:val="center"/>
              <w:rPr>
                <w:color w:val="000000"/>
                <w:kern w:val="0"/>
                <w:szCs w:val="21"/>
              </w:rPr>
            </w:pPr>
            <w:r>
              <w:rPr>
                <w:color w:val="000000"/>
                <w:kern w:val="0"/>
                <w:szCs w:val="21"/>
              </w:rPr>
              <w:t>0</w:t>
            </w:r>
          </w:p>
        </w:tc>
        <w:tc>
          <w:tcPr>
            <w:tcW w:w="644" w:type="dxa"/>
            <w:shd w:val="clear" w:color="auto" w:fill="auto"/>
            <w:noWrap/>
            <w:vAlign w:val="center"/>
          </w:tcPr>
          <w:p w14:paraId="07689266" w14:textId="77777777" w:rsidR="009C3440" w:rsidRDefault="00E85093">
            <w:pPr>
              <w:widowControl/>
              <w:jc w:val="center"/>
              <w:rPr>
                <w:color w:val="000000"/>
                <w:kern w:val="0"/>
                <w:szCs w:val="21"/>
              </w:rPr>
            </w:pPr>
            <w:r>
              <w:rPr>
                <w:color w:val="000000"/>
                <w:kern w:val="0"/>
                <w:szCs w:val="21"/>
              </w:rPr>
              <w:t>0</w:t>
            </w:r>
          </w:p>
        </w:tc>
        <w:tc>
          <w:tcPr>
            <w:tcW w:w="645" w:type="dxa"/>
            <w:shd w:val="clear" w:color="auto" w:fill="auto"/>
            <w:noWrap/>
            <w:vAlign w:val="center"/>
          </w:tcPr>
          <w:p w14:paraId="51C508ED" w14:textId="77777777" w:rsidR="009C3440" w:rsidRDefault="00E85093">
            <w:pPr>
              <w:widowControl/>
              <w:jc w:val="center"/>
              <w:rPr>
                <w:color w:val="000000"/>
                <w:kern w:val="0"/>
                <w:szCs w:val="21"/>
              </w:rPr>
            </w:pPr>
            <w:r>
              <w:rPr>
                <w:color w:val="000000"/>
                <w:kern w:val="0"/>
                <w:szCs w:val="21"/>
              </w:rPr>
              <w:t>3</w:t>
            </w:r>
          </w:p>
        </w:tc>
        <w:tc>
          <w:tcPr>
            <w:tcW w:w="645" w:type="dxa"/>
            <w:shd w:val="clear" w:color="auto" w:fill="auto"/>
            <w:noWrap/>
            <w:vAlign w:val="center"/>
          </w:tcPr>
          <w:p w14:paraId="0EF45CF1" w14:textId="77777777" w:rsidR="009C3440" w:rsidRDefault="00E85093">
            <w:pPr>
              <w:widowControl/>
              <w:jc w:val="center"/>
              <w:rPr>
                <w:color w:val="000000"/>
                <w:kern w:val="0"/>
                <w:szCs w:val="21"/>
              </w:rPr>
            </w:pPr>
            <w:r>
              <w:rPr>
                <w:color w:val="000000"/>
                <w:kern w:val="0"/>
                <w:szCs w:val="21"/>
              </w:rPr>
              <w:t>0.27</w:t>
            </w:r>
          </w:p>
        </w:tc>
        <w:tc>
          <w:tcPr>
            <w:tcW w:w="645" w:type="dxa"/>
            <w:shd w:val="clear" w:color="auto" w:fill="auto"/>
            <w:noWrap/>
            <w:vAlign w:val="center"/>
          </w:tcPr>
          <w:p w14:paraId="4F9E5228" w14:textId="77777777" w:rsidR="009C3440" w:rsidRDefault="00E85093">
            <w:pPr>
              <w:widowControl/>
              <w:jc w:val="center"/>
              <w:rPr>
                <w:color w:val="000000"/>
                <w:kern w:val="0"/>
                <w:szCs w:val="21"/>
              </w:rPr>
            </w:pPr>
            <w:r>
              <w:rPr>
                <w:color w:val="000000"/>
                <w:kern w:val="0"/>
                <w:szCs w:val="21"/>
              </w:rPr>
              <w:t>8</w:t>
            </w:r>
          </w:p>
        </w:tc>
        <w:tc>
          <w:tcPr>
            <w:tcW w:w="645" w:type="dxa"/>
            <w:shd w:val="clear" w:color="auto" w:fill="auto"/>
            <w:noWrap/>
            <w:vAlign w:val="center"/>
          </w:tcPr>
          <w:p w14:paraId="07C2A2C0" w14:textId="77777777" w:rsidR="009C3440" w:rsidRDefault="00E85093">
            <w:pPr>
              <w:widowControl/>
              <w:jc w:val="center"/>
              <w:rPr>
                <w:color w:val="000000"/>
                <w:kern w:val="0"/>
                <w:szCs w:val="21"/>
              </w:rPr>
            </w:pPr>
            <w:r>
              <w:rPr>
                <w:color w:val="000000"/>
                <w:kern w:val="0"/>
                <w:szCs w:val="21"/>
              </w:rPr>
              <w:t>0.73</w:t>
            </w:r>
          </w:p>
        </w:tc>
        <w:tc>
          <w:tcPr>
            <w:tcW w:w="1020" w:type="dxa"/>
            <w:shd w:val="clear" w:color="auto" w:fill="auto"/>
            <w:noWrap/>
            <w:vAlign w:val="center"/>
          </w:tcPr>
          <w:p w14:paraId="50EA4789" w14:textId="77777777" w:rsidR="009C3440" w:rsidRDefault="00E85093">
            <w:pPr>
              <w:widowControl/>
              <w:jc w:val="center"/>
              <w:rPr>
                <w:color w:val="000000"/>
                <w:kern w:val="0"/>
                <w:szCs w:val="21"/>
              </w:rPr>
            </w:pPr>
            <w:r>
              <w:rPr>
                <w:color w:val="000000"/>
                <w:kern w:val="0"/>
                <w:szCs w:val="21"/>
              </w:rPr>
              <w:t>11</w:t>
            </w:r>
          </w:p>
        </w:tc>
      </w:tr>
      <w:tr w:rsidR="009C3440" w14:paraId="43D8CB26" w14:textId="77777777">
        <w:trPr>
          <w:trHeight w:val="285"/>
          <w:jc w:val="center"/>
        </w:trPr>
        <w:tc>
          <w:tcPr>
            <w:tcW w:w="644" w:type="dxa"/>
            <w:shd w:val="clear" w:color="auto" w:fill="D9E2F3"/>
            <w:noWrap/>
            <w:vAlign w:val="center"/>
          </w:tcPr>
          <w:p w14:paraId="649F3078" w14:textId="77777777" w:rsidR="009C3440" w:rsidRDefault="00E85093">
            <w:pPr>
              <w:widowControl/>
              <w:jc w:val="center"/>
              <w:rPr>
                <w:b/>
                <w:bCs/>
                <w:color w:val="000000"/>
                <w:kern w:val="0"/>
                <w:szCs w:val="21"/>
              </w:rPr>
            </w:pPr>
            <w:r>
              <w:rPr>
                <w:b/>
                <w:bCs/>
                <w:color w:val="000000"/>
                <w:kern w:val="0"/>
                <w:szCs w:val="21"/>
              </w:rPr>
              <w:t>2016</w:t>
            </w:r>
          </w:p>
        </w:tc>
        <w:tc>
          <w:tcPr>
            <w:tcW w:w="1476" w:type="dxa"/>
            <w:shd w:val="clear" w:color="auto" w:fill="D9E2F3"/>
            <w:noWrap/>
            <w:vAlign w:val="center"/>
          </w:tcPr>
          <w:p w14:paraId="4A134C1A" w14:textId="77777777" w:rsidR="009C3440" w:rsidRDefault="00E85093">
            <w:pPr>
              <w:widowControl/>
              <w:jc w:val="center"/>
              <w:rPr>
                <w:rFonts w:ascii="宋体" w:hAnsi="宋体" w:cs="Arial"/>
                <w:color w:val="000000"/>
                <w:kern w:val="0"/>
                <w:szCs w:val="21"/>
              </w:rPr>
            </w:pPr>
            <w:r>
              <w:rPr>
                <w:rFonts w:ascii="宋体" w:hAnsi="宋体" w:cs="Arial" w:hint="eastAsia"/>
                <w:color w:val="000000"/>
                <w:kern w:val="0"/>
                <w:szCs w:val="21"/>
              </w:rPr>
              <w:t>浙江工商大学</w:t>
            </w:r>
          </w:p>
        </w:tc>
        <w:tc>
          <w:tcPr>
            <w:tcW w:w="644" w:type="dxa"/>
            <w:shd w:val="clear" w:color="auto" w:fill="D9E2F3"/>
            <w:noWrap/>
            <w:vAlign w:val="center"/>
          </w:tcPr>
          <w:p w14:paraId="615B597C" w14:textId="77777777" w:rsidR="009C3440" w:rsidRDefault="00E85093">
            <w:pPr>
              <w:widowControl/>
              <w:jc w:val="center"/>
              <w:rPr>
                <w:color w:val="000000"/>
                <w:kern w:val="0"/>
                <w:szCs w:val="21"/>
              </w:rPr>
            </w:pPr>
            <w:r>
              <w:rPr>
                <w:color w:val="000000"/>
                <w:kern w:val="0"/>
                <w:szCs w:val="21"/>
              </w:rPr>
              <w:t>0</w:t>
            </w:r>
          </w:p>
        </w:tc>
        <w:tc>
          <w:tcPr>
            <w:tcW w:w="644" w:type="dxa"/>
            <w:shd w:val="clear" w:color="auto" w:fill="D9E2F3"/>
            <w:noWrap/>
            <w:vAlign w:val="center"/>
          </w:tcPr>
          <w:p w14:paraId="0884D44D" w14:textId="77777777" w:rsidR="009C3440" w:rsidRDefault="00E85093">
            <w:pPr>
              <w:widowControl/>
              <w:jc w:val="center"/>
              <w:rPr>
                <w:color w:val="000000"/>
                <w:kern w:val="0"/>
                <w:szCs w:val="21"/>
              </w:rPr>
            </w:pPr>
            <w:r>
              <w:rPr>
                <w:color w:val="000000"/>
                <w:kern w:val="0"/>
                <w:szCs w:val="21"/>
              </w:rPr>
              <w:t>0</w:t>
            </w:r>
          </w:p>
        </w:tc>
        <w:tc>
          <w:tcPr>
            <w:tcW w:w="644" w:type="dxa"/>
            <w:shd w:val="clear" w:color="auto" w:fill="D9E2F3"/>
            <w:noWrap/>
            <w:vAlign w:val="center"/>
          </w:tcPr>
          <w:p w14:paraId="6AD130D0" w14:textId="77777777" w:rsidR="009C3440" w:rsidRDefault="00E85093">
            <w:pPr>
              <w:widowControl/>
              <w:jc w:val="center"/>
              <w:rPr>
                <w:color w:val="000000"/>
                <w:kern w:val="0"/>
                <w:szCs w:val="21"/>
              </w:rPr>
            </w:pPr>
            <w:r>
              <w:rPr>
                <w:color w:val="000000"/>
                <w:kern w:val="0"/>
                <w:szCs w:val="21"/>
              </w:rPr>
              <w:t>2</w:t>
            </w:r>
          </w:p>
        </w:tc>
        <w:tc>
          <w:tcPr>
            <w:tcW w:w="644" w:type="dxa"/>
            <w:shd w:val="clear" w:color="auto" w:fill="D9E2F3"/>
            <w:noWrap/>
            <w:vAlign w:val="center"/>
          </w:tcPr>
          <w:p w14:paraId="764A8728" w14:textId="77777777" w:rsidR="009C3440" w:rsidRDefault="00E85093">
            <w:pPr>
              <w:widowControl/>
              <w:jc w:val="center"/>
              <w:rPr>
                <w:color w:val="000000"/>
                <w:kern w:val="0"/>
                <w:szCs w:val="21"/>
              </w:rPr>
            </w:pPr>
            <w:r>
              <w:rPr>
                <w:color w:val="000000"/>
                <w:kern w:val="0"/>
                <w:szCs w:val="21"/>
              </w:rPr>
              <w:t>0.15</w:t>
            </w:r>
          </w:p>
        </w:tc>
        <w:tc>
          <w:tcPr>
            <w:tcW w:w="645" w:type="dxa"/>
            <w:shd w:val="clear" w:color="auto" w:fill="D9E2F3"/>
            <w:noWrap/>
            <w:vAlign w:val="center"/>
          </w:tcPr>
          <w:p w14:paraId="24300371" w14:textId="77777777" w:rsidR="009C3440" w:rsidRDefault="00E85093">
            <w:pPr>
              <w:widowControl/>
              <w:jc w:val="center"/>
              <w:rPr>
                <w:color w:val="000000"/>
                <w:kern w:val="0"/>
                <w:szCs w:val="21"/>
              </w:rPr>
            </w:pPr>
            <w:r>
              <w:rPr>
                <w:color w:val="000000"/>
                <w:kern w:val="0"/>
                <w:szCs w:val="21"/>
              </w:rPr>
              <w:t>8</w:t>
            </w:r>
          </w:p>
        </w:tc>
        <w:tc>
          <w:tcPr>
            <w:tcW w:w="645" w:type="dxa"/>
            <w:shd w:val="clear" w:color="auto" w:fill="D9E2F3"/>
            <w:noWrap/>
            <w:vAlign w:val="center"/>
          </w:tcPr>
          <w:p w14:paraId="6100CDE8" w14:textId="77777777" w:rsidR="009C3440" w:rsidRDefault="00E85093">
            <w:pPr>
              <w:widowControl/>
              <w:jc w:val="center"/>
              <w:rPr>
                <w:color w:val="000000"/>
                <w:kern w:val="0"/>
                <w:szCs w:val="21"/>
              </w:rPr>
            </w:pPr>
            <w:r>
              <w:rPr>
                <w:color w:val="000000"/>
                <w:kern w:val="0"/>
                <w:szCs w:val="21"/>
              </w:rPr>
              <w:t>0.62</w:t>
            </w:r>
          </w:p>
        </w:tc>
        <w:tc>
          <w:tcPr>
            <w:tcW w:w="645" w:type="dxa"/>
            <w:shd w:val="clear" w:color="auto" w:fill="D9E2F3"/>
            <w:noWrap/>
            <w:vAlign w:val="center"/>
          </w:tcPr>
          <w:p w14:paraId="76E81E89" w14:textId="77777777" w:rsidR="009C3440" w:rsidRDefault="00E85093">
            <w:pPr>
              <w:widowControl/>
              <w:jc w:val="center"/>
              <w:rPr>
                <w:color w:val="000000"/>
                <w:kern w:val="0"/>
                <w:szCs w:val="21"/>
              </w:rPr>
            </w:pPr>
            <w:r>
              <w:rPr>
                <w:color w:val="000000"/>
                <w:kern w:val="0"/>
                <w:szCs w:val="21"/>
              </w:rPr>
              <w:t>3</w:t>
            </w:r>
          </w:p>
        </w:tc>
        <w:tc>
          <w:tcPr>
            <w:tcW w:w="645" w:type="dxa"/>
            <w:shd w:val="clear" w:color="auto" w:fill="D9E2F3"/>
            <w:noWrap/>
            <w:vAlign w:val="center"/>
          </w:tcPr>
          <w:p w14:paraId="41E86521" w14:textId="77777777" w:rsidR="009C3440" w:rsidRDefault="00E85093">
            <w:pPr>
              <w:widowControl/>
              <w:jc w:val="center"/>
              <w:rPr>
                <w:color w:val="000000"/>
                <w:kern w:val="0"/>
                <w:szCs w:val="21"/>
              </w:rPr>
            </w:pPr>
            <w:r>
              <w:rPr>
                <w:color w:val="000000"/>
                <w:kern w:val="0"/>
                <w:szCs w:val="21"/>
              </w:rPr>
              <w:t>0.23</w:t>
            </w:r>
          </w:p>
        </w:tc>
        <w:tc>
          <w:tcPr>
            <w:tcW w:w="1020" w:type="dxa"/>
            <w:shd w:val="clear" w:color="auto" w:fill="D9E2F3"/>
            <w:noWrap/>
            <w:vAlign w:val="center"/>
          </w:tcPr>
          <w:p w14:paraId="0B7C8A78" w14:textId="77777777" w:rsidR="009C3440" w:rsidRDefault="00E85093">
            <w:pPr>
              <w:widowControl/>
              <w:jc w:val="center"/>
              <w:rPr>
                <w:color w:val="000000"/>
                <w:kern w:val="0"/>
                <w:szCs w:val="21"/>
              </w:rPr>
            </w:pPr>
            <w:r>
              <w:rPr>
                <w:color w:val="000000"/>
                <w:kern w:val="0"/>
                <w:szCs w:val="21"/>
              </w:rPr>
              <w:t>13</w:t>
            </w:r>
          </w:p>
        </w:tc>
      </w:tr>
      <w:tr w:rsidR="009C3440" w14:paraId="0F2E05F3" w14:textId="77777777">
        <w:trPr>
          <w:trHeight w:val="285"/>
          <w:jc w:val="center"/>
        </w:trPr>
        <w:tc>
          <w:tcPr>
            <w:tcW w:w="644" w:type="dxa"/>
            <w:shd w:val="clear" w:color="auto" w:fill="auto"/>
            <w:noWrap/>
            <w:vAlign w:val="center"/>
          </w:tcPr>
          <w:p w14:paraId="6EF65B6D" w14:textId="77777777" w:rsidR="009C3440" w:rsidRDefault="00E85093">
            <w:pPr>
              <w:widowControl/>
              <w:jc w:val="center"/>
              <w:rPr>
                <w:b/>
                <w:bCs/>
                <w:color w:val="000000"/>
                <w:kern w:val="0"/>
                <w:szCs w:val="21"/>
              </w:rPr>
            </w:pPr>
            <w:r>
              <w:rPr>
                <w:b/>
                <w:bCs/>
                <w:color w:val="000000"/>
                <w:kern w:val="0"/>
                <w:szCs w:val="21"/>
              </w:rPr>
              <w:t>2016</w:t>
            </w:r>
          </w:p>
        </w:tc>
        <w:tc>
          <w:tcPr>
            <w:tcW w:w="1476" w:type="dxa"/>
            <w:shd w:val="clear" w:color="auto" w:fill="auto"/>
            <w:noWrap/>
            <w:vAlign w:val="center"/>
          </w:tcPr>
          <w:p w14:paraId="7C1E50A4" w14:textId="77777777" w:rsidR="009C3440" w:rsidRDefault="00E85093">
            <w:pPr>
              <w:widowControl/>
              <w:jc w:val="center"/>
              <w:rPr>
                <w:rFonts w:ascii="宋体" w:hAnsi="宋体" w:cs="Arial"/>
                <w:color w:val="000000"/>
                <w:kern w:val="0"/>
                <w:szCs w:val="21"/>
              </w:rPr>
            </w:pPr>
            <w:r>
              <w:rPr>
                <w:rFonts w:ascii="宋体" w:hAnsi="宋体" w:cs="Arial" w:hint="eastAsia"/>
                <w:color w:val="000000"/>
                <w:kern w:val="0"/>
                <w:szCs w:val="21"/>
              </w:rPr>
              <w:t>浙江大学</w:t>
            </w:r>
          </w:p>
        </w:tc>
        <w:tc>
          <w:tcPr>
            <w:tcW w:w="644" w:type="dxa"/>
            <w:shd w:val="clear" w:color="auto" w:fill="auto"/>
            <w:noWrap/>
            <w:vAlign w:val="center"/>
          </w:tcPr>
          <w:p w14:paraId="3208A116" w14:textId="77777777" w:rsidR="009C3440" w:rsidRDefault="00E85093">
            <w:pPr>
              <w:widowControl/>
              <w:jc w:val="center"/>
              <w:rPr>
                <w:color w:val="000000"/>
                <w:kern w:val="0"/>
                <w:szCs w:val="21"/>
              </w:rPr>
            </w:pPr>
            <w:r>
              <w:rPr>
                <w:color w:val="000000"/>
                <w:kern w:val="0"/>
                <w:szCs w:val="21"/>
              </w:rPr>
              <w:t>1</w:t>
            </w:r>
          </w:p>
        </w:tc>
        <w:tc>
          <w:tcPr>
            <w:tcW w:w="644" w:type="dxa"/>
            <w:shd w:val="clear" w:color="auto" w:fill="auto"/>
            <w:noWrap/>
            <w:vAlign w:val="center"/>
          </w:tcPr>
          <w:p w14:paraId="10188610" w14:textId="77777777" w:rsidR="009C3440" w:rsidRDefault="00E85093">
            <w:pPr>
              <w:widowControl/>
              <w:jc w:val="center"/>
              <w:rPr>
                <w:color w:val="000000"/>
                <w:kern w:val="0"/>
                <w:szCs w:val="21"/>
              </w:rPr>
            </w:pPr>
            <w:r>
              <w:rPr>
                <w:color w:val="000000"/>
                <w:kern w:val="0"/>
                <w:szCs w:val="21"/>
              </w:rPr>
              <w:t>0.09</w:t>
            </w:r>
          </w:p>
        </w:tc>
        <w:tc>
          <w:tcPr>
            <w:tcW w:w="644" w:type="dxa"/>
            <w:shd w:val="clear" w:color="auto" w:fill="auto"/>
            <w:noWrap/>
            <w:vAlign w:val="center"/>
          </w:tcPr>
          <w:p w14:paraId="17DBC8B7" w14:textId="77777777" w:rsidR="009C3440" w:rsidRDefault="00E85093">
            <w:pPr>
              <w:widowControl/>
              <w:jc w:val="center"/>
              <w:rPr>
                <w:color w:val="000000"/>
                <w:kern w:val="0"/>
                <w:szCs w:val="21"/>
              </w:rPr>
            </w:pPr>
            <w:r>
              <w:rPr>
                <w:color w:val="000000"/>
                <w:kern w:val="0"/>
                <w:szCs w:val="21"/>
              </w:rPr>
              <w:t>2</w:t>
            </w:r>
          </w:p>
        </w:tc>
        <w:tc>
          <w:tcPr>
            <w:tcW w:w="644" w:type="dxa"/>
            <w:shd w:val="clear" w:color="auto" w:fill="auto"/>
            <w:noWrap/>
            <w:vAlign w:val="center"/>
          </w:tcPr>
          <w:p w14:paraId="65AFD118" w14:textId="77777777" w:rsidR="009C3440" w:rsidRDefault="00E85093">
            <w:pPr>
              <w:widowControl/>
              <w:jc w:val="center"/>
              <w:rPr>
                <w:color w:val="000000"/>
                <w:kern w:val="0"/>
                <w:szCs w:val="21"/>
              </w:rPr>
            </w:pPr>
            <w:r>
              <w:rPr>
                <w:color w:val="000000"/>
                <w:kern w:val="0"/>
                <w:szCs w:val="21"/>
              </w:rPr>
              <w:t>0.18</w:t>
            </w:r>
          </w:p>
        </w:tc>
        <w:tc>
          <w:tcPr>
            <w:tcW w:w="645" w:type="dxa"/>
            <w:shd w:val="clear" w:color="auto" w:fill="auto"/>
            <w:noWrap/>
            <w:vAlign w:val="center"/>
          </w:tcPr>
          <w:p w14:paraId="24F583E6" w14:textId="77777777" w:rsidR="009C3440" w:rsidRDefault="00E85093">
            <w:pPr>
              <w:widowControl/>
              <w:jc w:val="center"/>
              <w:rPr>
                <w:color w:val="000000"/>
                <w:kern w:val="0"/>
                <w:szCs w:val="21"/>
              </w:rPr>
            </w:pPr>
            <w:r>
              <w:rPr>
                <w:color w:val="000000"/>
                <w:kern w:val="0"/>
                <w:szCs w:val="21"/>
              </w:rPr>
              <w:t>6</w:t>
            </w:r>
          </w:p>
        </w:tc>
        <w:tc>
          <w:tcPr>
            <w:tcW w:w="645" w:type="dxa"/>
            <w:shd w:val="clear" w:color="auto" w:fill="auto"/>
            <w:noWrap/>
            <w:vAlign w:val="center"/>
          </w:tcPr>
          <w:p w14:paraId="79D1E3E5" w14:textId="77777777" w:rsidR="009C3440" w:rsidRDefault="00E85093">
            <w:pPr>
              <w:widowControl/>
              <w:jc w:val="center"/>
              <w:rPr>
                <w:color w:val="000000"/>
                <w:kern w:val="0"/>
                <w:szCs w:val="21"/>
              </w:rPr>
            </w:pPr>
            <w:r>
              <w:rPr>
                <w:color w:val="000000"/>
                <w:kern w:val="0"/>
                <w:szCs w:val="21"/>
              </w:rPr>
              <w:t>0.55</w:t>
            </w:r>
          </w:p>
        </w:tc>
        <w:tc>
          <w:tcPr>
            <w:tcW w:w="645" w:type="dxa"/>
            <w:shd w:val="clear" w:color="auto" w:fill="auto"/>
            <w:noWrap/>
            <w:vAlign w:val="center"/>
          </w:tcPr>
          <w:p w14:paraId="0420C420" w14:textId="77777777" w:rsidR="009C3440" w:rsidRDefault="00E85093">
            <w:pPr>
              <w:widowControl/>
              <w:jc w:val="center"/>
              <w:rPr>
                <w:color w:val="000000"/>
                <w:kern w:val="0"/>
                <w:szCs w:val="21"/>
              </w:rPr>
            </w:pPr>
            <w:r>
              <w:rPr>
                <w:color w:val="000000"/>
                <w:kern w:val="0"/>
                <w:szCs w:val="21"/>
              </w:rPr>
              <w:t>2</w:t>
            </w:r>
          </w:p>
        </w:tc>
        <w:tc>
          <w:tcPr>
            <w:tcW w:w="645" w:type="dxa"/>
            <w:shd w:val="clear" w:color="auto" w:fill="auto"/>
            <w:noWrap/>
            <w:vAlign w:val="center"/>
          </w:tcPr>
          <w:p w14:paraId="7810C3E2" w14:textId="77777777" w:rsidR="009C3440" w:rsidRDefault="00E85093">
            <w:pPr>
              <w:widowControl/>
              <w:jc w:val="center"/>
              <w:rPr>
                <w:color w:val="000000"/>
                <w:kern w:val="0"/>
                <w:szCs w:val="21"/>
              </w:rPr>
            </w:pPr>
            <w:r>
              <w:rPr>
                <w:color w:val="000000"/>
                <w:kern w:val="0"/>
                <w:szCs w:val="21"/>
              </w:rPr>
              <w:t>0.18</w:t>
            </w:r>
          </w:p>
        </w:tc>
        <w:tc>
          <w:tcPr>
            <w:tcW w:w="1020" w:type="dxa"/>
            <w:shd w:val="clear" w:color="auto" w:fill="auto"/>
            <w:noWrap/>
            <w:vAlign w:val="center"/>
          </w:tcPr>
          <w:p w14:paraId="3637A126" w14:textId="77777777" w:rsidR="009C3440" w:rsidRDefault="00E85093">
            <w:pPr>
              <w:widowControl/>
              <w:jc w:val="center"/>
              <w:rPr>
                <w:color w:val="000000"/>
                <w:kern w:val="0"/>
                <w:szCs w:val="21"/>
              </w:rPr>
            </w:pPr>
            <w:r>
              <w:rPr>
                <w:color w:val="000000"/>
                <w:kern w:val="0"/>
                <w:szCs w:val="21"/>
              </w:rPr>
              <w:t>11</w:t>
            </w:r>
          </w:p>
        </w:tc>
      </w:tr>
      <w:tr w:rsidR="009C3440" w14:paraId="44781C0A" w14:textId="77777777">
        <w:trPr>
          <w:trHeight w:val="285"/>
          <w:jc w:val="center"/>
        </w:trPr>
        <w:tc>
          <w:tcPr>
            <w:tcW w:w="644" w:type="dxa"/>
            <w:shd w:val="clear" w:color="auto" w:fill="D9E2F3"/>
            <w:noWrap/>
            <w:vAlign w:val="center"/>
          </w:tcPr>
          <w:p w14:paraId="73A6F844" w14:textId="77777777" w:rsidR="009C3440" w:rsidRDefault="00E85093">
            <w:pPr>
              <w:widowControl/>
              <w:jc w:val="center"/>
              <w:rPr>
                <w:b/>
                <w:bCs/>
                <w:color w:val="000000"/>
                <w:kern w:val="0"/>
                <w:szCs w:val="21"/>
              </w:rPr>
            </w:pPr>
            <w:r>
              <w:rPr>
                <w:b/>
                <w:bCs/>
                <w:color w:val="000000"/>
                <w:kern w:val="0"/>
                <w:szCs w:val="21"/>
              </w:rPr>
              <w:t>2016</w:t>
            </w:r>
          </w:p>
        </w:tc>
        <w:tc>
          <w:tcPr>
            <w:tcW w:w="1476" w:type="dxa"/>
            <w:shd w:val="clear" w:color="auto" w:fill="D9E2F3"/>
            <w:noWrap/>
            <w:vAlign w:val="center"/>
          </w:tcPr>
          <w:p w14:paraId="678F435C" w14:textId="77777777" w:rsidR="009C3440" w:rsidRDefault="00E85093">
            <w:pPr>
              <w:widowControl/>
              <w:jc w:val="center"/>
              <w:rPr>
                <w:rFonts w:ascii="宋体" w:hAnsi="宋体" w:cs="Arial"/>
                <w:color w:val="000000"/>
                <w:kern w:val="0"/>
                <w:szCs w:val="21"/>
              </w:rPr>
            </w:pPr>
            <w:r>
              <w:rPr>
                <w:rFonts w:ascii="宋体" w:hAnsi="宋体" w:cs="Arial" w:hint="eastAsia"/>
                <w:color w:val="000000"/>
                <w:kern w:val="0"/>
                <w:szCs w:val="21"/>
              </w:rPr>
              <w:t>浙江理工大学</w:t>
            </w:r>
          </w:p>
        </w:tc>
        <w:tc>
          <w:tcPr>
            <w:tcW w:w="644" w:type="dxa"/>
            <w:shd w:val="clear" w:color="auto" w:fill="D9E2F3"/>
            <w:noWrap/>
            <w:vAlign w:val="center"/>
          </w:tcPr>
          <w:p w14:paraId="7E180798" w14:textId="77777777" w:rsidR="009C3440" w:rsidRDefault="00E85093">
            <w:pPr>
              <w:widowControl/>
              <w:jc w:val="center"/>
              <w:rPr>
                <w:color w:val="000000"/>
                <w:kern w:val="0"/>
                <w:szCs w:val="21"/>
              </w:rPr>
            </w:pPr>
            <w:r>
              <w:rPr>
                <w:color w:val="000000"/>
                <w:kern w:val="0"/>
                <w:szCs w:val="21"/>
              </w:rPr>
              <w:t>1</w:t>
            </w:r>
          </w:p>
        </w:tc>
        <w:tc>
          <w:tcPr>
            <w:tcW w:w="644" w:type="dxa"/>
            <w:shd w:val="clear" w:color="auto" w:fill="D9E2F3"/>
            <w:noWrap/>
            <w:vAlign w:val="center"/>
          </w:tcPr>
          <w:p w14:paraId="7AE856FD" w14:textId="77777777" w:rsidR="009C3440" w:rsidRDefault="00E85093">
            <w:pPr>
              <w:widowControl/>
              <w:jc w:val="center"/>
              <w:rPr>
                <w:color w:val="000000"/>
                <w:kern w:val="0"/>
                <w:szCs w:val="21"/>
              </w:rPr>
            </w:pPr>
            <w:r>
              <w:rPr>
                <w:color w:val="000000"/>
                <w:kern w:val="0"/>
                <w:szCs w:val="21"/>
              </w:rPr>
              <w:t>0.06</w:t>
            </w:r>
          </w:p>
        </w:tc>
        <w:tc>
          <w:tcPr>
            <w:tcW w:w="644" w:type="dxa"/>
            <w:shd w:val="clear" w:color="auto" w:fill="D9E2F3"/>
            <w:noWrap/>
            <w:vAlign w:val="center"/>
          </w:tcPr>
          <w:p w14:paraId="3E5E2305" w14:textId="77777777" w:rsidR="009C3440" w:rsidRDefault="00E85093">
            <w:pPr>
              <w:widowControl/>
              <w:jc w:val="center"/>
              <w:rPr>
                <w:color w:val="000000"/>
                <w:kern w:val="0"/>
                <w:szCs w:val="21"/>
              </w:rPr>
            </w:pPr>
            <w:r>
              <w:rPr>
                <w:color w:val="000000"/>
                <w:kern w:val="0"/>
                <w:szCs w:val="21"/>
              </w:rPr>
              <w:t>2</w:t>
            </w:r>
          </w:p>
        </w:tc>
        <w:tc>
          <w:tcPr>
            <w:tcW w:w="644" w:type="dxa"/>
            <w:shd w:val="clear" w:color="auto" w:fill="D9E2F3"/>
            <w:noWrap/>
            <w:vAlign w:val="center"/>
          </w:tcPr>
          <w:p w14:paraId="3C723B14" w14:textId="77777777" w:rsidR="009C3440" w:rsidRDefault="00E85093">
            <w:pPr>
              <w:widowControl/>
              <w:jc w:val="center"/>
              <w:rPr>
                <w:color w:val="000000"/>
                <w:kern w:val="0"/>
                <w:szCs w:val="21"/>
              </w:rPr>
            </w:pPr>
            <w:r>
              <w:rPr>
                <w:color w:val="000000"/>
                <w:kern w:val="0"/>
                <w:szCs w:val="21"/>
              </w:rPr>
              <w:t>0.13</w:t>
            </w:r>
          </w:p>
        </w:tc>
        <w:tc>
          <w:tcPr>
            <w:tcW w:w="645" w:type="dxa"/>
            <w:shd w:val="clear" w:color="auto" w:fill="D9E2F3"/>
            <w:noWrap/>
            <w:vAlign w:val="center"/>
          </w:tcPr>
          <w:p w14:paraId="055133F4" w14:textId="77777777" w:rsidR="009C3440" w:rsidRDefault="00E85093">
            <w:pPr>
              <w:widowControl/>
              <w:jc w:val="center"/>
              <w:rPr>
                <w:color w:val="000000"/>
                <w:kern w:val="0"/>
                <w:szCs w:val="21"/>
              </w:rPr>
            </w:pPr>
            <w:r>
              <w:rPr>
                <w:color w:val="000000"/>
                <w:kern w:val="0"/>
                <w:szCs w:val="21"/>
              </w:rPr>
              <w:t>1</w:t>
            </w:r>
          </w:p>
        </w:tc>
        <w:tc>
          <w:tcPr>
            <w:tcW w:w="645" w:type="dxa"/>
            <w:shd w:val="clear" w:color="auto" w:fill="D9E2F3"/>
            <w:noWrap/>
            <w:vAlign w:val="center"/>
          </w:tcPr>
          <w:p w14:paraId="1742C846" w14:textId="77777777" w:rsidR="009C3440" w:rsidRDefault="00E85093">
            <w:pPr>
              <w:widowControl/>
              <w:jc w:val="center"/>
              <w:rPr>
                <w:color w:val="000000"/>
                <w:kern w:val="0"/>
                <w:szCs w:val="21"/>
              </w:rPr>
            </w:pPr>
            <w:r>
              <w:rPr>
                <w:color w:val="000000"/>
                <w:kern w:val="0"/>
                <w:szCs w:val="21"/>
              </w:rPr>
              <w:t>0.06</w:t>
            </w:r>
          </w:p>
        </w:tc>
        <w:tc>
          <w:tcPr>
            <w:tcW w:w="645" w:type="dxa"/>
            <w:shd w:val="clear" w:color="auto" w:fill="D9E2F3"/>
            <w:noWrap/>
            <w:vAlign w:val="center"/>
          </w:tcPr>
          <w:p w14:paraId="7809D47B" w14:textId="77777777" w:rsidR="009C3440" w:rsidRDefault="00E85093">
            <w:pPr>
              <w:widowControl/>
              <w:jc w:val="center"/>
              <w:rPr>
                <w:color w:val="000000"/>
                <w:kern w:val="0"/>
                <w:szCs w:val="21"/>
              </w:rPr>
            </w:pPr>
            <w:r>
              <w:rPr>
                <w:color w:val="000000"/>
                <w:kern w:val="0"/>
                <w:szCs w:val="21"/>
              </w:rPr>
              <w:t>12</w:t>
            </w:r>
          </w:p>
        </w:tc>
        <w:tc>
          <w:tcPr>
            <w:tcW w:w="645" w:type="dxa"/>
            <w:shd w:val="clear" w:color="auto" w:fill="D9E2F3"/>
            <w:noWrap/>
            <w:vAlign w:val="center"/>
          </w:tcPr>
          <w:p w14:paraId="2C297596" w14:textId="77777777" w:rsidR="009C3440" w:rsidRDefault="00E85093">
            <w:pPr>
              <w:widowControl/>
              <w:jc w:val="center"/>
              <w:rPr>
                <w:color w:val="000000"/>
                <w:kern w:val="0"/>
                <w:szCs w:val="21"/>
              </w:rPr>
            </w:pPr>
            <w:r>
              <w:rPr>
                <w:color w:val="000000"/>
                <w:kern w:val="0"/>
                <w:szCs w:val="21"/>
              </w:rPr>
              <w:t>0.75</w:t>
            </w:r>
          </w:p>
        </w:tc>
        <w:tc>
          <w:tcPr>
            <w:tcW w:w="1020" w:type="dxa"/>
            <w:shd w:val="clear" w:color="auto" w:fill="D9E2F3"/>
            <w:noWrap/>
            <w:vAlign w:val="center"/>
          </w:tcPr>
          <w:p w14:paraId="4D90BB8E" w14:textId="77777777" w:rsidR="009C3440" w:rsidRDefault="00E85093">
            <w:pPr>
              <w:widowControl/>
              <w:jc w:val="center"/>
              <w:rPr>
                <w:color w:val="000000"/>
                <w:kern w:val="0"/>
                <w:szCs w:val="21"/>
              </w:rPr>
            </w:pPr>
            <w:r>
              <w:rPr>
                <w:color w:val="000000"/>
                <w:kern w:val="0"/>
                <w:szCs w:val="21"/>
              </w:rPr>
              <w:t>16</w:t>
            </w:r>
          </w:p>
        </w:tc>
      </w:tr>
      <w:tr w:rsidR="009C3440" w14:paraId="7EC7EB35" w14:textId="77777777">
        <w:trPr>
          <w:trHeight w:val="285"/>
          <w:jc w:val="center"/>
        </w:trPr>
        <w:tc>
          <w:tcPr>
            <w:tcW w:w="644" w:type="dxa"/>
            <w:shd w:val="clear" w:color="auto" w:fill="auto"/>
            <w:noWrap/>
            <w:vAlign w:val="center"/>
          </w:tcPr>
          <w:p w14:paraId="4ED88339" w14:textId="77777777" w:rsidR="009C3440" w:rsidRDefault="00E85093">
            <w:pPr>
              <w:widowControl/>
              <w:jc w:val="center"/>
              <w:rPr>
                <w:b/>
                <w:bCs/>
                <w:color w:val="000000"/>
                <w:kern w:val="0"/>
                <w:szCs w:val="21"/>
              </w:rPr>
            </w:pPr>
            <w:r>
              <w:rPr>
                <w:b/>
                <w:bCs/>
                <w:color w:val="000000"/>
                <w:kern w:val="0"/>
                <w:szCs w:val="21"/>
              </w:rPr>
              <w:t>2017</w:t>
            </w:r>
          </w:p>
        </w:tc>
        <w:tc>
          <w:tcPr>
            <w:tcW w:w="1476" w:type="dxa"/>
            <w:shd w:val="clear" w:color="auto" w:fill="auto"/>
            <w:noWrap/>
            <w:vAlign w:val="center"/>
          </w:tcPr>
          <w:p w14:paraId="632F0882" w14:textId="77777777" w:rsidR="009C3440" w:rsidRDefault="00E85093">
            <w:pPr>
              <w:widowControl/>
              <w:jc w:val="center"/>
              <w:rPr>
                <w:rFonts w:ascii="宋体" w:hAnsi="宋体" w:cs="Arial"/>
                <w:color w:val="000000"/>
                <w:kern w:val="0"/>
                <w:szCs w:val="21"/>
              </w:rPr>
            </w:pPr>
            <w:r>
              <w:rPr>
                <w:rFonts w:ascii="宋体" w:hAnsi="宋体" w:cs="Arial" w:hint="eastAsia"/>
                <w:color w:val="000000"/>
                <w:kern w:val="0"/>
                <w:szCs w:val="21"/>
              </w:rPr>
              <w:t>浙江师范大学</w:t>
            </w:r>
          </w:p>
        </w:tc>
        <w:tc>
          <w:tcPr>
            <w:tcW w:w="644" w:type="dxa"/>
            <w:shd w:val="clear" w:color="auto" w:fill="auto"/>
            <w:noWrap/>
            <w:vAlign w:val="center"/>
          </w:tcPr>
          <w:p w14:paraId="1E664529" w14:textId="77777777" w:rsidR="009C3440" w:rsidRDefault="00E85093">
            <w:pPr>
              <w:widowControl/>
              <w:jc w:val="center"/>
              <w:rPr>
                <w:color w:val="000000"/>
                <w:kern w:val="0"/>
                <w:szCs w:val="21"/>
              </w:rPr>
            </w:pPr>
            <w:r>
              <w:rPr>
                <w:color w:val="000000"/>
                <w:kern w:val="0"/>
                <w:szCs w:val="21"/>
              </w:rPr>
              <w:t>0</w:t>
            </w:r>
          </w:p>
        </w:tc>
        <w:tc>
          <w:tcPr>
            <w:tcW w:w="644" w:type="dxa"/>
            <w:shd w:val="clear" w:color="auto" w:fill="auto"/>
            <w:noWrap/>
            <w:vAlign w:val="center"/>
          </w:tcPr>
          <w:p w14:paraId="5477F8E1" w14:textId="77777777" w:rsidR="009C3440" w:rsidRDefault="00E85093">
            <w:pPr>
              <w:widowControl/>
              <w:jc w:val="center"/>
              <w:rPr>
                <w:color w:val="000000"/>
                <w:kern w:val="0"/>
                <w:szCs w:val="21"/>
              </w:rPr>
            </w:pPr>
            <w:r>
              <w:rPr>
                <w:color w:val="000000"/>
                <w:kern w:val="0"/>
                <w:szCs w:val="21"/>
              </w:rPr>
              <w:t>0</w:t>
            </w:r>
          </w:p>
        </w:tc>
        <w:tc>
          <w:tcPr>
            <w:tcW w:w="644" w:type="dxa"/>
            <w:shd w:val="clear" w:color="auto" w:fill="auto"/>
            <w:noWrap/>
            <w:vAlign w:val="center"/>
          </w:tcPr>
          <w:p w14:paraId="1993B86A" w14:textId="77777777" w:rsidR="009C3440" w:rsidRDefault="00E85093">
            <w:pPr>
              <w:widowControl/>
              <w:jc w:val="center"/>
              <w:rPr>
                <w:color w:val="000000"/>
                <w:kern w:val="0"/>
                <w:szCs w:val="21"/>
              </w:rPr>
            </w:pPr>
            <w:r>
              <w:rPr>
                <w:color w:val="000000"/>
                <w:kern w:val="0"/>
                <w:szCs w:val="21"/>
              </w:rPr>
              <w:t>0</w:t>
            </w:r>
          </w:p>
        </w:tc>
        <w:tc>
          <w:tcPr>
            <w:tcW w:w="644" w:type="dxa"/>
            <w:shd w:val="clear" w:color="auto" w:fill="auto"/>
            <w:noWrap/>
            <w:vAlign w:val="center"/>
          </w:tcPr>
          <w:p w14:paraId="53168AD5" w14:textId="77777777" w:rsidR="009C3440" w:rsidRDefault="00E85093">
            <w:pPr>
              <w:widowControl/>
              <w:jc w:val="center"/>
              <w:rPr>
                <w:color w:val="000000"/>
                <w:kern w:val="0"/>
                <w:szCs w:val="21"/>
              </w:rPr>
            </w:pPr>
            <w:r>
              <w:rPr>
                <w:color w:val="000000"/>
                <w:kern w:val="0"/>
                <w:szCs w:val="21"/>
              </w:rPr>
              <w:t>0</w:t>
            </w:r>
          </w:p>
        </w:tc>
        <w:tc>
          <w:tcPr>
            <w:tcW w:w="645" w:type="dxa"/>
            <w:shd w:val="clear" w:color="auto" w:fill="auto"/>
            <w:noWrap/>
            <w:vAlign w:val="center"/>
          </w:tcPr>
          <w:p w14:paraId="22D8DC6E" w14:textId="77777777" w:rsidR="009C3440" w:rsidRDefault="00E85093">
            <w:pPr>
              <w:widowControl/>
              <w:jc w:val="center"/>
              <w:rPr>
                <w:color w:val="000000"/>
                <w:kern w:val="0"/>
                <w:szCs w:val="21"/>
              </w:rPr>
            </w:pPr>
            <w:r>
              <w:rPr>
                <w:color w:val="000000"/>
                <w:kern w:val="0"/>
                <w:szCs w:val="21"/>
              </w:rPr>
              <w:t>1</w:t>
            </w:r>
          </w:p>
        </w:tc>
        <w:tc>
          <w:tcPr>
            <w:tcW w:w="645" w:type="dxa"/>
            <w:shd w:val="clear" w:color="auto" w:fill="auto"/>
            <w:noWrap/>
            <w:vAlign w:val="center"/>
          </w:tcPr>
          <w:p w14:paraId="748D33A3" w14:textId="77777777" w:rsidR="009C3440" w:rsidRDefault="00E85093">
            <w:pPr>
              <w:widowControl/>
              <w:jc w:val="center"/>
              <w:rPr>
                <w:color w:val="000000"/>
                <w:kern w:val="0"/>
                <w:szCs w:val="21"/>
              </w:rPr>
            </w:pPr>
            <w:r>
              <w:rPr>
                <w:color w:val="000000"/>
                <w:kern w:val="0"/>
                <w:szCs w:val="21"/>
              </w:rPr>
              <w:t>0.17</w:t>
            </w:r>
          </w:p>
        </w:tc>
        <w:tc>
          <w:tcPr>
            <w:tcW w:w="645" w:type="dxa"/>
            <w:shd w:val="clear" w:color="auto" w:fill="auto"/>
            <w:noWrap/>
            <w:vAlign w:val="center"/>
          </w:tcPr>
          <w:p w14:paraId="6802DF96" w14:textId="77777777" w:rsidR="009C3440" w:rsidRDefault="00E85093">
            <w:pPr>
              <w:widowControl/>
              <w:jc w:val="center"/>
              <w:rPr>
                <w:color w:val="000000"/>
                <w:kern w:val="0"/>
                <w:szCs w:val="21"/>
              </w:rPr>
            </w:pPr>
            <w:r>
              <w:rPr>
                <w:color w:val="000000"/>
                <w:kern w:val="0"/>
                <w:szCs w:val="21"/>
              </w:rPr>
              <w:t>5</w:t>
            </w:r>
          </w:p>
        </w:tc>
        <w:tc>
          <w:tcPr>
            <w:tcW w:w="645" w:type="dxa"/>
            <w:shd w:val="clear" w:color="auto" w:fill="auto"/>
            <w:noWrap/>
            <w:vAlign w:val="center"/>
          </w:tcPr>
          <w:p w14:paraId="51486292" w14:textId="77777777" w:rsidR="009C3440" w:rsidRDefault="00E85093">
            <w:pPr>
              <w:widowControl/>
              <w:jc w:val="center"/>
              <w:rPr>
                <w:color w:val="000000"/>
                <w:kern w:val="0"/>
                <w:szCs w:val="21"/>
              </w:rPr>
            </w:pPr>
            <w:r>
              <w:rPr>
                <w:color w:val="000000"/>
                <w:kern w:val="0"/>
                <w:szCs w:val="21"/>
              </w:rPr>
              <w:t>0.83</w:t>
            </w:r>
          </w:p>
        </w:tc>
        <w:tc>
          <w:tcPr>
            <w:tcW w:w="1020" w:type="dxa"/>
            <w:shd w:val="clear" w:color="auto" w:fill="auto"/>
            <w:noWrap/>
            <w:vAlign w:val="center"/>
          </w:tcPr>
          <w:p w14:paraId="60FA5626" w14:textId="77777777" w:rsidR="009C3440" w:rsidRDefault="00E85093">
            <w:pPr>
              <w:widowControl/>
              <w:jc w:val="center"/>
              <w:rPr>
                <w:color w:val="000000"/>
                <w:kern w:val="0"/>
                <w:szCs w:val="21"/>
              </w:rPr>
            </w:pPr>
            <w:r>
              <w:rPr>
                <w:color w:val="000000"/>
                <w:kern w:val="0"/>
                <w:szCs w:val="21"/>
              </w:rPr>
              <w:t>6</w:t>
            </w:r>
          </w:p>
        </w:tc>
      </w:tr>
      <w:tr w:rsidR="009C3440" w14:paraId="42E1A2C2" w14:textId="77777777">
        <w:trPr>
          <w:trHeight w:val="285"/>
          <w:jc w:val="center"/>
        </w:trPr>
        <w:tc>
          <w:tcPr>
            <w:tcW w:w="644" w:type="dxa"/>
            <w:shd w:val="clear" w:color="auto" w:fill="D9E2F3"/>
            <w:noWrap/>
            <w:vAlign w:val="center"/>
          </w:tcPr>
          <w:p w14:paraId="569756AD" w14:textId="77777777" w:rsidR="009C3440" w:rsidRDefault="00E85093">
            <w:pPr>
              <w:widowControl/>
              <w:jc w:val="center"/>
              <w:rPr>
                <w:b/>
                <w:bCs/>
                <w:color w:val="000000"/>
                <w:kern w:val="0"/>
                <w:szCs w:val="21"/>
              </w:rPr>
            </w:pPr>
            <w:r>
              <w:rPr>
                <w:b/>
                <w:bCs/>
                <w:color w:val="000000"/>
                <w:kern w:val="0"/>
                <w:szCs w:val="21"/>
              </w:rPr>
              <w:t>2017</w:t>
            </w:r>
          </w:p>
        </w:tc>
        <w:tc>
          <w:tcPr>
            <w:tcW w:w="1476" w:type="dxa"/>
            <w:shd w:val="clear" w:color="auto" w:fill="D9E2F3"/>
            <w:noWrap/>
            <w:vAlign w:val="center"/>
          </w:tcPr>
          <w:p w14:paraId="06E4FF98" w14:textId="77777777" w:rsidR="009C3440" w:rsidRDefault="00E85093">
            <w:pPr>
              <w:widowControl/>
              <w:jc w:val="center"/>
              <w:rPr>
                <w:rFonts w:ascii="宋体" w:hAnsi="宋体" w:cs="Arial"/>
                <w:color w:val="000000"/>
                <w:kern w:val="0"/>
                <w:szCs w:val="21"/>
              </w:rPr>
            </w:pPr>
            <w:r>
              <w:rPr>
                <w:rFonts w:ascii="宋体" w:hAnsi="宋体" w:cs="Arial" w:hint="eastAsia"/>
                <w:color w:val="000000"/>
                <w:kern w:val="0"/>
                <w:szCs w:val="21"/>
              </w:rPr>
              <w:t>浙江工商大学</w:t>
            </w:r>
          </w:p>
        </w:tc>
        <w:tc>
          <w:tcPr>
            <w:tcW w:w="644" w:type="dxa"/>
            <w:shd w:val="clear" w:color="auto" w:fill="D9E2F3"/>
            <w:noWrap/>
            <w:vAlign w:val="center"/>
          </w:tcPr>
          <w:p w14:paraId="1A2E2E68" w14:textId="77777777" w:rsidR="009C3440" w:rsidRDefault="00E85093">
            <w:pPr>
              <w:widowControl/>
              <w:jc w:val="center"/>
              <w:rPr>
                <w:color w:val="000000"/>
                <w:kern w:val="0"/>
                <w:szCs w:val="21"/>
              </w:rPr>
            </w:pPr>
            <w:r>
              <w:rPr>
                <w:color w:val="000000"/>
                <w:kern w:val="0"/>
                <w:szCs w:val="21"/>
              </w:rPr>
              <w:t>1</w:t>
            </w:r>
          </w:p>
        </w:tc>
        <w:tc>
          <w:tcPr>
            <w:tcW w:w="644" w:type="dxa"/>
            <w:shd w:val="clear" w:color="auto" w:fill="D9E2F3"/>
            <w:noWrap/>
            <w:vAlign w:val="center"/>
          </w:tcPr>
          <w:p w14:paraId="78B70A7E" w14:textId="77777777" w:rsidR="009C3440" w:rsidRDefault="00E85093">
            <w:pPr>
              <w:widowControl/>
              <w:jc w:val="center"/>
              <w:rPr>
                <w:color w:val="000000"/>
                <w:kern w:val="0"/>
                <w:szCs w:val="21"/>
              </w:rPr>
            </w:pPr>
            <w:r>
              <w:rPr>
                <w:color w:val="000000"/>
                <w:kern w:val="0"/>
                <w:szCs w:val="21"/>
              </w:rPr>
              <w:t>0.06</w:t>
            </w:r>
          </w:p>
        </w:tc>
        <w:tc>
          <w:tcPr>
            <w:tcW w:w="644" w:type="dxa"/>
            <w:shd w:val="clear" w:color="auto" w:fill="D9E2F3"/>
            <w:noWrap/>
            <w:vAlign w:val="center"/>
          </w:tcPr>
          <w:p w14:paraId="211A8540" w14:textId="77777777" w:rsidR="009C3440" w:rsidRDefault="00E85093">
            <w:pPr>
              <w:widowControl/>
              <w:jc w:val="center"/>
              <w:rPr>
                <w:color w:val="000000"/>
                <w:kern w:val="0"/>
                <w:szCs w:val="21"/>
              </w:rPr>
            </w:pPr>
            <w:r>
              <w:rPr>
                <w:color w:val="000000"/>
                <w:kern w:val="0"/>
                <w:szCs w:val="21"/>
              </w:rPr>
              <w:t>1</w:t>
            </w:r>
          </w:p>
        </w:tc>
        <w:tc>
          <w:tcPr>
            <w:tcW w:w="644" w:type="dxa"/>
            <w:shd w:val="clear" w:color="auto" w:fill="D9E2F3"/>
            <w:noWrap/>
            <w:vAlign w:val="center"/>
          </w:tcPr>
          <w:p w14:paraId="1176BD4C" w14:textId="77777777" w:rsidR="009C3440" w:rsidRDefault="00E85093">
            <w:pPr>
              <w:widowControl/>
              <w:jc w:val="center"/>
              <w:rPr>
                <w:color w:val="000000"/>
                <w:kern w:val="0"/>
                <w:szCs w:val="21"/>
              </w:rPr>
            </w:pPr>
            <w:r>
              <w:rPr>
                <w:color w:val="000000"/>
                <w:kern w:val="0"/>
                <w:szCs w:val="21"/>
              </w:rPr>
              <w:t>0.06</w:t>
            </w:r>
          </w:p>
        </w:tc>
        <w:tc>
          <w:tcPr>
            <w:tcW w:w="645" w:type="dxa"/>
            <w:shd w:val="clear" w:color="auto" w:fill="D9E2F3"/>
            <w:noWrap/>
            <w:vAlign w:val="center"/>
          </w:tcPr>
          <w:p w14:paraId="1348C64F" w14:textId="77777777" w:rsidR="009C3440" w:rsidRDefault="00E85093">
            <w:pPr>
              <w:widowControl/>
              <w:jc w:val="center"/>
              <w:rPr>
                <w:color w:val="000000"/>
                <w:kern w:val="0"/>
                <w:szCs w:val="21"/>
              </w:rPr>
            </w:pPr>
            <w:r>
              <w:rPr>
                <w:color w:val="000000"/>
                <w:kern w:val="0"/>
                <w:szCs w:val="21"/>
              </w:rPr>
              <w:t>3</w:t>
            </w:r>
          </w:p>
        </w:tc>
        <w:tc>
          <w:tcPr>
            <w:tcW w:w="645" w:type="dxa"/>
            <w:shd w:val="clear" w:color="auto" w:fill="D9E2F3"/>
            <w:noWrap/>
            <w:vAlign w:val="center"/>
          </w:tcPr>
          <w:p w14:paraId="69EC72EE" w14:textId="77777777" w:rsidR="009C3440" w:rsidRDefault="00E85093">
            <w:pPr>
              <w:widowControl/>
              <w:jc w:val="center"/>
              <w:rPr>
                <w:color w:val="000000"/>
                <w:kern w:val="0"/>
                <w:szCs w:val="21"/>
              </w:rPr>
            </w:pPr>
            <w:r>
              <w:rPr>
                <w:color w:val="000000"/>
                <w:kern w:val="0"/>
                <w:szCs w:val="21"/>
              </w:rPr>
              <w:t>0.17</w:t>
            </w:r>
          </w:p>
        </w:tc>
        <w:tc>
          <w:tcPr>
            <w:tcW w:w="645" w:type="dxa"/>
            <w:shd w:val="clear" w:color="auto" w:fill="D9E2F3"/>
            <w:noWrap/>
            <w:vAlign w:val="center"/>
          </w:tcPr>
          <w:p w14:paraId="2F01F113" w14:textId="77777777" w:rsidR="009C3440" w:rsidRDefault="00E85093">
            <w:pPr>
              <w:widowControl/>
              <w:jc w:val="center"/>
              <w:rPr>
                <w:color w:val="000000"/>
                <w:kern w:val="0"/>
                <w:szCs w:val="21"/>
              </w:rPr>
            </w:pPr>
            <w:r>
              <w:rPr>
                <w:color w:val="000000"/>
                <w:kern w:val="0"/>
                <w:szCs w:val="21"/>
              </w:rPr>
              <w:t>13</w:t>
            </w:r>
          </w:p>
        </w:tc>
        <w:tc>
          <w:tcPr>
            <w:tcW w:w="645" w:type="dxa"/>
            <w:shd w:val="clear" w:color="auto" w:fill="D9E2F3"/>
            <w:noWrap/>
            <w:vAlign w:val="center"/>
          </w:tcPr>
          <w:p w14:paraId="788A2CDB" w14:textId="77777777" w:rsidR="009C3440" w:rsidRDefault="00E85093">
            <w:pPr>
              <w:widowControl/>
              <w:jc w:val="center"/>
              <w:rPr>
                <w:color w:val="000000"/>
                <w:kern w:val="0"/>
                <w:szCs w:val="21"/>
              </w:rPr>
            </w:pPr>
            <w:r>
              <w:rPr>
                <w:color w:val="000000"/>
                <w:kern w:val="0"/>
                <w:szCs w:val="21"/>
              </w:rPr>
              <w:t>0.72</w:t>
            </w:r>
          </w:p>
        </w:tc>
        <w:tc>
          <w:tcPr>
            <w:tcW w:w="1020" w:type="dxa"/>
            <w:shd w:val="clear" w:color="auto" w:fill="D9E2F3"/>
            <w:noWrap/>
            <w:vAlign w:val="center"/>
          </w:tcPr>
          <w:p w14:paraId="67E7CE49" w14:textId="77777777" w:rsidR="009C3440" w:rsidRDefault="00E85093">
            <w:pPr>
              <w:widowControl/>
              <w:jc w:val="center"/>
              <w:rPr>
                <w:color w:val="000000"/>
                <w:kern w:val="0"/>
                <w:szCs w:val="21"/>
              </w:rPr>
            </w:pPr>
            <w:r>
              <w:rPr>
                <w:color w:val="000000"/>
                <w:kern w:val="0"/>
                <w:szCs w:val="21"/>
              </w:rPr>
              <w:t>18</w:t>
            </w:r>
          </w:p>
        </w:tc>
      </w:tr>
      <w:tr w:rsidR="009C3440" w14:paraId="7552F1E3" w14:textId="77777777">
        <w:trPr>
          <w:trHeight w:val="285"/>
          <w:jc w:val="center"/>
        </w:trPr>
        <w:tc>
          <w:tcPr>
            <w:tcW w:w="644" w:type="dxa"/>
            <w:shd w:val="clear" w:color="auto" w:fill="auto"/>
            <w:noWrap/>
            <w:vAlign w:val="center"/>
          </w:tcPr>
          <w:p w14:paraId="652DB6F4" w14:textId="77777777" w:rsidR="009C3440" w:rsidRDefault="00E85093">
            <w:pPr>
              <w:widowControl/>
              <w:jc w:val="center"/>
              <w:rPr>
                <w:b/>
                <w:bCs/>
                <w:color w:val="000000"/>
                <w:kern w:val="0"/>
                <w:szCs w:val="21"/>
              </w:rPr>
            </w:pPr>
            <w:r>
              <w:rPr>
                <w:b/>
                <w:bCs/>
                <w:color w:val="000000"/>
                <w:kern w:val="0"/>
                <w:szCs w:val="21"/>
              </w:rPr>
              <w:t>2017</w:t>
            </w:r>
          </w:p>
        </w:tc>
        <w:tc>
          <w:tcPr>
            <w:tcW w:w="1476" w:type="dxa"/>
            <w:shd w:val="clear" w:color="auto" w:fill="auto"/>
            <w:noWrap/>
            <w:vAlign w:val="center"/>
          </w:tcPr>
          <w:p w14:paraId="25D09D9D" w14:textId="77777777" w:rsidR="009C3440" w:rsidRDefault="00E85093">
            <w:pPr>
              <w:widowControl/>
              <w:jc w:val="center"/>
              <w:rPr>
                <w:rFonts w:ascii="宋体" w:hAnsi="宋体" w:cs="Arial"/>
                <w:color w:val="000000"/>
                <w:kern w:val="0"/>
                <w:szCs w:val="21"/>
              </w:rPr>
            </w:pPr>
            <w:r>
              <w:rPr>
                <w:rFonts w:ascii="宋体" w:hAnsi="宋体" w:cs="Arial" w:hint="eastAsia"/>
                <w:color w:val="000000"/>
                <w:kern w:val="0"/>
                <w:szCs w:val="21"/>
              </w:rPr>
              <w:t>浙江大学</w:t>
            </w:r>
          </w:p>
        </w:tc>
        <w:tc>
          <w:tcPr>
            <w:tcW w:w="644" w:type="dxa"/>
            <w:shd w:val="clear" w:color="auto" w:fill="auto"/>
            <w:noWrap/>
            <w:vAlign w:val="center"/>
          </w:tcPr>
          <w:p w14:paraId="4F3B43E3" w14:textId="77777777" w:rsidR="009C3440" w:rsidRDefault="00E85093">
            <w:pPr>
              <w:widowControl/>
              <w:jc w:val="center"/>
              <w:rPr>
                <w:color w:val="000000"/>
                <w:kern w:val="0"/>
                <w:szCs w:val="21"/>
              </w:rPr>
            </w:pPr>
            <w:r>
              <w:rPr>
                <w:color w:val="000000"/>
                <w:kern w:val="0"/>
                <w:szCs w:val="21"/>
              </w:rPr>
              <w:t>0</w:t>
            </w:r>
          </w:p>
        </w:tc>
        <w:tc>
          <w:tcPr>
            <w:tcW w:w="644" w:type="dxa"/>
            <w:shd w:val="clear" w:color="auto" w:fill="auto"/>
            <w:noWrap/>
            <w:vAlign w:val="center"/>
          </w:tcPr>
          <w:p w14:paraId="2FA8299E" w14:textId="77777777" w:rsidR="009C3440" w:rsidRDefault="00E85093">
            <w:pPr>
              <w:widowControl/>
              <w:jc w:val="center"/>
              <w:rPr>
                <w:color w:val="000000"/>
                <w:kern w:val="0"/>
                <w:szCs w:val="21"/>
              </w:rPr>
            </w:pPr>
            <w:r>
              <w:rPr>
                <w:color w:val="000000"/>
                <w:kern w:val="0"/>
                <w:szCs w:val="21"/>
              </w:rPr>
              <w:t>0</w:t>
            </w:r>
          </w:p>
        </w:tc>
        <w:tc>
          <w:tcPr>
            <w:tcW w:w="644" w:type="dxa"/>
            <w:shd w:val="clear" w:color="auto" w:fill="auto"/>
            <w:noWrap/>
            <w:vAlign w:val="center"/>
          </w:tcPr>
          <w:p w14:paraId="6151572E" w14:textId="77777777" w:rsidR="009C3440" w:rsidRDefault="00E85093">
            <w:pPr>
              <w:widowControl/>
              <w:jc w:val="center"/>
              <w:rPr>
                <w:color w:val="000000"/>
                <w:kern w:val="0"/>
                <w:szCs w:val="21"/>
              </w:rPr>
            </w:pPr>
            <w:r>
              <w:rPr>
                <w:color w:val="000000"/>
                <w:kern w:val="0"/>
                <w:szCs w:val="21"/>
              </w:rPr>
              <w:t>4</w:t>
            </w:r>
          </w:p>
        </w:tc>
        <w:tc>
          <w:tcPr>
            <w:tcW w:w="644" w:type="dxa"/>
            <w:shd w:val="clear" w:color="auto" w:fill="auto"/>
            <w:noWrap/>
            <w:vAlign w:val="center"/>
          </w:tcPr>
          <w:p w14:paraId="088A762D" w14:textId="77777777" w:rsidR="009C3440" w:rsidRDefault="00E85093">
            <w:pPr>
              <w:widowControl/>
              <w:jc w:val="center"/>
              <w:rPr>
                <w:color w:val="000000"/>
                <w:kern w:val="0"/>
                <w:szCs w:val="21"/>
              </w:rPr>
            </w:pPr>
            <w:r>
              <w:rPr>
                <w:color w:val="000000"/>
                <w:kern w:val="0"/>
                <w:szCs w:val="21"/>
              </w:rPr>
              <w:t>0.21</w:t>
            </w:r>
          </w:p>
        </w:tc>
        <w:tc>
          <w:tcPr>
            <w:tcW w:w="645" w:type="dxa"/>
            <w:shd w:val="clear" w:color="auto" w:fill="auto"/>
            <w:noWrap/>
            <w:vAlign w:val="center"/>
          </w:tcPr>
          <w:p w14:paraId="42E4567E" w14:textId="77777777" w:rsidR="009C3440" w:rsidRDefault="00E85093">
            <w:pPr>
              <w:widowControl/>
              <w:jc w:val="center"/>
              <w:rPr>
                <w:color w:val="000000"/>
                <w:kern w:val="0"/>
                <w:szCs w:val="21"/>
              </w:rPr>
            </w:pPr>
            <w:r>
              <w:rPr>
                <w:color w:val="000000"/>
                <w:kern w:val="0"/>
                <w:szCs w:val="21"/>
              </w:rPr>
              <w:t>2</w:t>
            </w:r>
          </w:p>
        </w:tc>
        <w:tc>
          <w:tcPr>
            <w:tcW w:w="645" w:type="dxa"/>
            <w:shd w:val="clear" w:color="auto" w:fill="auto"/>
            <w:noWrap/>
            <w:vAlign w:val="center"/>
          </w:tcPr>
          <w:p w14:paraId="4CD6F7D0" w14:textId="77777777" w:rsidR="009C3440" w:rsidRDefault="00E85093">
            <w:pPr>
              <w:widowControl/>
              <w:jc w:val="center"/>
              <w:rPr>
                <w:color w:val="000000"/>
                <w:kern w:val="0"/>
                <w:szCs w:val="21"/>
              </w:rPr>
            </w:pPr>
            <w:r>
              <w:rPr>
                <w:color w:val="000000"/>
                <w:kern w:val="0"/>
                <w:szCs w:val="21"/>
              </w:rPr>
              <w:t>0.11</w:t>
            </w:r>
          </w:p>
        </w:tc>
        <w:tc>
          <w:tcPr>
            <w:tcW w:w="645" w:type="dxa"/>
            <w:shd w:val="clear" w:color="auto" w:fill="auto"/>
            <w:noWrap/>
            <w:vAlign w:val="center"/>
          </w:tcPr>
          <w:p w14:paraId="6DEDD0CF" w14:textId="77777777" w:rsidR="009C3440" w:rsidRDefault="00E85093">
            <w:pPr>
              <w:widowControl/>
              <w:jc w:val="center"/>
              <w:rPr>
                <w:color w:val="000000"/>
                <w:kern w:val="0"/>
                <w:szCs w:val="21"/>
              </w:rPr>
            </w:pPr>
            <w:r>
              <w:rPr>
                <w:color w:val="000000"/>
                <w:kern w:val="0"/>
                <w:szCs w:val="21"/>
              </w:rPr>
              <w:t>13</w:t>
            </w:r>
          </w:p>
        </w:tc>
        <w:tc>
          <w:tcPr>
            <w:tcW w:w="645" w:type="dxa"/>
            <w:shd w:val="clear" w:color="auto" w:fill="auto"/>
            <w:noWrap/>
            <w:vAlign w:val="center"/>
          </w:tcPr>
          <w:p w14:paraId="577084C4" w14:textId="77777777" w:rsidR="009C3440" w:rsidRDefault="00E85093">
            <w:pPr>
              <w:widowControl/>
              <w:jc w:val="center"/>
              <w:rPr>
                <w:color w:val="000000"/>
                <w:kern w:val="0"/>
                <w:szCs w:val="21"/>
              </w:rPr>
            </w:pPr>
            <w:r>
              <w:rPr>
                <w:color w:val="000000"/>
                <w:kern w:val="0"/>
                <w:szCs w:val="21"/>
              </w:rPr>
              <w:t>0.68</w:t>
            </w:r>
          </w:p>
        </w:tc>
        <w:tc>
          <w:tcPr>
            <w:tcW w:w="1020" w:type="dxa"/>
            <w:shd w:val="clear" w:color="auto" w:fill="auto"/>
            <w:noWrap/>
            <w:vAlign w:val="center"/>
          </w:tcPr>
          <w:p w14:paraId="12A23EE1" w14:textId="77777777" w:rsidR="009C3440" w:rsidRDefault="00E85093">
            <w:pPr>
              <w:widowControl/>
              <w:jc w:val="center"/>
              <w:rPr>
                <w:color w:val="000000"/>
                <w:kern w:val="0"/>
                <w:szCs w:val="21"/>
              </w:rPr>
            </w:pPr>
            <w:r>
              <w:rPr>
                <w:color w:val="000000"/>
                <w:kern w:val="0"/>
                <w:szCs w:val="21"/>
              </w:rPr>
              <w:t>19</w:t>
            </w:r>
          </w:p>
        </w:tc>
      </w:tr>
    </w:tbl>
    <w:p w14:paraId="0A167B7E" w14:textId="77777777" w:rsidR="009C3440" w:rsidRDefault="00E85093">
      <w:pPr>
        <w:ind w:firstLineChars="200" w:firstLine="480"/>
        <w:rPr>
          <w:sz w:val="24"/>
          <w:szCs w:val="24"/>
        </w:rPr>
      </w:pPr>
      <w:r>
        <w:rPr>
          <w:rFonts w:hint="eastAsia"/>
          <w:sz w:val="24"/>
          <w:szCs w:val="24"/>
        </w:rPr>
        <w:t>接下来我们根据数据预处理结果指定规则，在引入规则之前，我们先介绍通过</w:t>
      </w:r>
      <w:r>
        <w:rPr>
          <w:sz w:val="24"/>
          <w:szCs w:val="24"/>
        </w:rPr>
        <w:t>层次分析法</w:t>
      </w:r>
      <w:r>
        <w:rPr>
          <w:rFonts w:hint="eastAsia"/>
          <w:sz w:val="24"/>
          <w:szCs w:val="24"/>
        </w:rPr>
        <w:t>计算权重。</w:t>
      </w:r>
    </w:p>
    <w:p w14:paraId="1B8C4527" w14:textId="7ACD8023" w:rsidR="009C3440" w:rsidRDefault="00E85093">
      <w:pPr>
        <w:pStyle w:val="3"/>
      </w:pPr>
      <w:r>
        <w:rPr>
          <w:rFonts w:hint="eastAsia"/>
        </w:rPr>
        <w:t>2</w:t>
      </w:r>
      <w:r w:rsidR="00EE681E">
        <w:rPr>
          <w:rFonts w:hint="eastAsia"/>
        </w:rPr>
        <w:t>．</w:t>
      </w:r>
      <w:r>
        <w:t>层次分析法</w:t>
      </w:r>
      <w:r>
        <w:rPr>
          <w:rFonts w:hint="eastAsia"/>
        </w:rPr>
        <w:t>计算权重</w:t>
      </w:r>
    </w:p>
    <w:p w14:paraId="6F459B5E" w14:textId="77777777" w:rsidR="009C3440" w:rsidRDefault="00E85093">
      <w:pPr>
        <w:rPr>
          <w:rFonts w:ascii="宋体" w:hAnsi="宋体"/>
          <w:b/>
          <w:sz w:val="24"/>
          <w:szCs w:val="24"/>
        </w:rPr>
      </w:pPr>
      <w:r>
        <w:rPr>
          <w:rFonts w:ascii="宋体" w:hAnsi="宋体"/>
          <w:b/>
          <w:sz w:val="24"/>
          <w:szCs w:val="24"/>
        </w:rPr>
        <w:t>（1）层次分析法介绍</w:t>
      </w:r>
    </w:p>
    <w:p w14:paraId="5C6659CF" w14:textId="77777777" w:rsidR="009C3440" w:rsidRDefault="00E85093">
      <w:pPr>
        <w:ind w:firstLineChars="200" w:firstLine="480"/>
        <w:rPr>
          <w:rFonts w:ascii="宋体" w:hAnsi="宋体"/>
          <w:sz w:val="24"/>
          <w:szCs w:val="24"/>
        </w:rPr>
      </w:pPr>
      <w:r>
        <w:rPr>
          <w:rFonts w:ascii="宋体" w:hAnsi="宋体"/>
          <w:sz w:val="24"/>
          <w:szCs w:val="24"/>
        </w:rPr>
        <w:t>层次分析法根据问题的性质和总目标，将问题分解为不同的组成因素，并按照因素间的相互关联影响按不同层次聚集组合，形成一个多层次的分析结构模型。[1]</w:t>
      </w:r>
    </w:p>
    <w:p w14:paraId="5D90535B" w14:textId="77777777" w:rsidR="009C3440" w:rsidRDefault="00E85093">
      <w:pPr>
        <w:rPr>
          <w:rFonts w:ascii="宋体" w:hAnsi="宋体"/>
          <w:b/>
          <w:sz w:val="24"/>
          <w:szCs w:val="24"/>
        </w:rPr>
      </w:pPr>
      <w:r>
        <w:rPr>
          <w:rFonts w:ascii="宋体" w:hAnsi="宋体"/>
          <w:b/>
          <w:sz w:val="24"/>
          <w:szCs w:val="24"/>
        </w:rPr>
        <w:t>（2）</w:t>
      </w:r>
      <w:proofErr w:type="gramStart"/>
      <w:r>
        <w:rPr>
          <w:rFonts w:ascii="宋体" w:hAnsi="宋体"/>
          <w:b/>
          <w:sz w:val="24"/>
          <w:szCs w:val="24"/>
        </w:rPr>
        <w:t>建立递阶层次结构</w:t>
      </w:r>
      <w:proofErr w:type="gramEnd"/>
      <w:r>
        <w:rPr>
          <w:rFonts w:ascii="宋体" w:hAnsi="宋体"/>
          <w:b/>
          <w:sz w:val="24"/>
          <w:szCs w:val="24"/>
        </w:rPr>
        <w:t xml:space="preserve">模型 </w:t>
      </w:r>
    </w:p>
    <w:p w14:paraId="04DABF40" w14:textId="77777777" w:rsidR="009C3440" w:rsidRDefault="00E85093">
      <w:pPr>
        <w:ind w:firstLineChars="200" w:firstLine="480"/>
        <w:rPr>
          <w:rFonts w:ascii="宋体" w:hAnsi="宋体"/>
          <w:sz w:val="24"/>
          <w:szCs w:val="24"/>
        </w:rPr>
      </w:pPr>
      <w:r>
        <w:rPr>
          <w:rFonts w:ascii="宋体" w:hAnsi="宋体"/>
          <w:sz w:val="24"/>
          <w:szCs w:val="24"/>
        </w:rPr>
        <w:t>以数学建模成绩为目标层，一等奖、二等奖、三等奖、成功参赛奖四个奖项为准则层构建了学校数学建模</w:t>
      </w:r>
      <w:proofErr w:type="gramStart"/>
      <w:r>
        <w:rPr>
          <w:rFonts w:ascii="宋体" w:hAnsi="宋体"/>
          <w:sz w:val="24"/>
          <w:szCs w:val="24"/>
        </w:rPr>
        <w:t>成绩递阶层次结构图</w:t>
      </w:r>
      <w:proofErr w:type="gramEnd"/>
      <w:r>
        <w:rPr>
          <w:rFonts w:ascii="宋体" w:hAnsi="宋体" w:hint="eastAsia"/>
          <w:sz w:val="24"/>
          <w:szCs w:val="24"/>
        </w:rPr>
        <w:t>，</w:t>
      </w:r>
      <w:r>
        <w:rPr>
          <w:rFonts w:ascii="宋体" w:hAnsi="宋体"/>
          <w:sz w:val="24"/>
          <w:szCs w:val="24"/>
        </w:rPr>
        <w:t>[2]</w:t>
      </w:r>
      <w:r>
        <w:rPr>
          <w:rFonts w:ascii="宋体" w:hAnsi="宋体" w:hint="eastAsia"/>
          <w:sz w:val="24"/>
          <w:szCs w:val="24"/>
        </w:rPr>
        <w:t>如图xxx</w:t>
      </w:r>
      <w:r>
        <w:rPr>
          <w:rFonts w:ascii="宋体" w:hAnsi="宋体"/>
          <w:sz w:val="24"/>
          <w:szCs w:val="24"/>
        </w:rPr>
        <w:t>。</w:t>
      </w:r>
      <w:r>
        <w:rPr>
          <w:rFonts w:ascii="宋体" w:hAnsi="宋体"/>
          <w:sz w:val="24"/>
          <w:szCs w:val="24"/>
        </w:rPr>
        <w:t> </w:t>
      </w:r>
    </w:p>
    <w:p w14:paraId="56E7B106" w14:textId="77777777" w:rsidR="009C3440" w:rsidRDefault="00E85093">
      <w:pPr>
        <w:rPr>
          <w:rFonts w:ascii="宋体" w:hAnsi="宋体"/>
          <w:kern w:val="0"/>
          <w:sz w:val="24"/>
          <w:szCs w:val="24"/>
        </w:rPr>
      </w:pPr>
      <w:r>
        <w:rPr>
          <w:rFonts w:ascii="宋体" w:hAnsi="宋体"/>
          <w:sz w:val="24"/>
          <w:szCs w:val="24"/>
        </w:rPr>
        <w:lastRenderedPageBreak/>
        <w:t> </w:t>
      </w:r>
      <w:r>
        <w:rPr>
          <w:rFonts w:ascii="宋体" w:hAnsi="宋体"/>
          <w:noProof/>
          <w:kern w:val="0"/>
          <w:sz w:val="24"/>
          <w:szCs w:val="24"/>
        </w:rPr>
        <w:drawing>
          <wp:inline distT="0" distB="0" distL="0" distR="0" wp14:anchorId="52F06074" wp14:editId="6AB11F80">
            <wp:extent cx="4868545" cy="2411730"/>
            <wp:effectExtent l="0" t="0" r="0" b="0"/>
            <wp:docPr id="13" name="图片 1" descr="说明: C:\Users\asus\Documents\Tencent Files\3293413833\Image\Group\$%SYB$5RTE4D@3(T_BG7]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 descr="说明: C:\Users\asus\Documents\Tencent Files\3293413833\Image\Group\$%SYB$5RTE4D@3(T_BG7]61.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a:xfrm>
                      <a:off x="0" y="0"/>
                      <a:ext cx="4868545" cy="2411730"/>
                    </a:xfrm>
                    <a:prstGeom prst="rect">
                      <a:avLst/>
                    </a:prstGeom>
                    <a:noFill/>
                    <a:ln>
                      <a:noFill/>
                    </a:ln>
                  </pic:spPr>
                </pic:pic>
              </a:graphicData>
            </a:graphic>
          </wp:inline>
        </w:drawing>
      </w:r>
    </w:p>
    <w:p w14:paraId="117F048E" w14:textId="77777777" w:rsidR="009C3440" w:rsidRDefault="00E85093">
      <w:pPr>
        <w:jc w:val="center"/>
        <w:rPr>
          <w:rFonts w:ascii="宋体" w:hAnsi="宋体"/>
          <w:sz w:val="24"/>
          <w:szCs w:val="24"/>
        </w:rPr>
      </w:pPr>
      <w:r>
        <w:rPr>
          <w:rFonts w:ascii="宋体" w:hAnsi="宋体"/>
          <w:sz w:val="24"/>
          <w:szCs w:val="24"/>
        </w:rPr>
        <w:t>图xxx 层次结构图</w:t>
      </w:r>
    </w:p>
    <w:p w14:paraId="50DE791A" w14:textId="77777777" w:rsidR="009C3440" w:rsidRDefault="009C3440">
      <w:pPr>
        <w:ind w:firstLineChars="200" w:firstLine="480"/>
        <w:rPr>
          <w:rFonts w:ascii="宋体" w:hAnsi="宋体"/>
          <w:sz w:val="24"/>
          <w:szCs w:val="24"/>
        </w:rPr>
      </w:pPr>
    </w:p>
    <w:p w14:paraId="01D8B929" w14:textId="77777777" w:rsidR="009C3440" w:rsidRDefault="00E85093">
      <w:pPr>
        <w:rPr>
          <w:rFonts w:ascii="宋体" w:hAnsi="宋体"/>
          <w:b/>
          <w:sz w:val="24"/>
          <w:szCs w:val="24"/>
        </w:rPr>
      </w:pPr>
      <w:r>
        <w:rPr>
          <w:rFonts w:ascii="宋体" w:hAnsi="宋体"/>
          <w:b/>
          <w:sz w:val="24"/>
          <w:szCs w:val="24"/>
        </w:rPr>
        <w:t>（3）构造出各层次中的所有判断矩阵</w:t>
      </w:r>
    </w:p>
    <w:p w14:paraId="7243FDC8" w14:textId="77777777" w:rsidR="009C3440" w:rsidRDefault="00E85093">
      <w:pPr>
        <w:ind w:firstLineChars="200" w:firstLine="480"/>
        <w:rPr>
          <w:rFonts w:ascii="宋体" w:hAnsi="宋体"/>
          <w:sz w:val="24"/>
          <w:szCs w:val="24"/>
        </w:rPr>
      </w:pPr>
      <w:r>
        <w:rPr>
          <w:rFonts w:ascii="宋体" w:hAnsi="宋体"/>
          <w:sz w:val="24"/>
          <w:szCs w:val="24"/>
        </w:rPr>
        <w:t>采用两两比较法，即用一个比较标度</w:t>
      </w:r>
      <w:r>
        <w:rPr>
          <w:rFonts w:ascii="宋体" w:hAnsi="宋体"/>
          <w:sz w:val="24"/>
          <w:szCs w:val="24"/>
        </w:rPr>
        <w:object w:dxaOrig="301" w:dyaOrig="376" w14:anchorId="281257C7">
          <v:shape id="_x0000_i1035" type="#_x0000_t75" style="width:15.05pt;height:18.8pt" o:ole="">
            <v:imagedata r:id="rId25" o:title=""/>
          </v:shape>
          <o:OLEObject Type="Embed" ProgID="Equation.DSMT4" ShapeID="_x0000_i1035" DrawAspect="Content" ObjectID="_1619165161" r:id="rId26"/>
        </w:object>
      </w:r>
      <w:r>
        <w:rPr>
          <w:rFonts w:ascii="宋体" w:hAnsi="宋体"/>
          <w:sz w:val="24"/>
          <w:szCs w:val="24"/>
        </w:rPr>
        <w:t>来表达准则层中第</w:t>
      </w:r>
      <w:r>
        <w:rPr>
          <w:rFonts w:ascii="宋体" w:hAnsi="宋体"/>
          <w:sz w:val="24"/>
          <w:szCs w:val="24"/>
        </w:rPr>
        <w:object w:dxaOrig="140" w:dyaOrig="290" w14:anchorId="62BE44CF">
          <v:shape id="_x0000_i1036" type="#_x0000_t75" style="width:6.9pt;height:14.4pt" o:ole="">
            <v:imagedata r:id="rId27" o:title=""/>
          </v:shape>
          <o:OLEObject Type="Embed" ProgID="Equation.DSMT4" ShapeID="_x0000_i1036" DrawAspect="Content" ObjectID="_1619165162" r:id="rId28"/>
        </w:object>
      </w:r>
      <w:proofErr w:type="gramStart"/>
      <w:r>
        <w:rPr>
          <w:rFonts w:ascii="宋体" w:hAnsi="宋体"/>
          <w:sz w:val="24"/>
          <w:szCs w:val="24"/>
        </w:rPr>
        <w:t>个</w:t>
      </w:r>
      <w:proofErr w:type="gramEnd"/>
      <w:r>
        <w:rPr>
          <w:rFonts w:ascii="宋体" w:hAnsi="宋体"/>
          <w:sz w:val="24"/>
          <w:szCs w:val="24"/>
        </w:rPr>
        <w:t>因素与第</w:t>
      </w:r>
      <w:r>
        <w:rPr>
          <w:rFonts w:ascii="宋体" w:hAnsi="宋体"/>
          <w:sz w:val="24"/>
          <w:szCs w:val="24"/>
        </w:rPr>
        <w:object w:dxaOrig="193" w:dyaOrig="312" w14:anchorId="38629909">
          <v:shape id="_x0000_i1037" type="#_x0000_t75" style="width:9.4pt;height:15.65pt" o:ole="">
            <v:imagedata r:id="rId29" o:title=""/>
          </v:shape>
          <o:OLEObject Type="Embed" ProgID="Equation.DSMT4" ShapeID="_x0000_i1037" DrawAspect="Content" ObjectID="_1619165163" r:id="rId30"/>
        </w:object>
      </w:r>
      <w:proofErr w:type="gramStart"/>
      <w:r>
        <w:rPr>
          <w:rFonts w:ascii="宋体" w:hAnsi="宋体"/>
          <w:sz w:val="24"/>
          <w:szCs w:val="24"/>
        </w:rPr>
        <w:t>个</w:t>
      </w:r>
      <w:proofErr w:type="gramEnd"/>
      <w:r>
        <w:rPr>
          <w:rFonts w:ascii="宋体" w:hAnsi="宋体"/>
          <w:sz w:val="24"/>
          <w:szCs w:val="24"/>
        </w:rPr>
        <w:t>因素的相对重要性，构建出比较判断矩阵</w:t>
      </w:r>
    </w:p>
    <w:p w14:paraId="356BE216" w14:textId="77777777" w:rsidR="009C3440" w:rsidRDefault="00E85093">
      <w:pPr>
        <w:ind w:firstLineChars="200" w:firstLine="480"/>
        <w:jc w:val="center"/>
        <w:rPr>
          <w:rFonts w:ascii="宋体" w:hAnsi="宋体"/>
          <w:sz w:val="24"/>
          <w:szCs w:val="24"/>
        </w:rPr>
      </w:pPr>
      <w:r>
        <w:rPr>
          <w:rFonts w:ascii="宋体" w:hAnsi="宋体"/>
          <w:sz w:val="24"/>
          <w:szCs w:val="24"/>
        </w:rPr>
        <w:object w:dxaOrig="2096" w:dyaOrig="2504" w14:anchorId="3995ADF6">
          <v:shape id="_x0000_i1038" type="#_x0000_t75" style="width:105.2pt;height:125.2pt" o:ole="">
            <v:imagedata r:id="rId31" o:title=""/>
          </v:shape>
          <o:OLEObject Type="Embed" ProgID="Equation.DSMT4" ShapeID="_x0000_i1038" DrawAspect="Content" ObjectID="_1619165164" r:id="rId32"/>
        </w:object>
      </w:r>
    </w:p>
    <w:p w14:paraId="06CD3D4A" w14:textId="77777777" w:rsidR="009C3440" w:rsidRDefault="00E85093">
      <w:pPr>
        <w:rPr>
          <w:rFonts w:ascii="宋体" w:hAnsi="宋体"/>
          <w:b/>
          <w:sz w:val="24"/>
          <w:szCs w:val="24"/>
        </w:rPr>
      </w:pPr>
      <w:r>
        <w:rPr>
          <w:rFonts w:ascii="宋体" w:hAnsi="宋体"/>
          <w:b/>
          <w:sz w:val="24"/>
          <w:szCs w:val="24"/>
        </w:rPr>
        <w:t>（4）一致性检验</w:t>
      </w:r>
    </w:p>
    <w:p w14:paraId="0AB4E474" w14:textId="77777777" w:rsidR="009C3440" w:rsidRDefault="00E85093">
      <w:pPr>
        <w:ind w:firstLineChars="200" w:firstLine="480"/>
        <w:rPr>
          <w:rFonts w:ascii="宋体" w:hAnsi="宋体"/>
          <w:sz w:val="24"/>
          <w:szCs w:val="24"/>
        </w:rPr>
      </w:pPr>
      <w:r>
        <w:rPr>
          <w:rFonts w:ascii="宋体" w:hAnsi="宋体"/>
          <w:sz w:val="24"/>
          <w:szCs w:val="24"/>
        </w:rPr>
        <w:t>定义一致性指标为：</w:t>
      </w:r>
      <w:r>
        <w:rPr>
          <w:rFonts w:ascii="宋体" w:hAnsi="宋体"/>
          <w:sz w:val="24"/>
          <w:szCs w:val="24"/>
        </w:rPr>
        <w:object w:dxaOrig="1182" w:dyaOrig="677" w14:anchorId="3E3F78FB">
          <v:shape id="_x0000_i1039" type="#_x0000_t75" style="width:58.85pt;height:33.8pt" o:ole="">
            <v:imagedata r:id="rId33" o:title=""/>
          </v:shape>
          <o:OLEObject Type="Embed" ProgID="Equation.DSMT4" ShapeID="_x0000_i1039" DrawAspect="Content" ObjectID="_1619165165" r:id="rId34"/>
        </w:object>
      </w:r>
      <w:r>
        <w:rPr>
          <w:rFonts w:ascii="宋体" w:hAnsi="宋体"/>
          <w:sz w:val="24"/>
          <w:szCs w:val="24"/>
        </w:rPr>
        <w:t>，</w:t>
      </w:r>
    </w:p>
    <w:p w14:paraId="58ACDBD4" w14:textId="77777777" w:rsidR="009C3440" w:rsidRDefault="00E85093">
      <w:pPr>
        <w:ind w:firstLineChars="200" w:firstLine="480"/>
        <w:rPr>
          <w:rFonts w:ascii="宋体" w:hAnsi="宋体"/>
          <w:sz w:val="24"/>
          <w:szCs w:val="24"/>
        </w:rPr>
      </w:pPr>
      <w:r>
        <w:rPr>
          <w:rFonts w:ascii="宋体" w:hAnsi="宋体"/>
          <w:sz w:val="24"/>
          <w:szCs w:val="24"/>
        </w:rPr>
        <w:object w:dxaOrig="731" w:dyaOrig="290" w14:anchorId="2410FB05">
          <v:shape id="_x0000_i1040" type="#_x0000_t75" style="width:36.95pt;height:14.4pt" o:ole="">
            <v:imagedata r:id="rId35" o:title=""/>
          </v:shape>
          <o:OLEObject Type="Embed" ProgID="Equation.DSMT4" ShapeID="_x0000_i1040" DrawAspect="Content" ObjectID="_1619165166" r:id="rId36"/>
        </w:object>
      </w:r>
      <w:r>
        <w:rPr>
          <w:rFonts w:ascii="宋体" w:hAnsi="宋体"/>
          <w:sz w:val="24"/>
          <w:szCs w:val="24"/>
        </w:rPr>
        <w:t>有完全的一致性；</w:t>
      </w:r>
      <w:r>
        <w:rPr>
          <w:rFonts w:ascii="宋体" w:hAnsi="宋体"/>
          <w:sz w:val="24"/>
          <w:szCs w:val="24"/>
        </w:rPr>
        <w:object w:dxaOrig="365" w:dyaOrig="290" w14:anchorId="3A7AAD62">
          <v:shape id="_x0000_i1041" type="#_x0000_t75" style="width:18.15pt;height:14.4pt" o:ole="">
            <v:imagedata r:id="rId37" o:title=""/>
          </v:shape>
          <o:OLEObject Type="Embed" ProgID="Equation.DSMT4" ShapeID="_x0000_i1041" DrawAspect="Content" ObjectID="_1619165167" r:id="rId38"/>
        </w:object>
      </w:r>
      <w:r>
        <w:rPr>
          <w:rFonts w:ascii="宋体" w:hAnsi="宋体"/>
          <w:sz w:val="24"/>
          <w:szCs w:val="24"/>
        </w:rPr>
        <w:t>接近于0，有满意的一致性；</w:t>
      </w:r>
      <w:r>
        <w:rPr>
          <w:rFonts w:ascii="宋体" w:hAnsi="宋体"/>
          <w:sz w:val="24"/>
          <w:szCs w:val="24"/>
        </w:rPr>
        <w:object w:dxaOrig="365" w:dyaOrig="290" w14:anchorId="0F5A55C8">
          <v:shape id="_x0000_i1042" type="#_x0000_t75" style="width:18.15pt;height:14.4pt" o:ole="">
            <v:imagedata r:id="rId37" o:title=""/>
          </v:shape>
          <o:OLEObject Type="Embed" ProgID="Equation.DSMT4" ShapeID="_x0000_i1042" DrawAspect="Content" ObjectID="_1619165168" r:id="rId39"/>
        </w:object>
      </w:r>
      <w:r>
        <w:rPr>
          <w:rFonts w:ascii="宋体" w:hAnsi="宋体"/>
          <w:sz w:val="24"/>
          <w:szCs w:val="24"/>
        </w:rPr>
        <w:t>越大，不一致越严重。为衡量</w:t>
      </w:r>
      <w:r>
        <w:rPr>
          <w:rFonts w:ascii="宋体" w:hAnsi="宋体"/>
          <w:sz w:val="24"/>
          <w:szCs w:val="24"/>
        </w:rPr>
        <w:object w:dxaOrig="365" w:dyaOrig="290" w14:anchorId="17999095">
          <v:shape id="_x0000_i1043" type="#_x0000_t75" style="width:18.15pt;height:14.4pt" o:ole="">
            <v:imagedata r:id="rId37" o:title=""/>
          </v:shape>
          <o:OLEObject Type="Embed" ProgID="Equation.DSMT4" ShapeID="_x0000_i1043" DrawAspect="Content" ObjectID="_1619165169" r:id="rId40"/>
        </w:object>
      </w:r>
      <w:r>
        <w:rPr>
          <w:rFonts w:ascii="宋体" w:hAnsi="宋体"/>
          <w:sz w:val="24"/>
          <w:szCs w:val="24"/>
        </w:rPr>
        <w:t xml:space="preserve"> 的大小，引入随机一致性指标</w:t>
      </w:r>
      <w:r>
        <w:rPr>
          <w:rFonts w:ascii="宋体" w:hAnsi="宋体"/>
          <w:sz w:val="24"/>
          <w:szCs w:val="24"/>
        </w:rPr>
        <w:object w:dxaOrig="365" w:dyaOrig="258" w14:anchorId="794C5D12">
          <v:shape id="_x0000_i1044" type="#_x0000_t75" style="width:18.15pt;height:13.15pt" o:ole="">
            <v:imagedata r:id="rId41" o:title=""/>
          </v:shape>
          <o:OLEObject Type="Embed" ProgID="Equation.DSMT4" ShapeID="_x0000_i1044" DrawAspect="Content" ObjectID="_1619165170" r:id="rId42"/>
        </w:object>
      </w:r>
      <w:r>
        <w:rPr>
          <w:rFonts w:ascii="宋体" w:hAnsi="宋体"/>
          <w:sz w:val="24"/>
          <w:szCs w:val="24"/>
        </w:rPr>
        <w:t>：</w:t>
      </w:r>
    </w:p>
    <w:p w14:paraId="7A7A3BDD" w14:textId="77777777" w:rsidR="009C3440" w:rsidRDefault="00E85093">
      <w:pPr>
        <w:ind w:firstLineChars="200" w:firstLine="480"/>
        <w:jc w:val="center"/>
        <w:rPr>
          <w:rFonts w:ascii="宋体" w:hAnsi="宋体"/>
          <w:sz w:val="24"/>
          <w:szCs w:val="24"/>
        </w:rPr>
      </w:pPr>
      <w:r>
        <w:rPr>
          <w:rFonts w:ascii="宋体" w:hAnsi="宋体"/>
          <w:sz w:val="24"/>
          <w:szCs w:val="24"/>
        </w:rPr>
        <w:object w:dxaOrig="2687" w:dyaOrig="677" w14:anchorId="019B7D8B">
          <v:shape id="_x0000_i1045" type="#_x0000_t75" style="width:134.6pt;height:33.8pt" o:ole="">
            <v:imagedata r:id="rId43" o:title=""/>
          </v:shape>
          <o:OLEObject Type="Embed" ProgID="Equation.DSMT4" ShapeID="_x0000_i1045" DrawAspect="Content" ObjectID="_1619165171" r:id="rId44"/>
        </w:object>
      </w:r>
    </w:p>
    <w:p w14:paraId="3E57840C" w14:textId="77777777" w:rsidR="009C3440" w:rsidRDefault="00E85093">
      <w:pPr>
        <w:ind w:firstLineChars="200" w:firstLine="480"/>
        <w:rPr>
          <w:rFonts w:ascii="宋体" w:hAnsi="宋体"/>
          <w:sz w:val="24"/>
          <w:szCs w:val="24"/>
        </w:rPr>
      </w:pPr>
      <w:r>
        <w:rPr>
          <w:rFonts w:ascii="宋体" w:hAnsi="宋体"/>
          <w:sz w:val="24"/>
          <w:szCs w:val="24"/>
        </w:rPr>
        <w:t>其中，随机一致性指标</w:t>
      </w:r>
      <w:r>
        <w:rPr>
          <w:rFonts w:ascii="宋体" w:hAnsi="宋体"/>
          <w:sz w:val="24"/>
          <w:szCs w:val="24"/>
        </w:rPr>
        <w:object w:dxaOrig="365" w:dyaOrig="258" w14:anchorId="452BF6AB">
          <v:shape id="_x0000_i1046" type="#_x0000_t75" style="width:18.15pt;height:13.15pt" o:ole="">
            <v:imagedata r:id="rId41" o:title=""/>
          </v:shape>
          <o:OLEObject Type="Embed" ProgID="Equation.DSMT4" ShapeID="_x0000_i1046" DrawAspect="Content" ObjectID="_1619165172" r:id="rId45"/>
        </w:object>
      </w:r>
      <w:r>
        <w:rPr>
          <w:rFonts w:ascii="宋体" w:hAnsi="宋体"/>
          <w:sz w:val="24"/>
          <w:szCs w:val="24"/>
        </w:rPr>
        <w:t>和判断矩阵的阶数有关，一般情况下，</w:t>
      </w:r>
      <w:proofErr w:type="gramStart"/>
      <w:r>
        <w:rPr>
          <w:rFonts w:ascii="宋体" w:hAnsi="宋体"/>
          <w:sz w:val="24"/>
          <w:szCs w:val="24"/>
        </w:rPr>
        <w:t>矩阵阶数越</w:t>
      </w:r>
      <w:proofErr w:type="gramEnd"/>
      <w:r>
        <w:rPr>
          <w:rFonts w:ascii="宋体" w:hAnsi="宋体"/>
          <w:sz w:val="24"/>
          <w:szCs w:val="24"/>
        </w:rPr>
        <w:t>大，则出现一致性随机偏离的可能性也越大，其对应关系如下表：</w:t>
      </w:r>
    </w:p>
    <w:p w14:paraId="3E719674" w14:textId="77777777" w:rsidR="009C3440" w:rsidRDefault="00E85093">
      <w:pPr>
        <w:widowControl/>
        <w:shd w:val="clear" w:color="auto" w:fill="FFFFFF"/>
        <w:spacing w:line="360" w:lineRule="atLeast"/>
        <w:ind w:firstLine="480"/>
        <w:jc w:val="left"/>
        <w:rPr>
          <w:rFonts w:ascii="宋体" w:hAnsi="宋体"/>
          <w:sz w:val="24"/>
          <w:szCs w:val="24"/>
        </w:rPr>
      </w:pPr>
      <w:r>
        <w:rPr>
          <w:rFonts w:ascii="宋体" w:hAnsi="宋体"/>
          <w:sz w:val="24"/>
          <w:szCs w:val="24"/>
        </w:rPr>
        <w:t xml:space="preserve"> </w:t>
      </w:r>
    </w:p>
    <w:p w14:paraId="26A5AEAB" w14:textId="77777777" w:rsidR="009C3440" w:rsidRDefault="00E85093">
      <w:pPr>
        <w:widowControl/>
        <w:shd w:val="clear" w:color="auto" w:fill="FFFFFF"/>
        <w:spacing w:line="360" w:lineRule="atLeast"/>
        <w:jc w:val="center"/>
        <w:rPr>
          <w:rFonts w:ascii="宋体" w:hAnsi="宋体"/>
          <w:color w:val="333333"/>
          <w:kern w:val="0"/>
          <w:sz w:val="24"/>
          <w:szCs w:val="24"/>
        </w:rPr>
      </w:pPr>
      <w:r>
        <w:rPr>
          <w:rFonts w:ascii="宋体" w:hAnsi="宋体"/>
          <w:bCs/>
          <w:color w:val="333333"/>
          <w:kern w:val="0"/>
          <w:sz w:val="24"/>
          <w:szCs w:val="24"/>
        </w:rPr>
        <w:t>表xxx 平均随机一致性指标RI标准值</w:t>
      </w:r>
    </w:p>
    <w:tbl>
      <w:tblPr>
        <w:tblW w:w="8296" w:type="dxa"/>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Layout w:type="fixed"/>
        <w:tblLook w:val="04A0" w:firstRow="1" w:lastRow="0" w:firstColumn="1" w:lastColumn="0" w:noHBand="0" w:noVBand="1"/>
      </w:tblPr>
      <w:tblGrid>
        <w:gridCol w:w="1317"/>
        <w:gridCol w:w="376"/>
        <w:gridCol w:w="376"/>
        <w:gridCol w:w="779"/>
        <w:gridCol w:w="779"/>
        <w:gridCol w:w="779"/>
        <w:gridCol w:w="778"/>
        <w:gridCol w:w="778"/>
        <w:gridCol w:w="778"/>
        <w:gridCol w:w="778"/>
        <w:gridCol w:w="778"/>
      </w:tblGrid>
      <w:tr w:rsidR="009C3440" w14:paraId="37DFF3D8" w14:textId="77777777">
        <w:trPr>
          <w:trHeight w:val="510"/>
        </w:trPr>
        <w:tc>
          <w:tcPr>
            <w:tcW w:w="1317" w:type="dxa"/>
            <w:tcBorders>
              <w:top w:val="single" w:sz="4" w:space="0" w:color="5B9BD5"/>
              <w:left w:val="single" w:sz="4" w:space="0" w:color="5B9BD5"/>
              <w:bottom w:val="single" w:sz="4" w:space="0" w:color="5B9BD5"/>
              <w:right w:val="nil"/>
            </w:tcBorders>
            <w:shd w:val="clear" w:color="auto" w:fill="5B9BD5"/>
            <w:vAlign w:val="center"/>
          </w:tcPr>
          <w:p w14:paraId="3D2A9762" w14:textId="77777777" w:rsidR="009C3440" w:rsidRDefault="00E85093">
            <w:pPr>
              <w:widowControl/>
              <w:jc w:val="center"/>
              <w:rPr>
                <w:rFonts w:ascii="宋体" w:hAnsi="宋体" w:cs="Arial"/>
                <w:b/>
                <w:bCs/>
                <w:color w:val="000000"/>
                <w:kern w:val="0"/>
                <w:sz w:val="24"/>
                <w:szCs w:val="20"/>
              </w:rPr>
            </w:pPr>
            <w:proofErr w:type="gramStart"/>
            <w:r>
              <w:rPr>
                <w:rFonts w:ascii="宋体" w:hAnsi="宋体" w:cs="Arial"/>
                <w:b/>
                <w:bCs/>
                <w:color w:val="000000"/>
                <w:kern w:val="0"/>
                <w:sz w:val="24"/>
                <w:szCs w:val="20"/>
              </w:rPr>
              <w:lastRenderedPageBreak/>
              <w:t>矩阵阶数</w:t>
            </w:r>
            <w:proofErr w:type="gramEnd"/>
          </w:p>
        </w:tc>
        <w:tc>
          <w:tcPr>
            <w:tcW w:w="376" w:type="dxa"/>
            <w:tcBorders>
              <w:top w:val="single" w:sz="4" w:space="0" w:color="5B9BD5"/>
              <w:left w:val="nil"/>
              <w:bottom w:val="single" w:sz="4" w:space="0" w:color="5B9BD5"/>
              <w:right w:val="nil"/>
            </w:tcBorders>
            <w:shd w:val="clear" w:color="auto" w:fill="5B9BD5"/>
            <w:vAlign w:val="center"/>
          </w:tcPr>
          <w:p w14:paraId="25FE6C76" w14:textId="77777777" w:rsidR="009C3440" w:rsidRDefault="00E85093">
            <w:pPr>
              <w:widowControl/>
              <w:wordWrap w:val="0"/>
              <w:spacing w:line="360" w:lineRule="atLeast"/>
              <w:jc w:val="center"/>
              <w:rPr>
                <w:rFonts w:ascii="宋体" w:hAnsi="宋体" w:cs="Arial"/>
                <w:b/>
                <w:bCs/>
                <w:color w:val="000000"/>
                <w:kern w:val="0"/>
                <w:sz w:val="24"/>
                <w:szCs w:val="20"/>
              </w:rPr>
            </w:pPr>
            <w:r>
              <w:rPr>
                <w:rFonts w:ascii="宋体" w:hAnsi="宋体" w:cs="Arial"/>
                <w:b/>
                <w:bCs/>
                <w:color w:val="000000"/>
                <w:kern w:val="0"/>
                <w:sz w:val="24"/>
                <w:szCs w:val="20"/>
              </w:rPr>
              <w:t>1</w:t>
            </w:r>
          </w:p>
        </w:tc>
        <w:tc>
          <w:tcPr>
            <w:tcW w:w="376" w:type="dxa"/>
            <w:tcBorders>
              <w:top w:val="single" w:sz="4" w:space="0" w:color="5B9BD5"/>
              <w:left w:val="nil"/>
              <w:bottom w:val="single" w:sz="4" w:space="0" w:color="5B9BD5"/>
              <w:right w:val="nil"/>
            </w:tcBorders>
            <w:shd w:val="clear" w:color="auto" w:fill="5B9BD5"/>
            <w:vAlign w:val="center"/>
          </w:tcPr>
          <w:p w14:paraId="2C93A6E3" w14:textId="77777777" w:rsidR="009C3440" w:rsidRDefault="00E85093">
            <w:pPr>
              <w:widowControl/>
              <w:wordWrap w:val="0"/>
              <w:spacing w:line="360" w:lineRule="atLeast"/>
              <w:jc w:val="center"/>
              <w:rPr>
                <w:rFonts w:ascii="宋体" w:hAnsi="宋体" w:cs="Arial"/>
                <w:b/>
                <w:bCs/>
                <w:color w:val="000000"/>
                <w:kern w:val="0"/>
                <w:sz w:val="24"/>
                <w:szCs w:val="20"/>
              </w:rPr>
            </w:pPr>
            <w:r>
              <w:rPr>
                <w:rFonts w:ascii="宋体" w:hAnsi="宋体" w:cs="Arial"/>
                <w:b/>
                <w:bCs/>
                <w:color w:val="000000"/>
                <w:kern w:val="0"/>
                <w:sz w:val="24"/>
                <w:szCs w:val="20"/>
              </w:rPr>
              <w:t>2</w:t>
            </w:r>
          </w:p>
        </w:tc>
        <w:tc>
          <w:tcPr>
            <w:tcW w:w="779" w:type="dxa"/>
            <w:tcBorders>
              <w:top w:val="single" w:sz="4" w:space="0" w:color="5B9BD5"/>
              <w:left w:val="nil"/>
              <w:bottom w:val="single" w:sz="4" w:space="0" w:color="5B9BD5"/>
              <w:right w:val="nil"/>
            </w:tcBorders>
            <w:shd w:val="clear" w:color="auto" w:fill="5B9BD5"/>
            <w:vAlign w:val="center"/>
          </w:tcPr>
          <w:p w14:paraId="377618E6" w14:textId="77777777" w:rsidR="009C3440" w:rsidRDefault="00E85093">
            <w:pPr>
              <w:widowControl/>
              <w:wordWrap w:val="0"/>
              <w:spacing w:line="360" w:lineRule="atLeast"/>
              <w:jc w:val="center"/>
              <w:rPr>
                <w:rFonts w:ascii="宋体" w:hAnsi="宋体" w:cs="Arial"/>
                <w:b/>
                <w:bCs/>
                <w:color w:val="000000"/>
                <w:kern w:val="0"/>
                <w:sz w:val="24"/>
                <w:szCs w:val="20"/>
              </w:rPr>
            </w:pPr>
            <w:r>
              <w:rPr>
                <w:rFonts w:ascii="宋体" w:hAnsi="宋体" w:cs="Arial"/>
                <w:b/>
                <w:bCs/>
                <w:color w:val="000000"/>
                <w:kern w:val="0"/>
                <w:sz w:val="24"/>
                <w:szCs w:val="20"/>
              </w:rPr>
              <w:t>3</w:t>
            </w:r>
          </w:p>
        </w:tc>
        <w:tc>
          <w:tcPr>
            <w:tcW w:w="779" w:type="dxa"/>
            <w:tcBorders>
              <w:top w:val="single" w:sz="4" w:space="0" w:color="5B9BD5"/>
              <w:left w:val="nil"/>
              <w:bottom w:val="single" w:sz="4" w:space="0" w:color="5B9BD5"/>
              <w:right w:val="nil"/>
            </w:tcBorders>
            <w:shd w:val="clear" w:color="auto" w:fill="5B9BD5"/>
            <w:vAlign w:val="center"/>
          </w:tcPr>
          <w:p w14:paraId="48A5FF81" w14:textId="77777777" w:rsidR="009C3440" w:rsidRDefault="00E85093">
            <w:pPr>
              <w:widowControl/>
              <w:wordWrap w:val="0"/>
              <w:spacing w:line="360" w:lineRule="atLeast"/>
              <w:jc w:val="center"/>
              <w:rPr>
                <w:rFonts w:ascii="宋体" w:hAnsi="宋体" w:cs="Arial"/>
                <w:b/>
                <w:bCs/>
                <w:color w:val="000000"/>
                <w:kern w:val="0"/>
                <w:sz w:val="24"/>
                <w:szCs w:val="20"/>
              </w:rPr>
            </w:pPr>
            <w:r>
              <w:rPr>
                <w:rFonts w:ascii="宋体" w:hAnsi="宋体" w:cs="Arial"/>
                <w:b/>
                <w:bCs/>
                <w:color w:val="000000"/>
                <w:kern w:val="0"/>
                <w:sz w:val="24"/>
                <w:szCs w:val="20"/>
              </w:rPr>
              <w:t>4</w:t>
            </w:r>
          </w:p>
        </w:tc>
        <w:tc>
          <w:tcPr>
            <w:tcW w:w="779" w:type="dxa"/>
            <w:tcBorders>
              <w:top w:val="single" w:sz="4" w:space="0" w:color="5B9BD5"/>
              <w:left w:val="nil"/>
              <w:bottom w:val="single" w:sz="4" w:space="0" w:color="5B9BD5"/>
              <w:right w:val="nil"/>
            </w:tcBorders>
            <w:shd w:val="clear" w:color="auto" w:fill="5B9BD5"/>
            <w:vAlign w:val="center"/>
          </w:tcPr>
          <w:p w14:paraId="2347CA70" w14:textId="77777777" w:rsidR="009C3440" w:rsidRDefault="00E85093">
            <w:pPr>
              <w:widowControl/>
              <w:wordWrap w:val="0"/>
              <w:spacing w:line="360" w:lineRule="atLeast"/>
              <w:jc w:val="center"/>
              <w:rPr>
                <w:rFonts w:ascii="宋体" w:hAnsi="宋体" w:cs="Arial"/>
                <w:b/>
                <w:bCs/>
                <w:color w:val="000000"/>
                <w:kern w:val="0"/>
                <w:sz w:val="24"/>
                <w:szCs w:val="20"/>
              </w:rPr>
            </w:pPr>
            <w:r>
              <w:rPr>
                <w:rFonts w:ascii="宋体" w:hAnsi="宋体" w:cs="Arial"/>
                <w:b/>
                <w:bCs/>
                <w:color w:val="000000"/>
                <w:kern w:val="0"/>
                <w:sz w:val="24"/>
                <w:szCs w:val="20"/>
              </w:rPr>
              <w:t>5</w:t>
            </w:r>
          </w:p>
        </w:tc>
        <w:tc>
          <w:tcPr>
            <w:tcW w:w="778" w:type="dxa"/>
            <w:tcBorders>
              <w:top w:val="single" w:sz="4" w:space="0" w:color="5B9BD5"/>
              <w:left w:val="nil"/>
              <w:bottom w:val="single" w:sz="4" w:space="0" w:color="5B9BD5"/>
              <w:right w:val="nil"/>
            </w:tcBorders>
            <w:shd w:val="clear" w:color="auto" w:fill="5B9BD5"/>
            <w:vAlign w:val="center"/>
          </w:tcPr>
          <w:p w14:paraId="142DE49C" w14:textId="77777777" w:rsidR="009C3440" w:rsidRDefault="00E85093">
            <w:pPr>
              <w:widowControl/>
              <w:wordWrap w:val="0"/>
              <w:spacing w:line="360" w:lineRule="atLeast"/>
              <w:jc w:val="center"/>
              <w:rPr>
                <w:rFonts w:ascii="宋体" w:hAnsi="宋体" w:cs="Arial"/>
                <w:b/>
                <w:bCs/>
                <w:color w:val="000000"/>
                <w:kern w:val="0"/>
                <w:sz w:val="24"/>
                <w:szCs w:val="20"/>
              </w:rPr>
            </w:pPr>
            <w:r>
              <w:rPr>
                <w:rFonts w:ascii="宋体" w:hAnsi="宋体" w:cs="Arial"/>
                <w:b/>
                <w:bCs/>
                <w:color w:val="000000"/>
                <w:kern w:val="0"/>
                <w:sz w:val="24"/>
                <w:szCs w:val="20"/>
              </w:rPr>
              <w:t>6</w:t>
            </w:r>
          </w:p>
        </w:tc>
        <w:tc>
          <w:tcPr>
            <w:tcW w:w="778" w:type="dxa"/>
            <w:tcBorders>
              <w:top w:val="single" w:sz="4" w:space="0" w:color="5B9BD5"/>
              <w:left w:val="nil"/>
              <w:bottom w:val="single" w:sz="4" w:space="0" w:color="5B9BD5"/>
              <w:right w:val="nil"/>
            </w:tcBorders>
            <w:shd w:val="clear" w:color="auto" w:fill="5B9BD5"/>
            <w:vAlign w:val="center"/>
          </w:tcPr>
          <w:p w14:paraId="3FA7F7CF" w14:textId="77777777" w:rsidR="009C3440" w:rsidRDefault="00E85093">
            <w:pPr>
              <w:widowControl/>
              <w:wordWrap w:val="0"/>
              <w:spacing w:line="360" w:lineRule="atLeast"/>
              <w:jc w:val="center"/>
              <w:rPr>
                <w:rFonts w:ascii="宋体" w:hAnsi="宋体" w:cs="Arial"/>
                <w:b/>
                <w:bCs/>
                <w:color w:val="000000"/>
                <w:kern w:val="0"/>
                <w:sz w:val="24"/>
                <w:szCs w:val="20"/>
              </w:rPr>
            </w:pPr>
            <w:r>
              <w:rPr>
                <w:rFonts w:ascii="宋体" w:hAnsi="宋体" w:cs="Arial"/>
                <w:b/>
                <w:bCs/>
                <w:color w:val="000000"/>
                <w:kern w:val="0"/>
                <w:sz w:val="24"/>
                <w:szCs w:val="20"/>
              </w:rPr>
              <w:t>7</w:t>
            </w:r>
          </w:p>
        </w:tc>
        <w:tc>
          <w:tcPr>
            <w:tcW w:w="778" w:type="dxa"/>
            <w:tcBorders>
              <w:top w:val="single" w:sz="4" w:space="0" w:color="5B9BD5"/>
              <w:left w:val="nil"/>
              <w:bottom w:val="single" w:sz="4" w:space="0" w:color="5B9BD5"/>
              <w:right w:val="nil"/>
            </w:tcBorders>
            <w:shd w:val="clear" w:color="auto" w:fill="5B9BD5"/>
            <w:vAlign w:val="center"/>
          </w:tcPr>
          <w:p w14:paraId="29DA9073" w14:textId="77777777" w:rsidR="009C3440" w:rsidRDefault="00E85093">
            <w:pPr>
              <w:widowControl/>
              <w:wordWrap w:val="0"/>
              <w:spacing w:line="360" w:lineRule="atLeast"/>
              <w:jc w:val="center"/>
              <w:rPr>
                <w:rFonts w:ascii="宋体" w:hAnsi="宋体" w:cs="Arial"/>
                <w:b/>
                <w:bCs/>
                <w:color w:val="000000"/>
                <w:kern w:val="0"/>
                <w:sz w:val="24"/>
                <w:szCs w:val="20"/>
              </w:rPr>
            </w:pPr>
            <w:r>
              <w:rPr>
                <w:rFonts w:ascii="宋体" w:hAnsi="宋体" w:cs="Arial"/>
                <w:b/>
                <w:bCs/>
                <w:color w:val="000000"/>
                <w:kern w:val="0"/>
                <w:sz w:val="24"/>
                <w:szCs w:val="20"/>
              </w:rPr>
              <w:t>8</w:t>
            </w:r>
          </w:p>
        </w:tc>
        <w:tc>
          <w:tcPr>
            <w:tcW w:w="778" w:type="dxa"/>
            <w:tcBorders>
              <w:top w:val="single" w:sz="4" w:space="0" w:color="5B9BD5"/>
              <w:left w:val="nil"/>
              <w:bottom w:val="single" w:sz="4" w:space="0" w:color="5B9BD5"/>
              <w:right w:val="nil"/>
            </w:tcBorders>
            <w:shd w:val="clear" w:color="auto" w:fill="5B9BD5"/>
            <w:vAlign w:val="center"/>
          </w:tcPr>
          <w:p w14:paraId="40E453DC" w14:textId="77777777" w:rsidR="009C3440" w:rsidRDefault="00E85093">
            <w:pPr>
              <w:widowControl/>
              <w:wordWrap w:val="0"/>
              <w:spacing w:line="360" w:lineRule="atLeast"/>
              <w:jc w:val="center"/>
              <w:rPr>
                <w:rFonts w:ascii="宋体" w:hAnsi="宋体" w:cs="Arial"/>
                <w:b/>
                <w:bCs/>
                <w:color w:val="000000"/>
                <w:kern w:val="0"/>
                <w:sz w:val="24"/>
                <w:szCs w:val="20"/>
              </w:rPr>
            </w:pPr>
            <w:r>
              <w:rPr>
                <w:rFonts w:ascii="宋体" w:hAnsi="宋体" w:cs="Arial"/>
                <w:b/>
                <w:bCs/>
                <w:color w:val="000000"/>
                <w:kern w:val="0"/>
                <w:sz w:val="24"/>
                <w:szCs w:val="20"/>
              </w:rPr>
              <w:t>9</w:t>
            </w:r>
          </w:p>
        </w:tc>
        <w:tc>
          <w:tcPr>
            <w:tcW w:w="778" w:type="dxa"/>
            <w:tcBorders>
              <w:top w:val="single" w:sz="4" w:space="0" w:color="5B9BD5"/>
              <w:left w:val="nil"/>
              <w:bottom w:val="single" w:sz="4" w:space="0" w:color="5B9BD5"/>
              <w:right w:val="single" w:sz="4" w:space="0" w:color="5B9BD5"/>
            </w:tcBorders>
            <w:shd w:val="clear" w:color="auto" w:fill="5B9BD5"/>
            <w:vAlign w:val="center"/>
          </w:tcPr>
          <w:p w14:paraId="1271EEB9" w14:textId="77777777" w:rsidR="009C3440" w:rsidRDefault="00E85093">
            <w:pPr>
              <w:widowControl/>
              <w:wordWrap w:val="0"/>
              <w:spacing w:line="360" w:lineRule="atLeast"/>
              <w:jc w:val="center"/>
              <w:rPr>
                <w:rFonts w:ascii="宋体" w:hAnsi="宋体" w:cs="Arial"/>
                <w:b/>
                <w:bCs/>
                <w:color w:val="000000"/>
                <w:kern w:val="0"/>
                <w:sz w:val="24"/>
                <w:szCs w:val="20"/>
              </w:rPr>
            </w:pPr>
            <w:r>
              <w:rPr>
                <w:rFonts w:ascii="宋体" w:hAnsi="宋体" w:cs="Arial"/>
                <w:b/>
                <w:bCs/>
                <w:color w:val="000000"/>
                <w:kern w:val="0"/>
                <w:sz w:val="24"/>
                <w:szCs w:val="20"/>
              </w:rPr>
              <w:t>10</w:t>
            </w:r>
          </w:p>
        </w:tc>
      </w:tr>
      <w:tr w:rsidR="009C3440" w14:paraId="1BBBC684" w14:textId="77777777">
        <w:trPr>
          <w:trHeight w:val="510"/>
        </w:trPr>
        <w:tc>
          <w:tcPr>
            <w:tcW w:w="1317" w:type="dxa"/>
            <w:shd w:val="clear" w:color="auto" w:fill="DEEAF6"/>
            <w:vAlign w:val="center"/>
          </w:tcPr>
          <w:p w14:paraId="259A67A2" w14:textId="77777777" w:rsidR="009C3440" w:rsidRDefault="00E85093">
            <w:pPr>
              <w:widowControl/>
              <w:jc w:val="center"/>
              <w:rPr>
                <w:rFonts w:ascii="宋体" w:hAnsi="宋体" w:cs="Arial"/>
                <w:b/>
                <w:bCs/>
                <w:color w:val="000000"/>
                <w:kern w:val="0"/>
                <w:sz w:val="24"/>
                <w:szCs w:val="20"/>
              </w:rPr>
            </w:pPr>
            <w:r>
              <w:rPr>
                <w:rFonts w:ascii="宋体" w:hAnsi="宋体" w:cs="Arial"/>
                <w:b/>
                <w:bCs/>
                <w:color w:val="000000"/>
                <w:kern w:val="0"/>
                <w:sz w:val="24"/>
                <w:szCs w:val="20"/>
              </w:rPr>
              <w:object w:dxaOrig="365" w:dyaOrig="258" w14:anchorId="42A2C84D">
                <v:shape id="_x0000_i1047" type="#_x0000_t75" style="width:18.15pt;height:13.15pt" o:ole="">
                  <v:imagedata r:id="rId41" o:title=""/>
                </v:shape>
                <o:OLEObject Type="Embed" ProgID="Equation.DSMT4" ShapeID="_x0000_i1047" DrawAspect="Content" ObjectID="_1619165173" r:id="rId46"/>
              </w:object>
            </w:r>
          </w:p>
        </w:tc>
        <w:tc>
          <w:tcPr>
            <w:tcW w:w="376" w:type="dxa"/>
            <w:shd w:val="clear" w:color="auto" w:fill="DEEAF6"/>
            <w:vAlign w:val="center"/>
          </w:tcPr>
          <w:p w14:paraId="2F86743D" w14:textId="77777777" w:rsidR="009C3440" w:rsidRDefault="00E85093">
            <w:pPr>
              <w:widowControl/>
              <w:jc w:val="center"/>
              <w:rPr>
                <w:rFonts w:ascii="宋体" w:hAnsi="宋体" w:cs="Arial"/>
                <w:color w:val="000000"/>
                <w:kern w:val="0"/>
                <w:sz w:val="24"/>
                <w:szCs w:val="20"/>
              </w:rPr>
            </w:pPr>
            <w:r>
              <w:rPr>
                <w:rFonts w:ascii="宋体" w:hAnsi="宋体" w:cs="Arial"/>
                <w:color w:val="000000"/>
                <w:kern w:val="0"/>
                <w:sz w:val="24"/>
                <w:szCs w:val="20"/>
              </w:rPr>
              <w:t>0</w:t>
            </w:r>
          </w:p>
        </w:tc>
        <w:tc>
          <w:tcPr>
            <w:tcW w:w="376" w:type="dxa"/>
            <w:shd w:val="clear" w:color="auto" w:fill="DEEAF6"/>
            <w:vAlign w:val="center"/>
          </w:tcPr>
          <w:p w14:paraId="54261F73" w14:textId="77777777" w:rsidR="009C3440" w:rsidRDefault="00E85093">
            <w:pPr>
              <w:widowControl/>
              <w:jc w:val="center"/>
              <w:rPr>
                <w:rFonts w:ascii="宋体" w:hAnsi="宋体" w:cs="Arial"/>
                <w:color w:val="000000"/>
                <w:kern w:val="0"/>
                <w:sz w:val="24"/>
                <w:szCs w:val="20"/>
              </w:rPr>
            </w:pPr>
            <w:r>
              <w:rPr>
                <w:rFonts w:ascii="宋体" w:hAnsi="宋体" w:cs="Arial"/>
                <w:color w:val="000000"/>
                <w:kern w:val="0"/>
                <w:sz w:val="24"/>
                <w:szCs w:val="20"/>
              </w:rPr>
              <w:t>0</w:t>
            </w:r>
          </w:p>
        </w:tc>
        <w:tc>
          <w:tcPr>
            <w:tcW w:w="779" w:type="dxa"/>
            <w:shd w:val="clear" w:color="auto" w:fill="DEEAF6"/>
            <w:vAlign w:val="center"/>
          </w:tcPr>
          <w:p w14:paraId="55917011" w14:textId="77777777" w:rsidR="009C3440" w:rsidRDefault="00E85093">
            <w:pPr>
              <w:widowControl/>
              <w:jc w:val="center"/>
              <w:rPr>
                <w:rFonts w:ascii="宋体" w:hAnsi="宋体" w:cs="Arial"/>
                <w:color w:val="000000"/>
                <w:kern w:val="0"/>
                <w:sz w:val="24"/>
                <w:szCs w:val="20"/>
              </w:rPr>
            </w:pPr>
            <w:r>
              <w:rPr>
                <w:rFonts w:ascii="宋体" w:hAnsi="宋体" w:cs="Arial"/>
                <w:color w:val="000000"/>
                <w:kern w:val="0"/>
                <w:sz w:val="24"/>
                <w:szCs w:val="20"/>
              </w:rPr>
              <w:t>0.58</w:t>
            </w:r>
          </w:p>
        </w:tc>
        <w:tc>
          <w:tcPr>
            <w:tcW w:w="779" w:type="dxa"/>
            <w:shd w:val="clear" w:color="auto" w:fill="DEEAF6"/>
            <w:vAlign w:val="center"/>
          </w:tcPr>
          <w:p w14:paraId="47852E97" w14:textId="77777777" w:rsidR="009C3440" w:rsidRDefault="00E85093">
            <w:pPr>
              <w:widowControl/>
              <w:jc w:val="center"/>
              <w:rPr>
                <w:rFonts w:ascii="宋体" w:hAnsi="宋体" w:cs="Arial"/>
                <w:color w:val="000000"/>
                <w:kern w:val="0"/>
                <w:sz w:val="24"/>
                <w:szCs w:val="20"/>
              </w:rPr>
            </w:pPr>
            <w:r>
              <w:rPr>
                <w:rFonts w:ascii="宋体" w:hAnsi="宋体" w:cs="Arial"/>
                <w:color w:val="000000"/>
                <w:kern w:val="0"/>
                <w:sz w:val="24"/>
                <w:szCs w:val="20"/>
              </w:rPr>
              <w:t>0.90</w:t>
            </w:r>
          </w:p>
        </w:tc>
        <w:tc>
          <w:tcPr>
            <w:tcW w:w="779" w:type="dxa"/>
            <w:shd w:val="clear" w:color="auto" w:fill="DEEAF6"/>
            <w:vAlign w:val="center"/>
          </w:tcPr>
          <w:p w14:paraId="5B593EB4" w14:textId="77777777" w:rsidR="009C3440" w:rsidRDefault="00E85093">
            <w:pPr>
              <w:widowControl/>
              <w:jc w:val="center"/>
              <w:rPr>
                <w:rFonts w:ascii="宋体" w:hAnsi="宋体" w:cs="Arial"/>
                <w:color w:val="000000"/>
                <w:kern w:val="0"/>
                <w:sz w:val="24"/>
                <w:szCs w:val="20"/>
              </w:rPr>
            </w:pPr>
            <w:r>
              <w:rPr>
                <w:rFonts w:ascii="宋体" w:hAnsi="宋体" w:cs="Arial"/>
                <w:color w:val="000000"/>
                <w:kern w:val="0"/>
                <w:sz w:val="24"/>
                <w:szCs w:val="20"/>
              </w:rPr>
              <w:t>1.12</w:t>
            </w:r>
          </w:p>
        </w:tc>
        <w:tc>
          <w:tcPr>
            <w:tcW w:w="778" w:type="dxa"/>
            <w:shd w:val="clear" w:color="auto" w:fill="DEEAF6"/>
            <w:vAlign w:val="center"/>
          </w:tcPr>
          <w:p w14:paraId="09C77628" w14:textId="77777777" w:rsidR="009C3440" w:rsidRDefault="00E85093">
            <w:pPr>
              <w:widowControl/>
              <w:jc w:val="center"/>
              <w:rPr>
                <w:rFonts w:ascii="宋体" w:hAnsi="宋体" w:cs="Arial"/>
                <w:color w:val="000000"/>
                <w:kern w:val="0"/>
                <w:sz w:val="24"/>
                <w:szCs w:val="20"/>
              </w:rPr>
            </w:pPr>
            <w:r>
              <w:rPr>
                <w:rFonts w:ascii="宋体" w:hAnsi="宋体" w:cs="Arial"/>
                <w:color w:val="000000"/>
                <w:kern w:val="0"/>
                <w:sz w:val="24"/>
                <w:szCs w:val="20"/>
              </w:rPr>
              <w:t>1.24</w:t>
            </w:r>
          </w:p>
        </w:tc>
        <w:tc>
          <w:tcPr>
            <w:tcW w:w="778" w:type="dxa"/>
            <w:shd w:val="clear" w:color="auto" w:fill="DEEAF6"/>
            <w:vAlign w:val="center"/>
          </w:tcPr>
          <w:p w14:paraId="440C8C30" w14:textId="77777777" w:rsidR="009C3440" w:rsidRDefault="00E85093">
            <w:pPr>
              <w:widowControl/>
              <w:jc w:val="center"/>
              <w:rPr>
                <w:rFonts w:ascii="宋体" w:hAnsi="宋体" w:cs="Arial"/>
                <w:color w:val="000000"/>
                <w:kern w:val="0"/>
                <w:sz w:val="24"/>
                <w:szCs w:val="20"/>
              </w:rPr>
            </w:pPr>
            <w:r>
              <w:rPr>
                <w:rFonts w:ascii="宋体" w:hAnsi="宋体" w:cs="Arial"/>
                <w:color w:val="000000"/>
                <w:kern w:val="0"/>
                <w:sz w:val="24"/>
                <w:szCs w:val="20"/>
              </w:rPr>
              <w:t>1.32</w:t>
            </w:r>
          </w:p>
        </w:tc>
        <w:tc>
          <w:tcPr>
            <w:tcW w:w="778" w:type="dxa"/>
            <w:shd w:val="clear" w:color="auto" w:fill="DEEAF6"/>
            <w:vAlign w:val="center"/>
          </w:tcPr>
          <w:p w14:paraId="306AD4FF" w14:textId="77777777" w:rsidR="009C3440" w:rsidRDefault="00E85093">
            <w:pPr>
              <w:widowControl/>
              <w:jc w:val="center"/>
              <w:rPr>
                <w:rFonts w:ascii="宋体" w:hAnsi="宋体" w:cs="Arial"/>
                <w:color w:val="000000"/>
                <w:kern w:val="0"/>
                <w:sz w:val="24"/>
                <w:szCs w:val="20"/>
              </w:rPr>
            </w:pPr>
            <w:r>
              <w:rPr>
                <w:rFonts w:ascii="宋体" w:hAnsi="宋体" w:cs="Arial"/>
                <w:color w:val="000000"/>
                <w:kern w:val="0"/>
                <w:sz w:val="24"/>
                <w:szCs w:val="20"/>
              </w:rPr>
              <w:t>1.41</w:t>
            </w:r>
          </w:p>
        </w:tc>
        <w:tc>
          <w:tcPr>
            <w:tcW w:w="778" w:type="dxa"/>
            <w:shd w:val="clear" w:color="auto" w:fill="DEEAF6"/>
            <w:vAlign w:val="center"/>
          </w:tcPr>
          <w:p w14:paraId="0D7A0006" w14:textId="77777777" w:rsidR="009C3440" w:rsidRDefault="00E85093">
            <w:pPr>
              <w:widowControl/>
              <w:jc w:val="center"/>
              <w:rPr>
                <w:rFonts w:ascii="宋体" w:hAnsi="宋体" w:cs="Arial"/>
                <w:color w:val="000000"/>
                <w:kern w:val="0"/>
                <w:sz w:val="24"/>
                <w:szCs w:val="20"/>
              </w:rPr>
            </w:pPr>
            <w:r>
              <w:rPr>
                <w:rFonts w:ascii="宋体" w:hAnsi="宋体" w:cs="Arial"/>
                <w:color w:val="000000"/>
                <w:kern w:val="0"/>
                <w:sz w:val="24"/>
                <w:szCs w:val="20"/>
              </w:rPr>
              <w:t>1.45</w:t>
            </w:r>
          </w:p>
        </w:tc>
        <w:tc>
          <w:tcPr>
            <w:tcW w:w="778" w:type="dxa"/>
            <w:shd w:val="clear" w:color="auto" w:fill="DEEAF6"/>
            <w:vAlign w:val="center"/>
          </w:tcPr>
          <w:p w14:paraId="1C5FA14D" w14:textId="77777777" w:rsidR="009C3440" w:rsidRDefault="00E85093">
            <w:pPr>
              <w:widowControl/>
              <w:jc w:val="center"/>
              <w:rPr>
                <w:rFonts w:ascii="宋体" w:hAnsi="宋体" w:cs="Arial"/>
                <w:color w:val="000000"/>
                <w:kern w:val="0"/>
                <w:sz w:val="24"/>
                <w:szCs w:val="20"/>
              </w:rPr>
            </w:pPr>
            <w:r>
              <w:rPr>
                <w:rFonts w:ascii="宋体" w:hAnsi="宋体" w:cs="Arial"/>
                <w:color w:val="000000"/>
                <w:kern w:val="0"/>
                <w:sz w:val="24"/>
                <w:szCs w:val="20"/>
              </w:rPr>
              <w:t>1.49</w:t>
            </w:r>
          </w:p>
        </w:tc>
      </w:tr>
    </w:tbl>
    <w:p w14:paraId="0DBB6AA2" w14:textId="77777777" w:rsidR="009C3440" w:rsidRDefault="00E85093">
      <w:pPr>
        <w:widowControl/>
        <w:shd w:val="clear" w:color="auto" w:fill="FFFFFF"/>
        <w:spacing w:line="360" w:lineRule="atLeast"/>
        <w:ind w:firstLine="480"/>
        <w:jc w:val="right"/>
        <w:rPr>
          <w:rFonts w:ascii="宋体" w:hAnsi="宋体"/>
          <w:b/>
          <w:sz w:val="24"/>
          <w:szCs w:val="24"/>
        </w:rPr>
      </w:pPr>
      <w:r>
        <w:rPr>
          <w:rFonts w:ascii="宋体" w:hAnsi="宋体"/>
          <w:b/>
          <w:sz w:val="24"/>
          <w:szCs w:val="24"/>
        </w:rPr>
        <w:t>(不同的标准不同，</w:t>
      </w:r>
      <w:r>
        <w:rPr>
          <w:rFonts w:ascii="宋体" w:hAnsi="宋体"/>
          <w:b/>
          <w:sz w:val="24"/>
          <w:szCs w:val="24"/>
        </w:rPr>
        <w:object w:dxaOrig="365" w:dyaOrig="258" w14:anchorId="79EB1087">
          <v:shape id="_x0000_i1048" type="#_x0000_t75" style="width:18.15pt;height:13.15pt" o:ole="">
            <v:imagedata r:id="rId41" o:title=""/>
          </v:shape>
          <o:OLEObject Type="Embed" ProgID="Equation.DSMT4" ShapeID="_x0000_i1048" DrawAspect="Content" ObjectID="_1619165174" r:id="rId47"/>
        </w:object>
      </w:r>
      <w:r>
        <w:rPr>
          <w:rFonts w:ascii="宋体" w:hAnsi="宋体"/>
          <w:b/>
          <w:sz w:val="24"/>
          <w:szCs w:val="24"/>
        </w:rPr>
        <w:t>的值也会有微小的差异)</w:t>
      </w:r>
    </w:p>
    <w:p w14:paraId="69F67090" w14:textId="77777777" w:rsidR="009C3440" w:rsidRDefault="00E85093">
      <w:pPr>
        <w:shd w:val="clear" w:color="auto" w:fill="FFFFFF"/>
        <w:ind w:firstLineChars="200" w:firstLine="480"/>
        <w:rPr>
          <w:rFonts w:ascii="宋体" w:hAnsi="宋体"/>
          <w:sz w:val="24"/>
          <w:szCs w:val="24"/>
        </w:rPr>
      </w:pPr>
      <w:r>
        <w:rPr>
          <w:rFonts w:ascii="宋体" w:hAnsi="宋体"/>
          <w:sz w:val="24"/>
          <w:szCs w:val="24"/>
        </w:rPr>
        <w:t>考虑到一致性的偏离可能是由于随机原因造成的，因此在检验</w:t>
      </w:r>
      <w:r>
        <w:rPr>
          <w:rFonts w:ascii="宋体" w:hAnsi="宋体"/>
          <w:sz w:val="24"/>
          <w:szCs w:val="24"/>
        </w:rPr>
        <w:fldChar w:fldCharType="begin"/>
      </w:r>
      <w:r>
        <w:rPr>
          <w:rFonts w:ascii="宋体" w:hAnsi="宋体"/>
          <w:sz w:val="24"/>
          <w:szCs w:val="24"/>
        </w:rPr>
        <w:instrText xml:space="preserve"> HYPERLINK "https://baike.baidu.com/item/%E5%88%A4%E6%96%AD%E7%9F%A9%E9%98%B5" \t "_blank" </w:instrText>
      </w:r>
      <w:r>
        <w:rPr>
          <w:rFonts w:ascii="宋体" w:hAnsi="宋体"/>
          <w:sz w:val="24"/>
          <w:szCs w:val="24"/>
        </w:rPr>
        <w:fldChar w:fldCharType="separate"/>
      </w:r>
      <w:r>
        <w:rPr>
          <w:rFonts w:ascii="宋体" w:hAnsi="宋体"/>
          <w:sz w:val="24"/>
          <w:szCs w:val="24"/>
        </w:rPr>
        <w:t>判断矩阵</w:t>
      </w:r>
      <w:r>
        <w:rPr>
          <w:rFonts w:ascii="宋体" w:hAnsi="宋体"/>
          <w:sz w:val="24"/>
          <w:szCs w:val="24"/>
        </w:rPr>
        <w:fldChar w:fldCharType="end"/>
      </w:r>
      <w:r>
        <w:rPr>
          <w:rFonts w:ascii="宋体" w:hAnsi="宋体"/>
          <w:sz w:val="24"/>
          <w:szCs w:val="24"/>
        </w:rPr>
        <w:t>是否具有满意的一致性时，还需将</w:t>
      </w:r>
      <w:r>
        <w:rPr>
          <w:rFonts w:ascii="宋体" w:hAnsi="宋体"/>
          <w:sz w:val="24"/>
          <w:szCs w:val="24"/>
        </w:rPr>
        <w:object w:dxaOrig="365" w:dyaOrig="290" w14:anchorId="49E61416">
          <v:shape id="_x0000_i1049" type="#_x0000_t75" style="width:18.15pt;height:14.4pt" o:ole="">
            <v:imagedata r:id="rId48" o:title=""/>
          </v:shape>
          <o:OLEObject Type="Embed" ProgID="Equation.DSMT4" ShapeID="_x0000_i1049" DrawAspect="Content" ObjectID="_1619165175" r:id="rId49"/>
        </w:object>
      </w:r>
      <w:r>
        <w:rPr>
          <w:rFonts w:ascii="宋体" w:hAnsi="宋体"/>
          <w:sz w:val="24"/>
          <w:szCs w:val="24"/>
        </w:rPr>
        <w:t>和随机一致性指标</w:t>
      </w:r>
      <w:r>
        <w:rPr>
          <w:rFonts w:ascii="宋体" w:hAnsi="宋体"/>
          <w:sz w:val="24"/>
          <w:szCs w:val="24"/>
        </w:rPr>
        <w:object w:dxaOrig="365" w:dyaOrig="258" w14:anchorId="1A9D7260">
          <v:shape id="_x0000_i1050" type="#_x0000_t75" style="width:18.15pt;height:13.15pt" o:ole="">
            <v:imagedata r:id="rId41" o:title=""/>
          </v:shape>
          <o:OLEObject Type="Embed" ProgID="Equation.DSMT4" ShapeID="_x0000_i1050" DrawAspect="Content" ObjectID="_1619165176" r:id="rId50"/>
        </w:object>
      </w:r>
      <w:r>
        <w:rPr>
          <w:rFonts w:ascii="宋体" w:hAnsi="宋体"/>
          <w:sz w:val="24"/>
          <w:szCs w:val="24"/>
        </w:rPr>
        <w:t>进行比较，得出检验系数</w:t>
      </w:r>
      <w:r>
        <w:rPr>
          <w:rFonts w:ascii="宋体" w:hAnsi="宋体"/>
          <w:sz w:val="24"/>
          <w:szCs w:val="24"/>
        </w:rPr>
        <w:object w:dxaOrig="408" w:dyaOrig="290" w14:anchorId="2539934F">
          <v:shape id="_x0000_i1051" type="#_x0000_t75" style="width:20.65pt;height:14.4pt" o:ole="">
            <v:imagedata r:id="rId51" o:title=""/>
          </v:shape>
          <o:OLEObject Type="Embed" ProgID="Equation.DSMT4" ShapeID="_x0000_i1051" DrawAspect="Content" ObjectID="_1619165177" r:id="rId52"/>
        </w:object>
      </w:r>
      <w:r>
        <w:rPr>
          <w:rFonts w:ascii="宋体" w:hAnsi="宋体"/>
          <w:sz w:val="24"/>
          <w:szCs w:val="24"/>
        </w:rPr>
        <w:t>，公式如下：</w:t>
      </w:r>
    </w:p>
    <w:p w14:paraId="2E49287E" w14:textId="77777777" w:rsidR="009C3440" w:rsidRDefault="00E85093">
      <w:pPr>
        <w:shd w:val="clear" w:color="auto" w:fill="FFFFFF"/>
        <w:ind w:firstLineChars="200" w:firstLine="480"/>
        <w:jc w:val="center"/>
        <w:rPr>
          <w:rFonts w:ascii="宋体" w:hAnsi="宋体"/>
          <w:sz w:val="24"/>
          <w:szCs w:val="24"/>
        </w:rPr>
      </w:pPr>
      <w:r>
        <w:rPr>
          <w:rFonts w:ascii="宋体" w:hAnsi="宋体"/>
          <w:sz w:val="24"/>
          <w:szCs w:val="24"/>
        </w:rPr>
        <w:object w:dxaOrig="978" w:dyaOrig="677" w14:anchorId="2CD50DA6">
          <v:shape id="_x0000_i1052" type="#_x0000_t75" style="width:48.85pt;height:33.8pt" o:ole="">
            <v:imagedata r:id="rId53" o:title=""/>
          </v:shape>
          <o:OLEObject Type="Embed" ProgID="Equation.DSMT4" ShapeID="_x0000_i1052" DrawAspect="Content" ObjectID="_1619165178" r:id="rId54"/>
        </w:object>
      </w:r>
    </w:p>
    <w:p w14:paraId="47A33DFE" w14:textId="77777777" w:rsidR="009C3440" w:rsidRDefault="00E85093">
      <w:pPr>
        <w:shd w:val="clear" w:color="auto" w:fill="FFFFFF"/>
        <w:ind w:firstLineChars="200" w:firstLine="480"/>
        <w:rPr>
          <w:rFonts w:ascii="宋体" w:hAnsi="宋体"/>
          <w:sz w:val="24"/>
          <w:szCs w:val="24"/>
        </w:rPr>
      </w:pPr>
      <w:r>
        <w:rPr>
          <w:rFonts w:ascii="宋体" w:hAnsi="宋体"/>
          <w:sz w:val="24"/>
          <w:szCs w:val="24"/>
        </w:rPr>
        <w:t>一般，如果</w:t>
      </w:r>
      <w:r>
        <w:rPr>
          <w:rFonts w:ascii="宋体" w:hAnsi="宋体"/>
          <w:sz w:val="24"/>
          <w:szCs w:val="24"/>
        </w:rPr>
        <w:object w:dxaOrig="978" w:dyaOrig="290" w14:anchorId="04796BE1">
          <v:shape id="_x0000_i1053" type="#_x0000_t75" style="width:48.85pt;height:14.4pt" o:ole="">
            <v:imagedata r:id="rId55" o:title=""/>
          </v:shape>
          <o:OLEObject Type="Embed" ProgID="Equation.DSMT4" ShapeID="_x0000_i1053" DrawAspect="Content" ObjectID="_1619165179" r:id="rId56"/>
        </w:object>
      </w:r>
      <w:r>
        <w:rPr>
          <w:rFonts w:ascii="宋体" w:hAnsi="宋体"/>
          <w:sz w:val="24"/>
          <w:szCs w:val="24"/>
        </w:rPr>
        <w:t>，则认为</w:t>
      </w:r>
      <w:proofErr w:type="gramStart"/>
      <w:r>
        <w:rPr>
          <w:rFonts w:ascii="宋体" w:hAnsi="宋体"/>
          <w:sz w:val="24"/>
          <w:szCs w:val="24"/>
        </w:rPr>
        <w:t>该判断</w:t>
      </w:r>
      <w:proofErr w:type="gramEnd"/>
      <w:r>
        <w:rPr>
          <w:rFonts w:ascii="宋体" w:hAnsi="宋体"/>
          <w:sz w:val="24"/>
          <w:szCs w:val="24"/>
        </w:rPr>
        <w:t>矩阵通过一致性检验，否则就不具有满意一致性。</w:t>
      </w:r>
    </w:p>
    <w:p w14:paraId="5C8E1968" w14:textId="77777777" w:rsidR="009C3440" w:rsidRDefault="00E85093">
      <w:pPr>
        <w:shd w:val="clear" w:color="auto" w:fill="FFFFFF"/>
        <w:ind w:firstLineChars="200" w:firstLine="480"/>
        <w:rPr>
          <w:rFonts w:ascii="宋体" w:hAnsi="宋体"/>
          <w:sz w:val="24"/>
          <w:szCs w:val="24"/>
        </w:rPr>
      </w:pPr>
      <w:r>
        <w:rPr>
          <w:rFonts w:ascii="宋体" w:hAnsi="宋体"/>
          <w:sz w:val="24"/>
          <w:szCs w:val="24"/>
        </w:rPr>
        <w:t>通过层次分析法求出比较判断矩阵A的特征值和特征向量求解。</w:t>
      </w:r>
    </w:p>
    <w:p w14:paraId="52718658" w14:textId="77777777" w:rsidR="009C3440" w:rsidRDefault="00E85093">
      <w:pPr>
        <w:ind w:firstLineChars="200" w:firstLine="480"/>
        <w:rPr>
          <w:rFonts w:ascii="宋体" w:hAnsi="宋体"/>
          <w:b/>
          <w:sz w:val="24"/>
          <w:szCs w:val="24"/>
        </w:rPr>
      </w:pPr>
      <w:r>
        <w:rPr>
          <w:rFonts w:ascii="宋体" w:hAnsi="宋体"/>
          <w:sz w:val="24"/>
          <w:szCs w:val="24"/>
        </w:rPr>
        <w:t>在本数据中</w:t>
      </w:r>
      <w:r>
        <w:rPr>
          <w:rFonts w:ascii="宋体" w:hAnsi="宋体"/>
          <w:sz w:val="24"/>
          <w:szCs w:val="24"/>
        </w:rPr>
        <w:object w:dxaOrig="2998" w:dyaOrig="677" w14:anchorId="412C50A8">
          <v:shape id="_x0000_i1054" type="#_x0000_t75" style="width:150.25pt;height:33.8pt" o:ole="">
            <v:imagedata r:id="rId57" o:title=""/>
          </v:shape>
          <o:OLEObject Type="Embed" ProgID="Equation.DSMT4" ShapeID="_x0000_i1054" DrawAspect="Content" ObjectID="_1619165180" r:id="rId58"/>
        </w:object>
      </w:r>
      <w:r>
        <w:rPr>
          <w:rFonts w:ascii="宋体" w:hAnsi="宋体"/>
          <w:sz w:val="24"/>
          <w:szCs w:val="24"/>
        </w:rPr>
        <w:t>，</w:t>
      </w:r>
      <w:r w:rsidR="00697099">
        <w:rPr>
          <w:rFonts w:ascii="宋体" w:hAnsi="宋体"/>
          <w:sz w:val="24"/>
          <w:szCs w:val="24"/>
        </w:rPr>
        <w:pict w14:anchorId="5C1F2687">
          <v:shape id="_x0000_i1055" type="#_x0000_t75" style="width:47.6pt;height:14.4pt">
            <v:imagedata r:id="rId59" o:title=""/>
          </v:shape>
        </w:pict>
      </w:r>
      <w:r>
        <w:rPr>
          <w:rFonts w:ascii="宋体" w:hAnsi="宋体"/>
          <w:sz w:val="24"/>
          <w:szCs w:val="24"/>
        </w:rPr>
        <w:t>,则</w:t>
      </w:r>
      <w:r>
        <w:rPr>
          <w:rFonts w:ascii="宋体" w:hAnsi="宋体"/>
          <w:sz w:val="24"/>
          <w:szCs w:val="24"/>
        </w:rPr>
        <w:object w:dxaOrig="2697" w:dyaOrig="677" w14:anchorId="3215FFA8">
          <v:shape id="_x0000_i1056" type="#_x0000_t75" style="width:135.25pt;height:33.8pt" o:ole="">
            <v:imagedata r:id="rId60" o:title=""/>
          </v:shape>
          <o:OLEObject Type="Embed" ProgID="Equation.DSMT4" ShapeID="_x0000_i1056" DrawAspect="Content" ObjectID="_1619165181" r:id="rId61"/>
        </w:object>
      </w:r>
      <w:r>
        <w:rPr>
          <w:rFonts w:ascii="宋体" w:hAnsi="宋体"/>
          <w:sz w:val="24"/>
          <w:szCs w:val="24"/>
        </w:rPr>
        <w:t>，由</w:t>
      </w:r>
      <w:r>
        <w:rPr>
          <w:rFonts w:ascii="宋体" w:hAnsi="宋体"/>
          <w:sz w:val="24"/>
          <w:szCs w:val="24"/>
        </w:rPr>
        <w:object w:dxaOrig="978" w:dyaOrig="290" w14:anchorId="10FD981E">
          <v:shape id="_x0000_i1057" type="#_x0000_t75" style="width:48.85pt;height:14.4pt" o:ole="">
            <v:imagedata r:id="rId55" o:title=""/>
          </v:shape>
          <o:OLEObject Type="Embed" ProgID="Equation.DSMT4" ShapeID="_x0000_i1057" DrawAspect="Content" ObjectID="_1619165182" r:id="rId62"/>
        </w:object>
      </w:r>
      <w:r>
        <w:rPr>
          <w:rFonts w:ascii="宋体" w:hAnsi="宋体"/>
          <w:sz w:val="24"/>
          <w:szCs w:val="24"/>
        </w:rPr>
        <w:t>，可知</w:t>
      </w:r>
      <w:proofErr w:type="gramStart"/>
      <w:r>
        <w:rPr>
          <w:rFonts w:ascii="宋体" w:hAnsi="宋体"/>
          <w:sz w:val="24"/>
          <w:szCs w:val="24"/>
        </w:rPr>
        <w:t>该判断</w:t>
      </w:r>
      <w:proofErr w:type="gramEnd"/>
      <w:r>
        <w:rPr>
          <w:rFonts w:ascii="宋体" w:hAnsi="宋体"/>
          <w:sz w:val="24"/>
          <w:szCs w:val="24"/>
        </w:rPr>
        <w:t>矩阵通过一致性检验满足一致性，由层次分析方原理知权重即为最大特征值对应的特征向量。因此，各奖项对数学建模成绩的权重为</w:t>
      </w:r>
      <w:r>
        <w:rPr>
          <w:rFonts w:ascii="宋体" w:hAnsi="宋体"/>
          <w:sz w:val="24"/>
          <w:szCs w:val="24"/>
        </w:rPr>
        <w:object w:dxaOrig="1279" w:dyaOrig="365" w14:anchorId="6BC16055">
          <v:shape id="_x0000_i1058" type="#_x0000_t75" style="width:63.85pt;height:18.15pt" o:ole="">
            <v:imagedata r:id="rId63" o:title=""/>
          </v:shape>
          <o:OLEObject Type="Embed" ProgID="Equation.DSMT4" ShapeID="_x0000_i1058" DrawAspect="Content" ObjectID="_1619165183" r:id="rId64"/>
        </w:object>
      </w:r>
      <w:r>
        <w:rPr>
          <w:rFonts w:ascii="宋体" w:hAnsi="宋体"/>
          <w:sz w:val="24"/>
          <w:szCs w:val="24"/>
        </w:rPr>
        <w:t>，</w:t>
      </w:r>
      <w:r>
        <w:rPr>
          <w:rFonts w:ascii="宋体" w:hAnsi="宋体"/>
          <w:sz w:val="24"/>
          <w:szCs w:val="24"/>
        </w:rPr>
        <w:object w:dxaOrig="1279" w:dyaOrig="365" w14:anchorId="749987E0">
          <v:shape id="_x0000_i1059" type="#_x0000_t75" style="width:63.85pt;height:18.15pt" o:ole="">
            <v:imagedata r:id="rId65" o:title=""/>
          </v:shape>
          <o:OLEObject Type="Embed" ProgID="Equation.DSMT4" ShapeID="_x0000_i1059" DrawAspect="Content" ObjectID="_1619165184" r:id="rId66"/>
        </w:object>
      </w:r>
      <w:r>
        <w:rPr>
          <w:rFonts w:ascii="宋体" w:hAnsi="宋体"/>
          <w:sz w:val="24"/>
          <w:szCs w:val="24"/>
        </w:rPr>
        <w:t>，</w:t>
      </w:r>
      <w:r>
        <w:rPr>
          <w:rFonts w:ascii="宋体" w:hAnsi="宋体"/>
          <w:sz w:val="24"/>
          <w:szCs w:val="24"/>
        </w:rPr>
        <w:object w:dxaOrig="1300" w:dyaOrig="365" w14:anchorId="40FE84E6">
          <v:shape id="_x0000_i1060" type="#_x0000_t75" style="width:65.1pt;height:18.15pt" o:ole="">
            <v:imagedata r:id="rId67" o:title=""/>
          </v:shape>
          <o:OLEObject Type="Embed" ProgID="Equation.DSMT4" ShapeID="_x0000_i1060" DrawAspect="Content" ObjectID="_1619165185" r:id="rId68"/>
        </w:object>
      </w:r>
      <w:r>
        <w:rPr>
          <w:rFonts w:ascii="宋体" w:hAnsi="宋体"/>
          <w:sz w:val="24"/>
          <w:szCs w:val="24"/>
        </w:rPr>
        <w:t>，</w:t>
      </w:r>
      <w:r>
        <w:rPr>
          <w:rFonts w:ascii="宋体" w:hAnsi="宋体"/>
          <w:sz w:val="24"/>
          <w:szCs w:val="24"/>
        </w:rPr>
        <w:object w:dxaOrig="1300" w:dyaOrig="365" w14:anchorId="7F3D5460">
          <v:shape id="_x0000_i1061" type="#_x0000_t75" style="width:65.1pt;height:18.15pt" o:ole="">
            <v:imagedata r:id="rId69" o:title=""/>
          </v:shape>
          <o:OLEObject Type="Embed" ProgID="Equation.DSMT4" ShapeID="_x0000_i1061" DrawAspect="Content" ObjectID="_1619165186" r:id="rId70"/>
        </w:object>
      </w:r>
      <w:r>
        <w:rPr>
          <w:rFonts w:ascii="宋体" w:hAnsi="宋体"/>
          <w:sz w:val="24"/>
          <w:szCs w:val="24"/>
        </w:rPr>
        <w:t>。</w:t>
      </w:r>
    </w:p>
    <w:p w14:paraId="683BB675" w14:textId="77777777" w:rsidR="009C3440" w:rsidRDefault="009C3440">
      <w:pPr>
        <w:ind w:firstLineChars="200" w:firstLine="480"/>
        <w:rPr>
          <w:sz w:val="24"/>
          <w:szCs w:val="24"/>
        </w:rPr>
      </w:pPr>
    </w:p>
    <w:p w14:paraId="55D39433" w14:textId="77777777" w:rsidR="009C3440" w:rsidRDefault="00E85093">
      <w:pPr>
        <w:pStyle w:val="3"/>
      </w:pPr>
      <w:r>
        <w:rPr>
          <w:rFonts w:hint="eastAsia"/>
        </w:rPr>
        <w:t>3</w:t>
      </w:r>
      <w:r>
        <w:t>．</w:t>
      </w:r>
      <w:r>
        <w:rPr>
          <w:rFonts w:hint="eastAsia"/>
        </w:rPr>
        <w:t>确定最优规则</w:t>
      </w:r>
    </w:p>
    <w:p w14:paraId="30E93F5F" w14:textId="77777777" w:rsidR="009C3440" w:rsidRDefault="00E85093">
      <w:pPr>
        <w:ind w:firstLineChars="200" w:firstLine="482"/>
        <w:rPr>
          <w:b/>
          <w:sz w:val="24"/>
          <w:szCs w:val="24"/>
        </w:rPr>
      </w:pPr>
      <w:r>
        <w:rPr>
          <w:rFonts w:hint="eastAsia"/>
          <w:b/>
          <w:sz w:val="24"/>
          <w:szCs w:val="24"/>
        </w:rPr>
        <w:t>（</w:t>
      </w:r>
      <w:r>
        <w:rPr>
          <w:rFonts w:hint="eastAsia"/>
          <w:b/>
          <w:sz w:val="24"/>
          <w:szCs w:val="24"/>
        </w:rPr>
        <w:t>1</w:t>
      </w:r>
      <w:r>
        <w:rPr>
          <w:rFonts w:hint="eastAsia"/>
          <w:b/>
          <w:sz w:val="24"/>
          <w:szCs w:val="24"/>
        </w:rPr>
        <w:t>）规则</w:t>
      </w:r>
      <w:proofErr w:type="gramStart"/>
      <w:r>
        <w:rPr>
          <w:rFonts w:hint="eastAsia"/>
          <w:b/>
          <w:sz w:val="24"/>
          <w:szCs w:val="24"/>
        </w:rPr>
        <w:t>一</w:t>
      </w:r>
      <w:proofErr w:type="gramEnd"/>
      <w:r>
        <w:rPr>
          <w:rFonts w:hint="eastAsia"/>
          <w:b/>
          <w:sz w:val="24"/>
          <w:szCs w:val="24"/>
        </w:rPr>
        <w:t>：</w:t>
      </w:r>
    </w:p>
    <w:p w14:paraId="7F30E6FD" w14:textId="77777777" w:rsidR="009C3440" w:rsidRDefault="00E85093">
      <w:pPr>
        <w:ind w:firstLineChars="200" w:firstLine="480"/>
        <w:rPr>
          <w:sz w:val="24"/>
          <w:szCs w:val="24"/>
        </w:rPr>
      </w:pPr>
      <w:r>
        <w:rPr>
          <w:sz w:val="24"/>
          <w:szCs w:val="24"/>
        </w:rPr>
        <w:t>主观设定权重</w:t>
      </w:r>
      <w:r w:rsidR="00697099">
        <w:rPr>
          <w:sz w:val="24"/>
          <w:szCs w:val="24"/>
        </w:rPr>
        <w:pict w14:anchorId="6EDAEB7F">
          <v:shape id="_x0000_i1062" type="#_x0000_t75" style="width:35.05pt;height:18.15pt">
            <v:imagedata r:id="rId71" o:title=""/>
          </v:shape>
        </w:pict>
      </w:r>
      <w:r>
        <w:rPr>
          <w:sz w:val="24"/>
          <w:szCs w:val="24"/>
        </w:rPr>
        <w:t>,</w:t>
      </w:r>
      <w:r>
        <w:rPr>
          <w:sz w:val="24"/>
          <w:szCs w:val="24"/>
        </w:rPr>
        <w:object w:dxaOrig="720" w:dyaOrig="365" w14:anchorId="5F895475">
          <v:shape id="_x0000_i1063" type="#_x0000_t75" style="width:36.3pt;height:18.15pt" o:ole="">
            <v:imagedata r:id="rId72" o:title=""/>
          </v:shape>
          <o:OLEObject Type="Embed" ProgID="Equation.DSMT4" ShapeID="_x0000_i1063" DrawAspect="Content" ObjectID="_1619165187" r:id="rId73"/>
        </w:object>
      </w:r>
      <w:r>
        <w:rPr>
          <w:sz w:val="24"/>
          <w:szCs w:val="24"/>
        </w:rPr>
        <w:t>,</w:t>
      </w:r>
      <w:r>
        <w:rPr>
          <w:sz w:val="24"/>
          <w:szCs w:val="24"/>
        </w:rPr>
        <w:object w:dxaOrig="720" w:dyaOrig="365" w14:anchorId="3279E6F2">
          <v:shape id="_x0000_i1064" type="#_x0000_t75" style="width:36.3pt;height:18.15pt" o:ole="">
            <v:imagedata r:id="rId74" o:title=""/>
          </v:shape>
          <o:OLEObject Type="Embed" ProgID="Equation.DSMT4" ShapeID="_x0000_i1064" DrawAspect="Content" ObjectID="_1619165188" r:id="rId75"/>
        </w:object>
      </w:r>
      <w:r>
        <w:rPr>
          <w:sz w:val="24"/>
          <w:szCs w:val="24"/>
        </w:rPr>
        <w:t>,</w:t>
      </w:r>
      <w:r>
        <w:rPr>
          <w:sz w:val="24"/>
          <w:szCs w:val="24"/>
        </w:rPr>
        <w:object w:dxaOrig="677" w:dyaOrig="365" w14:anchorId="099D8E9C">
          <v:shape id="_x0000_i1065" type="#_x0000_t75" style="width:33.8pt;height:18.15pt" o:ole="">
            <v:imagedata r:id="rId76" o:title=""/>
          </v:shape>
          <o:OLEObject Type="Embed" ProgID="Equation.DSMT4" ShapeID="_x0000_i1065" DrawAspect="Content" ObjectID="_1619165189" r:id="rId77"/>
        </w:object>
      </w:r>
      <w:r>
        <w:rPr>
          <w:sz w:val="24"/>
          <w:szCs w:val="24"/>
        </w:rPr>
        <w:t>，制定第一指标</w:t>
      </w:r>
      <w:r>
        <w:rPr>
          <w:rFonts w:hint="eastAsia"/>
          <w:sz w:val="24"/>
          <w:szCs w:val="24"/>
        </w:rPr>
        <w:t>为</w:t>
      </w:r>
    </w:p>
    <w:p w14:paraId="121A830E" w14:textId="77777777" w:rsidR="009C3440" w:rsidRDefault="00E85093">
      <w:pPr>
        <w:ind w:firstLineChars="200" w:firstLine="480"/>
        <w:rPr>
          <w:sz w:val="24"/>
          <w:szCs w:val="24"/>
        </w:rPr>
      </w:pPr>
      <w:r>
        <w:rPr>
          <w:sz w:val="24"/>
          <w:szCs w:val="24"/>
        </w:rPr>
        <w:object w:dxaOrig="301" w:dyaOrig="365" w14:anchorId="7C74AF17">
          <v:shape id="_x0000_i1066" type="#_x0000_t75" style="width:15.05pt;height:18.15pt" o:ole="">
            <v:imagedata r:id="rId10" o:title=""/>
          </v:shape>
          <o:OLEObject Type="Embed" ProgID="Equation.DSMT4" ShapeID="_x0000_i1066" DrawAspect="Content" ObjectID="_1619165190" r:id="rId78"/>
        </w:object>
      </w:r>
      <w:r>
        <w:rPr>
          <w:sz w:val="24"/>
          <w:szCs w:val="24"/>
        </w:rPr>
        <w:object w:dxaOrig="193" w:dyaOrig="226" w14:anchorId="236DFCF1">
          <v:shape id="_x0000_i1067" type="#_x0000_t75" style="width:9.4pt;height:11.25pt" o:ole="">
            <v:imagedata r:id="rId11" o:title=""/>
          </v:shape>
          <o:OLEObject Type="Embed" ProgID="Equation.DSMT4" ShapeID="_x0000_i1067" DrawAspect="Content" ObjectID="_1619165191" r:id="rId79"/>
        </w:object>
      </w:r>
      <w:r>
        <w:rPr>
          <w:sz w:val="24"/>
          <w:szCs w:val="24"/>
        </w:rPr>
        <w:t>一等奖个数</w:t>
      </w:r>
      <w:r>
        <w:rPr>
          <w:sz w:val="24"/>
          <w:szCs w:val="24"/>
        </w:rPr>
        <w:t>+</w:t>
      </w:r>
      <w:r>
        <w:rPr>
          <w:sz w:val="24"/>
          <w:szCs w:val="24"/>
        </w:rPr>
        <w:object w:dxaOrig="312" w:dyaOrig="365" w14:anchorId="4D8D7F7E">
          <v:shape id="_x0000_i1068" type="#_x0000_t75" style="width:15.65pt;height:18.15pt" o:ole="">
            <v:imagedata r:id="rId12" o:title=""/>
          </v:shape>
          <o:OLEObject Type="Embed" ProgID="Equation.DSMT4" ShapeID="_x0000_i1068" DrawAspect="Content" ObjectID="_1619165192" r:id="rId80"/>
        </w:object>
      </w:r>
      <w:r>
        <w:rPr>
          <w:sz w:val="24"/>
          <w:szCs w:val="24"/>
        </w:rPr>
        <w:object w:dxaOrig="193" w:dyaOrig="226" w14:anchorId="4860EBBA">
          <v:shape id="_x0000_i1069" type="#_x0000_t75" style="width:9.4pt;height:11.25pt" o:ole="">
            <v:imagedata r:id="rId11" o:title=""/>
          </v:shape>
          <o:OLEObject Type="Embed" ProgID="Equation.DSMT4" ShapeID="_x0000_i1069" DrawAspect="Content" ObjectID="_1619165193" r:id="rId81"/>
        </w:object>
      </w:r>
      <w:r>
        <w:rPr>
          <w:sz w:val="24"/>
          <w:szCs w:val="24"/>
        </w:rPr>
        <w:t>二等奖个数</w:t>
      </w:r>
      <w:r>
        <w:rPr>
          <w:sz w:val="24"/>
          <w:szCs w:val="24"/>
        </w:rPr>
        <w:t>+</w:t>
      </w:r>
      <w:r>
        <w:rPr>
          <w:sz w:val="24"/>
          <w:szCs w:val="24"/>
        </w:rPr>
        <w:object w:dxaOrig="494" w:dyaOrig="365" w14:anchorId="49400813">
          <v:shape id="_x0000_i1070" type="#_x0000_t75" style="width:24.4pt;height:18.15pt" o:ole="">
            <v:imagedata r:id="rId13" o:title=""/>
          </v:shape>
          <o:OLEObject Type="Embed" ProgID="Equation.DSMT4" ShapeID="_x0000_i1070" DrawAspect="Content" ObjectID="_1619165194" r:id="rId82"/>
        </w:object>
      </w:r>
      <w:r>
        <w:rPr>
          <w:sz w:val="24"/>
          <w:szCs w:val="24"/>
        </w:rPr>
        <w:t>三等奖个数</w:t>
      </w:r>
      <w:r>
        <w:rPr>
          <w:sz w:val="24"/>
          <w:szCs w:val="24"/>
        </w:rPr>
        <w:t>+</w:t>
      </w:r>
      <w:r>
        <w:rPr>
          <w:sz w:val="24"/>
          <w:szCs w:val="24"/>
        </w:rPr>
        <w:object w:dxaOrig="494" w:dyaOrig="365" w14:anchorId="3882A203">
          <v:shape id="_x0000_i1071" type="#_x0000_t75" style="width:24.4pt;height:18.15pt" o:ole="">
            <v:imagedata r:id="rId83" o:title=""/>
          </v:shape>
          <o:OLEObject Type="Embed" ProgID="Equation.DSMT4" ShapeID="_x0000_i1071" DrawAspect="Content" ObjectID="_1619165195" r:id="rId84"/>
        </w:object>
      </w:r>
      <w:r>
        <w:rPr>
          <w:sz w:val="24"/>
          <w:szCs w:val="24"/>
        </w:rPr>
        <w:t>成功参赛奖个数</w:t>
      </w:r>
    </w:p>
    <w:p w14:paraId="1E226F67" w14:textId="77777777" w:rsidR="009C3440" w:rsidRDefault="00E85093">
      <w:pPr>
        <w:ind w:firstLineChars="200" w:firstLine="480"/>
        <w:rPr>
          <w:sz w:val="24"/>
          <w:szCs w:val="24"/>
        </w:rPr>
      </w:pPr>
      <w:r>
        <w:rPr>
          <w:rFonts w:hint="eastAsia"/>
          <w:sz w:val="24"/>
          <w:szCs w:val="24"/>
        </w:rPr>
        <w:t>由于规则</w:t>
      </w:r>
      <w:proofErr w:type="gramStart"/>
      <w:r>
        <w:rPr>
          <w:rFonts w:hint="eastAsia"/>
          <w:sz w:val="24"/>
          <w:szCs w:val="24"/>
        </w:rPr>
        <w:t>一</w:t>
      </w:r>
      <w:proofErr w:type="gramEnd"/>
      <w:r>
        <w:rPr>
          <w:rFonts w:hint="eastAsia"/>
          <w:sz w:val="24"/>
          <w:szCs w:val="24"/>
        </w:rPr>
        <w:t>以权重和奖项个数的乘积和来确定其指标，预测结果误差太大，于是我们引入规则二。</w:t>
      </w:r>
    </w:p>
    <w:p w14:paraId="2A18888D" w14:textId="77777777" w:rsidR="009C3440" w:rsidRDefault="00E85093">
      <w:pPr>
        <w:ind w:firstLineChars="200" w:firstLine="482"/>
        <w:rPr>
          <w:b/>
          <w:sz w:val="24"/>
          <w:szCs w:val="24"/>
        </w:rPr>
      </w:pPr>
      <w:r>
        <w:rPr>
          <w:rFonts w:hint="eastAsia"/>
          <w:b/>
          <w:sz w:val="24"/>
          <w:szCs w:val="24"/>
        </w:rPr>
        <w:t>（</w:t>
      </w:r>
      <w:r>
        <w:rPr>
          <w:rFonts w:hint="eastAsia"/>
          <w:b/>
          <w:sz w:val="24"/>
          <w:szCs w:val="24"/>
        </w:rPr>
        <w:t>2</w:t>
      </w:r>
      <w:r>
        <w:rPr>
          <w:rFonts w:hint="eastAsia"/>
          <w:b/>
          <w:sz w:val="24"/>
          <w:szCs w:val="24"/>
        </w:rPr>
        <w:t>）</w:t>
      </w:r>
      <w:r>
        <w:rPr>
          <w:b/>
          <w:sz w:val="24"/>
          <w:szCs w:val="24"/>
        </w:rPr>
        <w:t>规则二</w:t>
      </w:r>
      <w:r>
        <w:rPr>
          <w:rFonts w:hint="eastAsia"/>
          <w:b/>
          <w:sz w:val="24"/>
          <w:szCs w:val="24"/>
        </w:rPr>
        <w:t>：</w:t>
      </w:r>
    </w:p>
    <w:p w14:paraId="0A3B63AA" w14:textId="77777777" w:rsidR="009C3440" w:rsidRDefault="00E85093">
      <w:pPr>
        <w:ind w:firstLineChars="200" w:firstLine="480"/>
        <w:rPr>
          <w:sz w:val="24"/>
          <w:szCs w:val="24"/>
        </w:rPr>
      </w:pPr>
      <w:r>
        <w:rPr>
          <w:sz w:val="24"/>
          <w:szCs w:val="24"/>
        </w:rPr>
        <w:t>设定权重</w:t>
      </w:r>
      <w:r>
        <w:rPr>
          <w:sz w:val="24"/>
          <w:szCs w:val="24"/>
        </w:rPr>
        <w:object w:dxaOrig="709" w:dyaOrig="365" w14:anchorId="068E1028">
          <v:shape id="_x0000_i1072" type="#_x0000_t75" style="width:35.05pt;height:18.15pt" o:ole="">
            <v:imagedata r:id="rId85" o:title=""/>
          </v:shape>
          <o:OLEObject Type="Embed" ProgID="Equation.DSMT4" ShapeID="_x0000_i1072" DrawAspect="Content" ObjectID="_1619165196" r:id="rId86"/>
        </w:object>
      </w:r>
      <w:r>
        <w:rPr>
          <w:sz w:val="24"/>
          <w:szCs w:val="24"/>
        </w:rPr>
        <w:t>,</w:t>
      </w:r>
      <w:r>
        <w:rPr>
          <w:sz w:val="24"/>
          <w:szCs w:val="24"/>
        </w:rPr>
        <w:object w:dxaOrig="720" w:dyaOrig="365" w14:anchorId="130E7173">
          <v:shape id="_x0000_i1073" type="#_x0000_t75" style="width:36.3pt;height:18.15pt" o:ole="">
            <v:imagedata r:id="rId72" o:title=""/>
          </v:shape>
          <o:OLEObject Type="Embed" ProgID="Equation.DSMT4" ShapeID="_x0000_i1073" DrawAspect="Content" ObjectID="_1619165197" r:id="rId87"/>
        </w:object>
      </w:r>
      <w:r>
        <w:rPr>
          <w:sz w:val="24"/>
          <w:szCs w:val="24"/>
        </w:rPr>
        <w:t>,</w:t>
      </w:r>
      <w:r>
        <w:rPr>
          <w:sz w:val="24"/>
          <w:szCs w:val="24"/>
        </w:rPr>
        <w:object w:dxaOrig="720" w:dyaOrig="365" w14:anchorId="2C2314FB">
          <v:shape id="_x0000_i1074" type="#_x0000_t75" style="width:36.3pt;height:18.15pt" o:ole="">
            <v:imagedata r:id="rId74" o:title=""/>
          </v:shape>
          <o:OLEObject Type="Embed" ProgID="Equation.DSMT4" ShapeID="_x0000_i1074" DrawAspect="Content" ObjectID="_1619165198" r:id="rId88"/>
        </w:object>
      </w:r>
      <w:r>
        <w:rPr>
          <w:sz w:val="24"/>
          <w:szCs w:val="24"/>
        </w:rPr>
        <w:t>,</w:t>
      </w:r>
      <w:r w:rsidR="00697099">
        <w:rPr>
          <w:sz w:val="24"/>
          <w:szCs w:val="24"/>
        </w:rPr>
        <w:pict w14:anchorId="58E8B09B">
          <v:shape id="_x0000_i1075" type="#_x0000_t75" style="width:33.8pt;height:18.15pt">
            <v:imagedata r:id="rId76" o:title=""/>
          </v:shape>
        </w:pict>
      </w:r>
      <w:r>
        <w:rPr>
          <w:sz w:val="24"/>
          <w:szCs w:val="24"/>
        </w:rPr>
        <w:t>，并</w:t>
      </w:r>
      <w:r>
        <w:rPr>
          <w:rFonts w:hint="eastAsia"/>
          <w:sz w:val="24"/>
          <w:szCs w:val="24"/>
        </w:rPr>
        <w:t>计算</w:t>
      </w:r>
      <w:r>
        <w:rPr>
          <w:sz w:val="24"/>
          <w:szCs w:val="24"/>
        </w:rPr>
        <w:t>出各个奖项的获奖率，</w:t>
      </w:r>
      <w:r>
        <w:rPr>
          <w:rFonts w:hint="eastAsia"/>
          <w:sz w:val="24"/>
          <w:szCs w:val="24"/>
        </w:rPr>
        <w:t>这样</w:t>
      </w:r>
      <w:r>
        <w:rPr>
          <w:sz w:val="24"/>
          <w:szCs w:val="24"/>
        </w:rPr>
        <w:t>可以避免规则</w:t>
      </w:r>
      <w:proofErr w:type="gramStart"/>
      <w:r>
        <w:rPr>
          <w:sz w:val="24"/>
          <w:szCs w:val="24"/>
        </w:rPr>
        <w:t>一</w:t>
      </w:r>
      <w:proofErr w:type="gramEnd"/>
      <w:r>
        <w:rPr>
          <w:sz w:val="24"/>
          <w:szCs w:val="24"/>
        </w:rPr>
        <w:t>因参数队数不同带来的误差</w:t>
      </w:r>
      <w:r>
        <w:rPr>
          <w:rFonts w:hint="eastAsia"/>
          <w:sz w:val="24"/>
          <w:szCs w:val="24"/>
        </w:rPr>
        <w:t>。于是我们定义</w:t>
      </w:r>
      <w:r>
        <w:rPr>
          <w:sz w:val="24"/>
          <w:szCs w:val="24"/>
        </w:rPr>
        <w:t>第二指标</w:t>
      </w:r>
      <w:r>
        <w:rPr>
          <w:rFonts w:hint="eastAsia"/>
          <w:sz w:val="24"/>
          <w:szCs w:val="24"/>
        </w:rPr>
        <w:t>为：</w:t>
      </w:r>
    </w:p>
    <w:p w14:paraId="236B2D74" w14:textId="77777777" w:rsidR="009C3440" w:rsidRDefault="00E85093">
      <w:pPr>
        <w:ind w:firstLineChars="200" w:firstLine="480"/>
        <w:rPr>
          <w:sz w:val="24"/>
          <w:szCs w:val="24"/>
        </w:rPr>
      </w:pPr>
      <w:r>
        <w:rPr>
          <w:sz w:val="24"/>
          <w:szCs w:val="24"/>
        </w:rPr>
        <w:object w:dxaOrig="301" w:dyaOrig="365" w14:anchorId="71CC18D3">
          <v:shape id="_x0000_i1076" type="#_x0000_t75" style="width:15.05pt;height:18.15pt" o:ole="">
            <v:imagedata r:id="rId10" o:title=""/>
          </v:shape>
          <o:OLEObject Type="Embed" ProgID="Equation.DSMT4" ShapeID="_x0000_i1076" DrawAspect="Content" ObjectID="_1619165199" r:id="rId89"/>
        </w:object>
      </w:r>
      <w:r>
        <w:rPr>
          <w:sz w:val="24"/>
          <w:szCs w:val="24"/>
        </w:rPr>
        <w:object w:dxaOrig="193" w:dyaOrig="226" w14:anchorId="3DE153C8">
          <v:shape id="_x0000_i1077" type="#_x0000_t75" style="width:9.4pt;height:11.25pt" o:ole="">
            <v:imagedata r:id="rId11" o:title=""/>
          </v:shape>
          <o:OLEObject Type="Embed" ProgID="Equation.DSMT4" ShapeID="_x0000_i1077" DrawAspect="Content" ObjectID="_1619165200" r:id="rId90"/>
        </w:object>
      </w:r>
      <w:r>
        <w:rPr>
          <w:sz w:val="24"/>
          <w:szCs w:val="24"/>
        </w:rPr>
        <w:t>一等奖获奖率</w:t>
      </w:r>
      <w:r>
        <w:rPr>
          <w:sz w:val="24"/>
          <w:szCs w:val="24"/>
        </w:rPr>
        <w:t>+</w:t>
      </w:r>
      <w:r>
        <w:rPr>
          <w:sz w:val="24"/>
          <w:szCs w:val="24"/>
        </w:rPr>
        <w:object w:dxaOrig="312" w:dyaOrig="365" w14:anchorId="085806B0">
          <v:shape id="_x0000_i1078" type="#_x0000_t75" style="width:15.65pt;height:18.15pt" o:ole="">
            <v:imagedata r:id="rId12" o:title=""/>
          </v:shape>
          <o:OLEObject Type="Embed" ProgID="Equation.DSMT4" ShapeID="_x0000_i1078" DrawAspect="Content" ObjectID="_1619165201" r:id="rId91"/>
        </w:object>
      </w:r>
      <w:r>
        <w:rPr>
          <w:sz w:val="24"/>
          <w:szCs w:val="24"/>
        </w:rPr>
        <w:object w:dxaOrig="193" w:dyaOrig="226" w14:anchorId="3405380C">
          <v:shape id="_x0000_i1079" type="#_x0000_t75" style="width:9.4pt;height:11.25pt" o:ole="">
            <v:imagedata r:id="rId11" o:title=""/>
          </v:shape>
          <o:OLEObject Type="Embed" ProgID="Equation.DSMT4" ShapeID="_x0000_i1079" DrawAspect="Content" ObjectID="_1619165202" r:id="rId92"/>
        </w:object>
      </w:r>
      <w:r>
        <w:rPr>
          <w:sz w:val="24"/>
          <w:szCs w:val="24"/>
        </w:rPr>
        <w:t>二等奖获奖率</w:t>
      </w:r>
      <w:r>
        <w:rPr>
          <w:sz w:val="24"/>
          <w:szCs w:val="24"/>
        </w:rPr>
        <w:t>+</w:t>
      </w:r>
      <w:r>
        <w:rPr>
          <w:sz w:val="24"/>
          <w:szCs w:val="24"/>
        </w:rPr>
        <w:object w:dxaOrig="494" w:dyaOrig="365" w14:anchorId="47440158">
          <v:shape id="_x0000_i1080" type="#_x0000_t75" style="width:24.4pt;height:18.15pt" o:ole="">
            <v:imagedata r:id="rId13" o:title=""/>
          </v:shape>
          <o:OLEObject Type="Embed" ProgID="Equation.DSMT4" ShapeID="_x0000_i1080" DrawAspect="Content" ObjectID="_1619165203" r:id="rId93"/>
        </w:object>
      </w:r>
      <w:r>
        <w:rPr>
          <w:sz w:val="24"/>
          <w:szCs w:val="24"/>
        </w:rPr>
        <w:t>三等奖获奖率</w:t>
      </w:r>
      <w:r>
        <w:rPr>
          <w:sz w:val="24"/>
          <w:szCs w:val="24"/>
        </w:rPr>
        <w:t>+</w:t>
      </w:r>
      <w:r>
        <w:rPr>
          <w:sz w:val="24"/>
          <w:szCs w:val="24"/>
        </w:rPr>
        <w:object w:dxaOrig="494" w:dyaOrig="365" w14:anchorId="16F476C5">
          <v:shape id="_x0000_i1081" type="#_x0000_t75" style="width:24.4pt;height:18.15pt" o:ole="">
            <v:imagedata r:id="rId83" o:title=""/>
          </v:shape>
          <o:OLEObject Type="Embed" ProgID="Equation.DSMT4" ShapeID="_x0000_i1081" DrawAspect="Content" ObjectID="_1619165204" r:id="rId94"/>
        </w:object>
      </w:r>
      <w:r>
        <w:rPr>
          <w:sz w:val="24"/>
          <w:szCs w:val="24"/>
        </w:rPr>
        <w:t>成功参赛奖获奖率</w:t>
      </w:r>
    </w:p>
    <w:p w14:paraId="61BB738F" w14:textId="77777777" w:rsidR="009C3440" w:rsidRDefault="00E85093">
      <w:pPr>
        <w:ind w:firstLineChars="200" w:firstLine="480"/>
        <w:rPr>
          <w:sz w:val="24"/>
          <w:szCs w:val="24"/>
        </w:rPr>
      </w:pPr>
      <w:r>
        <w:rPr>
          <w:sz w:val="24"/>
          <w:szCs w:val="24"/>
        </w:rPr>
        <w:t>由于规则</w:t>
      </w:r>
      <w:proofErr w:type="gramStart"/>
      <w:r>
        <w:rPr>
          <w:sz w:val="24"/>
          <w:szCs w:val="24"/>
        </w:rPr>
        <w:t>一</w:t>
      </w:r>
      <w:proofErr w:type="gramEnd"/>
      <w:r>
        <w:rPr>
          <w:sz w:val="24"/>
          <w:szCs w:val="24"/>
        </w:rPr>
        <w:t>和</w:t>
      </w:r>
      <w:proofErr w:type="gramStart"/>
      <w:r>
        <w:rPr>
          <w:sz w:val="24"/>
          <w:szCs w:val="24"/>
        </w:rPr>
        <w:t>规则二均主观</w:t>
      </w:r>
      <w:proofErr w:type="gramEnd"/>
      <w:r>
        <w:rPr>
          <w:sz w:val="24"/>
          <w:szCs w:val="24"/>
        </w:rPr>
        <w:t>设定权重，对浙江省各高校历年的排名结果会有</w:t>
      </w:r>
      <w:r>
        <w:rPr>
          <w:sz w:val="24"/>
          <w:szCs w:val="24"/>
        </w:rPr>
        <w:lastRenderedPageBreak/>
        <w:t>影响，因此引入规则三和规则四</w:t>
      </w:r>
      <w:r>
        <w:rPr>
          <w:rFonts w:hint="eastAsia"/>
          <w:sz w:val="24"/>
          <w:szCs w:val="24"/>
        </w:rPr>
        <w:t>。</w:t>
      </w:r>
    </w:p>
    <w:p w14:paraId="6F4D2C88" w14:textId="77777777" w:rsidR="009C3440" w:rsidRDefault="00E85093">
      <w:pPr>
        <w:ind w:firstLineChars="200" w:firstLine="482"/>
        <w:rPr>
          <w:b/>
          <w:sz w:val="24"/>
          <w:szCs w:val="24"/>
        </w:rPr>
      </w:pPr>
      <w:r>
        <w:rPr>
          <w:rFonts w:hint="eastAsia"/>
          <w:b/>
          <w:sz w:val="24"/>
          <w:szCs w:val="24"/>
        </w:rPr>
        <w:t>（</w:t>
      </w:r>
      <w:r>
        <w:rPr>
          <w:rFonts w:hint="eastAsia"/>
          <w:b/>
          <w:sz w:val="24"/>
          <w:szCs w:val="24"/>
        </w:rPr>
        <w:t>3</w:t>
      </w:r>
      <w:r>
        <w:rPr>
          <w:rFonts w:hint="eastAsia"/>
          <w:b/>
          <w:sz w:val="24"/>
          <w:szCs w:val="24"/>
        </w:rPr>
        <w:t>）</w:t>
      </w:r>
      <w:r>
        <w:rPr>
          <w:b/>
          <w:sz w:val="24"/>
          <w:szCs w:val="24"/>
        </w:rPr>
        <w:t>规则三</w:t>
      </w:r>
      <w:r>
        <w:rPr>
          <w:rFonts w:hint="eastAsia"/>
          <w:b/>
          <w:sz w:val="24"/>
          <w:szCs w:val="24"/>
        </w:rPr>
        <w:t>：</w:t>
      </w:r>
    </w:p>
    <w:p w14:paraId="7EB259B5" w14:textId="4E0FAEA4" w:rsidR="009C3440" w:rsidRDefault="00E85093">
      <w:pPr>
        <w:ind w:firstLineChars="200" w:firstLine="480"/>
        <w:rPr>
          <w:sz w:val="24"/>
          <w:szCs w:val="24"/>
        </w:rPr>
      </w:pPr>
      <w:r>
        <w:rPr>
          <w:rFonts w:hint="eastAsia"/>
          <w:sz w:val="24"/>
          <w:szCs w:val="24"/>
        </w:rPr>
        <w:t>我们利用</w:t>
      </w:r>
      <w:r>
        <w:rPr>
          <w:sz w:val="24"/>
          <w:szCs w:val="24"/>
        </w:rPr>
        <w:t>模糊层次分析法确定</w:t>
      </w:r>
      <w:r>
        <w:rPr>
          <w:rFonts w:hint="eastAsia"/>
          <w:sz w:val="24"/>
          <w:szCs w:val="24"/>
        </w:rPr>
        <w:t>的</w:t>
      </w:r>
      <w:r w:rsidR="00890ED4" w:rsidRPr="00890ED4">
        <w:rPr>
          <w:position w:val="-12"/>
          <w:sz w:val="24"/>
          <w:szCs w:val="24"/>
        </w:rPr>
        <w:object w:dxaOrig="440" w:dyaOrig="360" w14:anchorId="3B7D2953">
          <v:shape id="_x0000_i1082" type="#_x0000_t75" style="width:21.9pt;height:18.15pt" o:ole="">
            <v:imagedata r:id="rId95" o:title=""/>
          </v:shape>
          <o:OLEObject Type="Embed" ProgID="Equation.DSMT4" ShapeID="_x0000_i1082" DrawAspect="Content" ObjectID="_1619165205" r:id="rId96"/>
        </w:object>
      </w:r>
      <w:r>
        <w:rPr>
          <w:sz w:val="24"/>
          <w:szCs w:val="24"/>
        </w:rPr>
        <w:t>，</w:t>
      </w:r>
      <w:r>
        <w:rPr>
          <w:sz w:val="24"/>
          <w:szCs w:val="24"/>
        </w:rPr>
        <w:object w:dxaOrig="312" w:dyaOrig="365" w14:anchorId="4BA7331D">
          <v:shape id="_x0000_i1083" type="#_x0000_t75" style="width:15.65pt;height:18.15pt" o:ole="">
            <v:imagedata r:id="rId97" o:title=""/>
          </v:shape>
          <o:OLEObject Type="Embed" ProgID="Equation.DSMT4" ShapeID="_x0000_i1083" DrawAspect="Content" ObjectID="_1619165206" r:id="rId98"/>
        </w:object>
      </w:r>
      <w:r>
        <w:rPr>
          <w:sz w:val="24"/>
          <w:szCs w:val="24"/>
        </w:rPr>
        <w:t>，</w:t>
      </w:r>
      <w:r>
        <w:rPr>
          <w:sz w:val="24"/>
          <w:szCs w:val="24"/>
        </w:rPr>
        <w:object w:dxaOrig="312" w:dyaOrig="365" w14:anchorId="6860B0D5">
          <v:shape id="_x0000_i1084" type="#_x0000_t75" style="width:15.65pt;height:18.15pt" o:ole="">
            <v:imagedata r:id="rId99" o:title=""/>
          </v:shape>
          <o:OLEObject Type="Embed" ProgID="Equation.DSMT4" ShapeID="_x0000_i1084" DrawAspect="Content" ObjectID="_1619165207" r:id="rId100"/>
        </w:object>
      </w:r>
      <w:r>
        <w:rPr>
          <w:sz w:val="24"/>
          <w:szCs w:val="24"/>
        </w:rPr>
        <w:t>，</w:t>
      </w:r>
      <w:r>
        <w:rPr>
          <w:sz w:val="24"/>
          <w:szCs w:val="24"/>
        </w:rPr>
        <w:object w:dxaOrig="312" w:dyaOrig="365" w14:anchorId="606CB84A">
          <v:shape id="_x0000_i1085" type="#_x0000_t75" style="width:15.65pt;height:18.15pt" o:ole="">
            <v:imagedata r:id="rId101" o:title=""/>
          </v:shape>
          <o:OLEObject Type="Embed" ProgID="Equation.DSMT4" ShapeID="_x0000_i1085" DrawAspect="Content" ObjectID="_1619165208" r:id="rId102"/>
        </w:object>
      </w:r>
      <w:r>
        <w:rPr>
          <w:rFonts w:hint="eastAsia"/>
          <w:sz w:val="24"/>
          <w:szCs w:val="24"/>
        </w:rPr>
        <w:t>作为第三指标相应数据额权重，定义第三指标为：</w:t>
      </w:r>
    </w:p>
    <w:p w14:paraId="1B288225" w14:textId="77777777" w:rsidR="009C3440" w:rsidRDefault="00E85093">
      <w:pPr>
        <w:ind w:firstLineChars="200" w:firstLine="480"/>
        <w:rPr>
          <w:sz w:val="24"/>
          <w:szCs w:val="24"/>
        </w:rPr>
      </w:pPr>
      <w:r>
        <w:rPr>
          <w:sz w:val="24"/>
          <w:szCs w:val="24"/>
        </w:rPr>
        <w:object w:dxaOrig="301" w:dyaOrig="365" w14:anchorId="45E6D1B7">
          <v:shape id="_x0000_i1086" type="#_x0000_t75" style="width:15.05pt;height:18.15pt" o:ole="">
            <v:imagedata r:id="rId10" o:title=""/>
          </v:shape>
          <o:OLEObject Type="Embed" ProgID="Equation.DSMT4" ShapeID="_x0000_i1086" DrawAspect="Content" ObjectID="_1619165209" r:id="rId103"/>
        </w:object>
      </w:r>
      <w:r>
        <w:rPr>
          <w:sz w:val="24"/>
          <w:szCs w:val="24"/>
        </w:rPr>
        <w:object w:dxaOrig="193" w:dyaOrig="226" w14:anchorId="4308235C">
          <v:shape id="_x0000_i1087" type="#_x0000_t75" style="width:9.4pt;height:11.25pt" o:ole="">
            <v:imagedata r:id="rId11" o:title=""/>
          </v:shape>
          <o:OLEObject Type="Embed" ProgID="Equation.DSMT4" ShapeID="_x0000_i1087" DrawAspect="Content" ObjectID="_1619165210" r:id="rId104"/>
        </w:object>
      </w:r>
      <w:r>
        <w:rPr>
          <w:sz w:val="24"/>
          <w:szCs w:val="24"/>
        </w:rPr>
        <w:t>一等奖个数</w:t>
      </w:r>
      <w:r>
        <w:rPr>
          <w:sz w:val="24"/>
          <w:szCs w:val="24"/>
        </w:rPr>
        <w:t>+</w:t>
      </w:r>
      <w:r w:rsidR="00697099">
        <w:rPr>
          <w:sz w:val="24"/>
          <w:szCs w:val="24"/>
        </w:rPr>
        <w:pict w14:anchorId="2A415E02">
          <v:shape id="_x0000_i1088" type="#_x0000_t75" alt="" style="width:12.5pt;height:14.4pt">
            <v:imagedata r:id="rId12" o:title=""/>
          </v:shape>
        </w:pict>
      </w:r>
      <w:r>
        <w:rPr>
          <w:sz w:val="24"/>
          <w:szCs w:val="24"/>
        </w:rPr>
        <w:object w:dxaOrig="193" w:dyaOrig="226" w14:anchorId="28C0478C">
          <v:shape id="_x0000_i1089" type="#_x0000_t75" style="width:9.4pt;height:11.25pt" o:ole="">
            <v:imagedata r:id="rId11" o:title=""/>
          </v:shape>
          <o:OLEObject Type="Embed" ProgID="Equation.DSMT4" ShapeID="_x0000_i1089" DrawAspect="Content" ObjectID="_1619165211" r:id="rId105"/>
        </w:object>
      </w:r>
      <w:r>
        <w:rPr>
          <w:sz w:val="24"/>
          <w:szCs w:val="24"/>
        </w:rPr>
        <w:t>二等奖个数</w:t>
      </w:r>
      <w:r>
        <w:rPr>
          <w:sz w:val="24"/>
          <w:szCs w:val="24"/>
        </w:rPr>
        <w:t>+</w:t>
      </w:r>
      <w:r>
        <w:rPr>
          <w:sz w:val="24"/>
          <w:szCs w:val="24"/>
        </w:rPr>
        <w:object w:dxaOrig="494" w:dyaOrig="365" w14:anchorId="73859102">
          <v:shape id="_x0000_i1090" type="#_x0000_t75" style="width:24.4pt;height:18.15pt" o:ole="">
            <v:imagedata r:id="rId13" o:title=""/>
          </v:shape>
          <o:OLEObject Type="Embed" ProgID="Equation.DSMT4" ShapeID="_x0000_i1090" DrawAspect="Content" ObjectID="_1619165212" r:id="rId106"/>
        </w:object>
      </w:r>
      <w:r>
        <w:rPr>
          <w:sz w:val="24"/>
          <w:szCs w:val="24"/>
        </w:rPr>
        <w:t>三等奖个数</w:t>
      </w:r>
      <w:r>
        <w:rPr>
          <w:sz w:val="24"/>
          <w:szCs w:val="24"/>
        </w:rPr>
        <w:t>+</w:t>
      </w:r>
      <w:r w:rsidR="00697099">
        <w:rPr>
          <w:sz w:val="24"/>
          <w:szCs w:val="24"/>
        </w:rPr>
        <w:pict w14:anchorId="6619010C">
          <v:shape id="_x0000_i1091" type="#_x0000_t75" style="width:24.4pt;height:18.15pt">
            <v:imagedata r:id="rId83" o:title=""/>
          </v:shape>
        </w:pict>
      </w:r>
      <w:r>
        <w:rPr>
          <w:sz w:val="24"/>
          <w:szCs w:val="24"/>
        </w:rPr>
        <w:t>成功参赛奖个数</w:t>
      </w:r>
    </w:p>
    <w:p w14:paraId="7C1595FC" w14:textId="77777777" w:rsidR="009C3440" w:rsidRDefault="00E85093">
      <w:pPr>
        <w:ind w:firstLineChars="200" w:firstLine="482"/>
        <w:rPr>
          <w:b/>
          <w:sz w:val="24"/>
          <w:szCs w:val="24"/>
        </w:rPr>
      </w:pPr>
      <w:r>
        <w:rPr>
          <w:rFonts w:hint="eastAsia"/>
          <w:b/>
          <w:sz w:val="24"/>
          <w:szCs w:val="24"/>
        </w:rPr>
        <w:t>（</w:t>
      </w:r>
      <w:r>
        <w:rPr>
          <w:rFonts w:hint="eastAsia"/>
          <w:b/>
          <w:sz w:val="24"/>
          <w:szCs w:val="24"/>
        </w:rPr>
        <w:t>4</w:t>
      </w:r>
      <w:r>
        <w:rPr>
          <w:rFonts w:hint="eastAsia"/>
          <w:b/>
          <w:sz w:val="24"/>
          <w:szCs w:val="24"/>
        </w:rPr>
        <w:t>）</w:t>
      </w:r>
      <w:r>
        <w:rPr>
          <w:b/>
          <w:sz w:val="24"/>
          <w:szCs w:val="24"/>
        </w:rPr>
        <w:t>规则</w:t>
      </w:r>
      <w:r>
        <w:rPr>
          <w:rFonts w:hint="eastAsia"/>
          <w:b/>
          <w:sz w:val="24"/>
          <w:szCs w:val="24"/>
        </w:rPr>
        <w:t>四：</w:t>
      </w:r>
    </w:p>
    <w:p w14:paraId="6327EEDD" w14:textId="77777777" w:rsidR="009C3440" w:rsidRDefault="00E85093">
      <w:pPr>
        <w:ind w:firstLineChars="200" w:firstLine="480"/>
        <w:rPr>
          <w:sz w:val="24"/>
          <w:szCs w:val="24"/>
        </w:rPr>
      </w:pPr>
      <w:r>
        <w:rPr>
          <w:rFonts w:hint="eastAsia"/>
          <w:sz w:val="24"/>
          <w:szCs w:val="24"/>
        </w:rPr>
        <w:t>在第三指标的基础上，定义第四指标为：</w:t>
      </w:r>
    </w:p>
    <w:p w14:paraId="0E037A1E" w14:textId="77777777" w:rsidR="009C3440" w:rsidRDefault="00E85093">
      <w:pPr>
        <w:ind w:firstLineChars="200" w:firstLine="480"/>
        <w:rPr>
          <w:sz w:val="24"/>
          <w:szCs w:val="24"/>
        </w:rPr>
      </w:pPr>
      <w:r>
        <w:rPr>
          <w:sz w:val="24"/>
          <w:szCs w:val="24"/>
        </w:rPr>
        <w:object w:dxaOrig="301" w:dyaOrig="365" w14:anchorId="684A04FF">
          <v:shape id="_x0000_i1092" type="#_x0000_t75" style="width:15.05pt;height:18.15pt" o:ole="">
            <v:imagedata r:id="rId10" o:title=""/>
          </v:shape>
          <o:OLEObject Type="Embed" ProgID="Equation.DSMT4" ShapeID="_x0000_i1092" DrawAspect="Content" ObjectID="_1619165213" r:id="rId107"/>
        </w:object>
      </w:r>
      <w:r>
        <w:rPr>
          <w:sz w:val="24"/>
          <w:szCs w:val="24"/>
        </w:rPr>
        <w:object w:dxaOrig="193" w:dyaOrig="226" w14:anchorId="7AAE8A18">
          <v:shape id="_x0000_i1093" type="#_x0000_t75" style="width:9.4pt;height:11.25pt" o:ole="">
            <v:imagedata r:id="rId11" o:title=""/>
          </v:shape>
          <o:OLEObject Type="Embed" ProgID="Equation.DSMT4" ShapeID="_x0000_i1093" DrawAspect="Content" ObjectID="_1619165214" r:id="rId108"/>
        </w:object>
      </w:r>
      <w:r>
        <w:rPr>
          <w:sz w:val="24"/>
          <w:szCs w:val="24"/>
        </w:rPr>
        <w:t>一等奖获奖率</w:t>
      </w:r>
      <w:r>
        <w:rPr>
          <w:sz w:val="24"/>
          <w:szCs w:val="24"/>
        </w:rPr>
        <w:t>+</w:t>
      </w:r>
      <w:r>
        <w:rPr>
          <w:sz w:val="24"/>
          <w:szCs w:val="24"/>
        </w:rPr>
        <w:object w:dxaOrig="312" w:dyaOrig="365" w14:anchorId="14F4A44C">
          <v:shape id="_x0000_i1094" type="#_x0000_t75" style="width:15.65pt;height:18.15pt" o:ole="">
            <v:imagedata r:id="rId12" o:title=""/>
          </v:shape>
          <o:OLEObject Type="Embed" ProgID="Equation.DSMT4" ShapeID="_x0000_i1094" DrawAspect="Content" ObjectID="_1619165215" r:id="rId109"/>
        </w:object>
      </w:r>
      <w:r>
        <w:rPr>
          <w:sz w:val="24"/>
          <w:szCs w:val="24"/>
        </w:rPr>
        <w:object w:dxaOrig="193" w:dyaOrig="226" w14:anchorId="084FA88B">
          <v:shape id="_x0000_i1095" type="#_x0000_t75" style="width:9.4pt;height:11.25pt" o:ole="">
            <v:imagedata r:id="rId11" o:title=""/>
          </v:shape>
          <o:OLEObject Type="Embed" ProgID="Equation.DSMT4" ShapeID="_x0000_i1095" DrawAspect="Content" ObjectID="_1619165216" r:id="rId110"/>
        </w:object>
      </w:r>
      <w:r>
        <w:rPr>
          <w:sz w:val="24"/>
          <w:szCs w:val="24"/>
        </w:rPr>
        <w:t>二等奖获奖率</w:t>
      </w:r>
      <w:r>
        <w:rPr>
          <w:sz w:val="24"/>
          <w:szCs w:val="24"/>
        </w:rPr>
        <w:t>+</w:t>
      </w:r>
      <w:r>
        <w:rPr>
          <w:sz w:val="24"/>
          <w:szCs w:val="24"/>
        </w:rPr>
        <w:object w:dxaOrig="494" w:dyaOrig="365" w14:anchorId="7301810F">
          <v:shape id="_x0000_i1096" type="#_x0000_t75" style="width:24.4pt;height:18.15pt" o:ole="">
            <v:imagedata r:id="rId13" o:title=""/>
          </v:shape>
          <o:OLEObject Type="Embed" ProgID="Equation.DSMT4" ShapeID="_x0000_i1096" DrawAspect="Content" ObjectID="_1619165217" r:id="rId111"/>
        </w:object>
      </w:r>
      <w:r>
        <w:rPr>
          <w:sz w:val="24"/>
          <w:szCs w:val="24"/>
        </w:rPr>
        <w:t>三等奖获奖率</w:t>
      </w:r>
      <w:r>
        <w:rPr>
          <w:sz w:val="24"/>
          <w:szCs w:val="24"/>
        </w:rPr>
        <w:t>+</w:t>
      </w:r>
      <w:r>
        <w:rPr>
          <w:sz w:val="24"/>
          <w:szCs w:val="24"/>
        </w:rPr>
        <w:object w:dxaOrig="494" w:dyaOrig="365" w14:anchorId="1BC10EDE">
          <v:shape id="_x0000_i1097" type="#_x0000_t75" style="width:24.4pt;height:18.15pt" o:ole="">
            <v:imagedata r:id="rId83" o:title=""/>
          </v:shape>
          <o:OLEObject Type="Embed" ProgID="Equation.DSMT4" ShapeID="_x0000_i1097" DrawAspect="Content" ObjectID="_1619165218" r:id="rId112"/>
        </w:object>
      </w:r>
      <w:r>
        <w:rPr>
          <w:sz w:val="24"/>
          <w:szCs w:val="24"/>
        </w:rPr>
        <w:t>成功参赛奖获奖率</w:t>
      </w:r>
    </w:p>
    <w:p w14:paraId="36707E9B" w14:textId="77777777" w:rsidR="009C3440" w:rsidRDefault="00E85093">
      <w:pPr>
        <w:ind w:firstLineChars="200" w:firstLine="482"/>
        <w:rPr>
          <w:b/>
          <w:sz w:val="24"/>
          <w:szCs w:val="24"/>
        </w:rPr>
      </w:pPr>
      <w:r>
        <w:rPr>
          <w:rFonts w:hint="eastAsia"/>
          <w:b/>
          <w:sz w:val="24"/>
          <w:szCs w:val="24"/>
        </w:rPr>
        <w:t>（</w:t>
      </w:r>
      <w:r>
        <w:rPr>
          <w:rFonts w:hint="eastAsia"/>
          <w:b/>
          <w:sz w:val="24"/>
          <w:szCs w:val="24"/>
        </w:rPr>
        <w:t>5</w:t>
      </w:r>
      <w:r>
        <w:rPr>
          <w:rFonts w:hint="eastAsia"/>
          <w:b/>
          <w:sz w:val="24"/>
          <w:szCs w:val="24"/>
        </w:rPr>
        <w:t>）指标比较与评估：</w:t>
      </w:r>
    </w:p>
    <w:p w14:paraId="14B5D282" w14:textId="77777777" w:rsidR="009C3440" w:rsidRDefault="00E85093">
      <w:pPr>
        <w:ind w:firstLineChars="200" w:firstLine="480"/>
        <w:rPr>
          <w:sz w:val="24"/>
          <w:szCs w:val="24"/>
        </w:rPr>
      </w:pPr>
      <w:r>
        <w:rPr>
          <w:rFonts w:hint="eastAsia"/>
          <w:sz w:val="24"/>
          <w:szCs w:val="24"/>
        </w:rPr>
        <w:t>从以上四个指标我们可以清晰的发现，指标</w:t>
      </w:r>
      <w:proofErr w:type="gramStart"/>
      <w:r>
        <w:rPr>
          <w:rFonts w:hint="eastAsia"/>
          <w:sz w:val="24"/>
          <w:szCs w:val="24"/>
        </w:rPr>
        <w:t>一</w:t>
      </w:r>
      <w:proofErr w:type="gramEnd"/>
      <w:r>
        <w:rPr>
          <w:rFonts w:hint="eastAsia"/>
          <w:sz w:val="24"/>
          <w:szCs w:val="24"/>
        </w:rPr>
        <w:t>与指标二的权重设定较为主观，而指标三与指标</w:t>
      </w:r>
      <w:proofErr w:type="gramStart"/>
      <w:r>
        <w:rPr>
          <w:rFonts w:hint="eastAsia"/>
          <w:sz w:val="24"/>
          <w:szCs w:val="24"/>
        </w:rPr>
        <w:t>四利用</w:t>
      </w:r>
      <w:proofErr w:type="gramEnd"/>
      <w:r>
        <w:rPr>
          <w:rFonts w:hint="eastAsia"/>
          <w:sz w:val="24"/>
          <w:szCs w:val="24"/>
        </w:rPr>
        <w:t>层次分析法较为客观。并且指标四与指标三相比，</w:t>
      </w:r>
      <w:r>
        <w:rPr>
          <w:sz w:val="24"/>
          <w:szCs w:val="24"/>
        </w:rPr>
        <w:t>避免</w:t>
      </w:r>
      <w:r>
        <w:rPr>
          <w:rFonts w:hint="eastAsia"/>
          <w:sz w:val="24"/>
          <w:szCs w:val="24"/>
        </w:rPr>
        <w:t>了</w:t>
      </w:r>
      <w:r>
        <w:rPr>
          <w:sz w:val="24"/>
          <w:szCs w:val="24"/>
        </w:rPr>
        <w:t>因参数队数不同带来的误差</w:t>
      </w:r>
      <w:r>
        <w:rPr>
          <w:rFonts w:hint="eastAsia"/>
          <w:sz w:val="24"/>
          <w:szCs w:val="24"/>
        </w:rPr>
        <w:t>。</w:t>
      </w:r>
      <w:r>
        <w:rPr>
          <w:sz w:val="24"/>
          <w:szCs w:val="24"/>
        </w:rPr>
        <w:t>因此</w:t>
      </w:r>
      <w:r>
        <w:rPr>
          <w:rFonts w:hint="eastAsia"/>
          <w:sz w:val="24"/>
          <w:szCs w:val="24"/>
        </w:rPr>
        <w:t>，将</w:t>
      </w:r>
      <w:r>
        <w:rPr>
          <w:sz w:val="24"/>
          <w:szCs w:val="24"/>
        </w:rPr>
        <w:t>第四指标</w:t>
      </w:r>
      <w:r>
        <w:rPr>
          <w:rFonts w:hint="eastAsia"/>
          <w:sz w:val="24"/>
          <w:szCs w:val="24"/>
        </w:rPr>
        <w:t>设置为最优规则。</w:t>
      </w:r>
      <w:r>
        <w:rPr>
          <w:rFonts w:hint="eastAsia"/>
          <w:sz w:val="24"/>
          <w:szCs w:val="24"/>
        </w:rPr>
        <w:t xml:space="preserve"> </w:t>
      </w:r>
    </w:p>
    <w:p w14:paraId="1E5982AC" w14:textId="77777777" w:rsidR="009C3440" w:rsidRDefault="00E85093">
      <w:pPr>
        <w:ind w:firstLineChars="200" w:firstLine="482"/>
        <w:rPr>
          <w:b/>
          <w:sz w:val="24"/>
          <w:szCs w:val="24"/>
        </w:rPr>
      </w:pPr>
      <w:r>
        <w:rPr>
          <w:rFonts w:hint="eastAsia"/>
          <w:b/>
          <w:sz w:val="24"/>
          <w:szCs w:val="24"/>
        </w:rPr>
        <w:t>（</w:t>
      </w:r>
      <w:r>
        <w:rPr>
          <w:rFonts w:hint="eastAsia"/>
          <w:b/>
          <w:sz w:val="24"/>
          <w:szCs w:val="24"/>
        </w:rPr>
        <w:t>6</w:t>
      </w:r>
      <w:r>
        <w:rPr>
          <w:rFonts w:hint="eastAsia"/>
          <w:b/>
          <w:sz w:val="24"/>
          <w:szCs w:val="24"/>
        </w:rPr>
        <w:t>）浙江高校历年排名：</w:t>
      </w:r>
    </w:p>
    <w:p w14:paraId="6AF6B1DC" w14:textId="77777777" w:rsidR="009C3440" w:rsidRDefault="00E85093">
      <w:pPr>
        <w:shd w:val="clear" w:color="auto" w:fill="FFFFFF"/>
        <w:ind w:firstLineChars="200" w:firstLine="480"/>
        <w:rPr>
          <w:sz w:val="24"/>
          <w:szCs w:val="24"/>
        </w:rPr>
      </w:pPr>
      <w:r>
        <w:rPr>
          <w:rFonts w:hint="eastAsia"/>
          <w:sz w:val="24"/>
          <w:szCs w:val="24"/>
        </w:rPr>
        <w:t>接下来，通过最优规则我们计算得出</w:t>
      </w:r>
      <w:r>
        <w:rPr>
          <w:sz w:val="24"/>
          <w:szCs w:val="24"/>
        </w:rPr>
        <w:t>浙江省各个高校的</w:t>
      </w:r>
      <w:r>
        <w:rPr>
          <w:rFonts w:hint="eastAsia"/>
          <w:sz w:val="24"/>
          <w:szCs w:val="24"/>
        </w:rPr>
        <w:t>指标值</w:t>
      </w:r>
      <w:r>
        <w:rPr>
          <w:sz w:val="24"/>
          <w:szCs w:val="24"/>
        </w:rPr>
        <w:t>（结果见</w:t>
      </w:r>
      <w:r>
        <w:rPr>
          <w:b/>
          <w:sz w:val="24"/>
          <w:szCs w:val="24"/>
        </w:rPr>
        <w:t>附录</w:t>
      </w:r>
      <w:r>
        <w:rPr>
          <w:rFonts w:hint="eastAsia"/>
          <w:b/>
          <w:sz w:val="24"/>
          <w:szCs w:val="24"/>
        </w:rPr>
        <w:t>1.2</w:t>
      </w:r>
      <w:r>
        <w:rPr>
          <w:sz w:val="24"/>
          <w:szCs w:val="24"/>
        </w:rPr>
        <w:t>），</w:t>
      </w:r>
      <w:r>
        <w:rPr>
          <w:rFonts w:hint="eastAsia"/>
          <w:sz w:val="24"/>
          <w:szCs w:val="24"/>
        </w:rPr>
        <w:t>在此基础上，</w:t>
      </w:r>
      <w:r>
        <w:rPr>
          <w:sz w:val="24"/>
          <w:szCs w:val="24"/>
        </w:rPr>
        <w:t>根据指标</w:t>
      </w:r>
      <w:r>
        <w:rPr>
          <w:rFonts w:hint="eastAsia"/>
          <w:sz w:val="24"/>
          <w:szCs w:val="24"/>
        </w:rPr>
        <w:t>值</w:t>
      </w:r>
      <w:r>
        <w:rPr>
          <w:sz w:val="24"/>
          <w:szCs w:val="24"/>
        </w:rPr>
        <w:t>确定浙江省高校在该项赛事中的历年排名，排名结果如下表</w:t>
      </w:r>
      <w:r>
        <w:rPr>
          <w:rFonts w:hint="eastAsia"/>
          <w:sz w:val="24"/>
          <w:szCs w:val="24"/>
        </w:rPr>
        <w:t>xxx</w:t>
      </w:r>
      <w:r>
        <w:rPr>
          <w:sz w:val="24"/>
          <w:szCs w:val="24"/>
        </w:rPr>
        <w:t>所示</w:t>
      </w:r>
    </w:p>
    <w:p w14:paraId="151239AA" w14:textId="77777777" w:rsidR="009C3440" w:rsidRDefault="00E85093">
      <w:pPr>
        <w:shd w:val="clear" w:color="auto" w:fill="FFFFFF"/>
        <w:ind w:firstLine="200"/>
      </w:pPr>
      <w:r>
        <w:t xml:space="preserve">                      </w:t>
      </w:r>
      <w:r>
        <w:t>表</w:t>
      </w:r>
      <w:r>
        <w:t>XX</w:t>
      </w:r>
      <w:r>
        <w:t>浙江高校在该项赛事中的历年排名</w:t>
      </w:r>
    </w:p>
    <w:tbl>
      <w:tblPr>
        <w:tblW w:w="8296" w:type="dxa"/>
        <w:jc w:val="center"/>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4A0" w:firstRow="1" w:lastRow="0" w:firstColumn="1" w:lastColumn="0" w:noHBand="0" w:noVBand="1"/>
      </w:tblPr>
      <w:tblGrid>
        <w:gridCol w:w="1816"/>
        <w:gridCol w:w="1219"/>
        <w:gridCol w:w="1606"/>
        <w:gridCol w:w="831"/>
        <w:gridCol w:w="1606"/>
        <w:gridCol w:w="1218"/>
      </w:tblGrid>
      <w:tr w:rsidR="009C3440" w14:paraId="0ED46EB8" w14:textId="77777777">
        <w:trPr>
          <w:trHeight w:val="270"/>
          <w:jc w:val="center"/>
        </w:trPr>
        <w:tc>
          <w:tcPr>
            <w:tcW w:w="1816" w:type="dxa"/>
            <w:tcBorders>
              <w:top w:val="single" w:sz="4" w:space="0" w:color="4472C4"/>
              <w:left w:val="single" w:sz="4" w:space="0" w:color="4472C4"/>
              <w:bottom w:val="single" w:sz="4" w:space="0" w:color="4472C4"/>
              <w:right w:val="nil"/>
            </w:tcBorders>
            <w:shd w:val="clear" w:color="auto" w:fill="4472C4"/>
            <w:noWrap/>
            <w:vAlign w:val="center"/>
          </w:tcPr>
          <w:p w14:paraId="773AE23B" w14:textId="77777777" w:rsidR="009C3440" w:rsidRDefault="009C3440">
            <w:pPr>
              <w:widowControl/>
              <w:jc w:val="center"/>
              <w:rPr>
                <w:rFonts w:ascii="宋体" w:hAnsi="宋体"/>
                <w:bCs/>
                <w:color w:val="000000"/>
                <w:kern w:val="0"/>
                <w:sz w:val="22"/>
              </w:rPr>
            </w:pPr>
          </w:p>
        </w:tc>
        <w:tc>
          <w:tcPr>
            <w:tcW w:w="1219" w:type="dxa"/>
            <w:tcBorders>
              <w:top w:val="single" w:sz="4" w:space="0" w:color="4472C4"/>
              <w:left w:val="nil"/>
              <w:bottom w:val="single" w:sz="4" w:space="0" w:color="4472C4"/>
              <w:right w:val="nil"/>
            </w:tcBorders>
            <w:shd w:val="clear" w:color="auto" w:fill="4472C4"/>
            <w:noWrap/>
            <w:vAlign w:val="center"/>
          </w:tcPr>
          <w:p w14:paraId="2905E978" w14:textId="77777777" w:rsidR="009C3440" w:rsidRDefault="00E85093">
            <w:pPr>
              <w:widowControl/>
              <w:jc w:val="center"/>
              <w:rPr>
                <w:rFonts w:ascii="宋体" w:hAnsi="宋体"/>
                <w:bCs/>
                <w:color w:val="000000"/>
                <w:kern w:val="0"/>
                <w:sz w:val="22"/>
              </w:rPr>
            </w:pPr>
            <w:r>
              <w:rPr>
                <w:rFonts w:ascii="宋体" w:hAnsi="宋体"/>
                <w:bCs/>
                <w:color w:val="000000"/>
                <w:kern w:val="0"/>
                <w:sz w:val="22"/>
              </w:rPr>
              <w:t>2014</w:t>
            </w:r>
          </w:p>
        </w:tc>
        <w:tc>
          <w:tcPr>
            <w:tcW w:w="1606" w:type="dxa"/>
            <w:tcBorders>
              <w:top w:val="single" w:sz="4" w:space="0" w:color="4472C4"/>
              <w:left w:val="nil"/>
              <w:bottom w:val="single" w:sz="4" w:space="0" w:color="4472C4"/>
              <w:right w:val="nil"/>
            </w:tcBorders>
            <w:shd w:val="clear" w:color="auto" w:fill="4472C4"/>
            <w:noWrap/>
            <w:vAlign w:val="center"/>
          </w:tcPr>
          <w:p w14:paraId="62DA7A22" w14:textId="77777777" w:rsidR="009C3440" w:rsidRDefault="00E85093">
            <w:pPr>
              <w:widowControl/>
              <w:jc w:val="center"/>
              <w:rPr>
                <w:rFonts w:ascii="宋体" w:hAnsi="宋体"/>
                <w:bCs/>
                <w:color w:val="000000"/>
                <w:kern w:val="0"/>
                <w:sz w:val="22"/>
              </w:rPr>
            </w:pPr>
            <w:r>
              <w:rPr>
                <w:rFonts w:ascii="宋体" w:hAnsi="宋体"/>
                <w:bCs/>
                <w:color w:val="000000"/>
                <w:kern w:val="0"/>
                <w:sz w:val="22"/>
              </w:rPr>
              <w:t>2015</w:t>
            </w:r>
          </w:p>
        </w:tc>
        <w:tc>
          <w:tcPr>
            <w:tcW w:w="831" w:type="dxa"/>
            <w:tcBorders>
              <w:top w:val="single" w:sz="4" w:space="0" w:color="4472C4"/>
              <w:left w:val="nil"/>
              <w:bottom w:val="single" w:sz="4" w:space="0" w:color="4472C4"/>
              <w:right w:val="nil"/>
            </w:tcBorders>
            <w:shd w:val="clear" w:color="auto" w:fill="4472C4"/>
            <w:noWrap/>
            <w:vAlign w:val="center"/>
          </w:tcPr>
          <w:p w14:paraId="728C4683" w14:textId="77777777" w:rsidR="009C3440" w:rsidRDefault="00E85093">
            <w:pPr>
              <w:widowControl/>
              <w:jc w:val="center"/>
              <w:rPr>
                <w:rFonts w:ascii="宋体" w:hAnsi="宋体"/>
                <w:bCs/>
                <w:color w:val="000000"/>
                <w:kern w:val="0"/>
                <w:sz w:val="22"/>
              </w:rPr>
            </w:pPr>
            <w:r>
              <w:rPr>
                <w:rFonts w:ascii="宋体" w:hAnsi="宋体"/>
                <w:bCs/>
                <w:color w:val="000000"/>
                <w:kern w:val="0"/>
                <w:sz w:val="22"/>
              </w:rPr>
              <w:t>2016</w:t>
            </w:r>
          </w:p>
        </w:tc>
        <w:tc>
          <w:tcPr>
            <w:tcW w:w="1606" w:type="dxa"/>
            <w:tcBorders>
              <w:top w:val="single" w:sz="4" w:space="0" w:color="4472C4"/>
              <w:left w:val="nil"/>
              <w:bottom w:val="single" w:sz="4" w:space="0" w:color="4472C4"/>
              <w:right w:val="nil"/>
            </w:tcBorders>
            <w:shd w:val="clear" w:color="auto" w:fill="4472C4"/>
            <w:noWrap/>
            <w:vAlign w:val="center"/>
          </w:tcPr>
          <w:p w14:paraId="0A79F978" w14:textId="77777777" w:rsidR="009C3440" w:rsidRDefault="00E85093">
            <w:pPr>
              <w:widowControl/>
              <w:jc w:val="center"/>
              <w:rPr>
                <w:rFonts w:ascii="宋体" w:hAnsi="宋体"/>
                <w:bCs/>
                <w:color w:val="000000"/>
                <w:kern w:val="0"/>
                <w:sz w:val="22"/>
              </w:rPr>
            </w:pPr>
            <w:r>
              <w:rPr>
                <w:rFonts w:ascii="宋体" w:hAnsi="宋体"/>
                <w:bCs/>
                <w:color w:val="000000"/>
                <w:kern w:val="0"/>
                <w:sz w:val="22"/>
              </w:rPr>
              <w:t>2017</w:t>
            </w:r>
          </w:p>
        </w:tc>
        <w:tc>
          <w:tcPr>
            <w:tcW w:w="1218" w:type="dxa"/>
            <w:tcBorders>
              <w:top w:val="single" w:sz="4" w:space="0" w:color="4472C4"/>
              <w:left w:val="nil"/>
              <w:bottom w:val="single" w:sz="4" w:space="0" w:color="4472C4"/>
              <w:right w:val="single" w:sz="4" w:space="0" w:color="4472C4"/>
            </w:tcBorders>
            <w:shd w:val="clear" w:color="auto" w:fill="4472C4"/>
            <w:noWrap/>
            <w:vAlign w:val="center"/>
          </w:tcPr>
          <w:p w14:paraId="04641709" w14:textId="77777777" w:rsidR="009C3440" w:rsidRDefault="00E85093">
            <w:pPr>
              <w:widowControl/>
              <w:jc w:val="center"/>
              <w:rPr>
                <w:rFonts w:ascii="宋体" w:hAnsi="宋体"/>
                <w:bCs/>
                <w:color w:val="000000"/>
                <w:kern w:val="0"/>
                <w:sz w:val="22"/>
              </w:rPr>
            </w:pPr>
            <w:r>
              <w:rPr>
                <w:rFonts w:ascii="宋体" w:hAnsi="宋体"/>
                <w:bCs/>
                <w:color w:val="000000"/>
                <w:kern w:val="0"/>
                <w:sz w:val="22"/>
              </w:rPr>
              <w:t>2018</w:t>
            </w:r>
          </w:p>
        </w:tc>
      </w:tr>
      <w:tr w:rsidR="009C3440" w14:paraId="5BDEC320" w14:textId="77777777">
        <w:trPr>
          <w:trHeight w:val="270"/>
          <w:jc w:val="center"/>
        </w:trPr>
        <w:tc>
          <w:tcPr>
            <w:tcW w:w="1816" w:type="dxa"/>
            <w:shd w:val="clear" w:color="auto" w:fill="D9E2F3"/>
            <w:noWrap/>
            <w:vAlign w:val="center"/>
          </w:tcPr>
          <w:p w14:paraId="06A83009" w14:textId="77777777" w:rsidR="009C3440" w:rsidRDefault="00E85093">
            <w:pPr>
              <w:widowControl/>
              <w:jc w:val="center"/>
              <w:rPr>
                <w:rFonts w:ascii="宋体" w:hAnsi="宋体"/>
                <w:bCs/>
                <w:kern w:val="0"/>
                <w:sz w:val="20"/>
                <w:szCs w:val="20"/>
              </w:rPr>
            </w:pPr>
            <w:r>
              <w:rPr>
                <w:rFonts w:ascii="宋体" w:hAnsi="宋体"/>
                <w:bCs/>
                <w:kern w:val="0"/>
                <w:sz w:val="20"/>
                <w:szCs w:val="20"/>
              </w:rPr>
              <w:t>杭州电子科技大学</w:t>
            </w:r>
          </w:p>
        </w:tc>
        <w:tc>
          <w:tcPr>
            <w:tcW w:w="1219" w:type="dxa"/>
            <w:shd w:val="clear" w:color="auto" w:fill="D9E2F3"/>
            <w:noWrap/>
            <w:vAlign w:val="center"/>
          </w:tcPr>
          <w:p w14:paraId="7D477CAB" w14:textId="77777777" w:rsidR="009C3440" w:rsidRDefault="00E85093">
            <w:pPr>
              <w:widowControl/>
              <w:jc w:val="center"/>
              <w:rPr>
                <w:rFonts w:ascii="宋体" w:hAnsi="宋体"/>
                <w:color w:val="000000"/>
                <w:kern w:val="0"/>
                <w:sz w:val="22"/>
              </w:rPr>
            </w:pPr>
            <w:r>
              <w:rPr>
                <w:rFonts w:ascii="宋体" w:hAnsi="宋体"/>
                <w:color w:val="000000"/>
                <w:kern w:val="0"/>
                <w:sz w:val="22"/>
              </w:rPr>
              <w:t>125</w:t>
            </w:r>
          </w:p>
        </w:tc>
        <w:tc>
          <w:tcPr>
            <w:tcW w:w="1606" w:type="dxa"/>
            <w:shd w:val="clear" w:color="auto" w:fill="D9E2F3"/>
            <w:noWrap/>
            <w:vAlign w:val="center"/>
          </w:tcPr>
          <w:p w14:paraId="3A869D30" w14:textId="77777777" w:rsidR="009C3440" w:rsidRDefault="00E85093">
            <w:pPr>
              <w:widowControl/>
              <w:jc w:val="center"/>
              <w:rPr>
                <w:rFonts w:ascii="宋体" w:hAnsi="宋体"/>
                <w:color w:val="000000"/>
                <w:kern w:val="0"/>
                <w:sz w:val="22"/>
              </w:rPr>
            </w:pPr>
            <w:r>
              <w:rPr>
                <w:rFonts w:ascii="宋体" w:hAnsi="宋体"/>
                <w:color w:val="000000"/>
                <w:kern w:val="0"/>
                <w:sz w:val="22"/>
              </w:rPr>
              <w:t>76</w:t>
            </w:r>
          </w:p>
        </w:tc>
        <w:tc>
          <w:tcPr>
            <w:tcW w:w="831" w:type="dxa"/>
            <w:shd w:val="clear" w:color="auto" w:fill="D9E2F3"/>
            <w:noWrap/>
            <w:vAlign w:val="center"/>
          </w:tcPr>
          <w:p w14:paraId="59491806" w14:textId="77777777" w:rsidR="009C3440" w:rsidRDefault="00E85093">
            <w:pPr>
              <w:widowControl/>
              <w:jc w:val="center"/>
              <w:rPr>
                <w:rFonts w:ascii="宋体" w:hAnsi="宋体"/>
                <w:color w:val="000000"/>
                <w:kern w:val="0"/>
                <w:sz w:val="22"/>
              </w:rPr>
            </w:pPr>
            <w:r>
              <w:rPr>
                <w:rFonts w:ascii="宋体" w:hAnsi="宋体"/>
                <w:color w:val="000000"/>
                <w:kern w:val="0"/>
                <w:sz w:val="22"/>
              </w:rPr>
              <w:t>78</w:t>
            </w:r>
          </w:p>
        </w:tc>
        <w:tc>
          <w:tcPr>
            <w:tcW w:w="1606" w:type="dxa"/>
            <w:shd w:val="clear" w:color="auto" w:fill="D9E2F3"/>
            <w:noWrap/>
            <w:vAlign w:val="center"/>
          </w:tcPr>
          <w:p w14:paraId="642B72FF" w14:textId="77777777" w:rsidR="009C3440" w:rsidRDefault="00E85093">
            <w:pPr>
              <w:widowControl/>
              <w:jc w:val="center"/>
              <w:rPr>
                <w:rFonts w:ascii="宋体" w:hAnsi="宋体"/>
                <w:color w:val="000000"/>
                <w:kern w:val="0"/>
                <w:sz w:val="22"/>
              </w:rPr>
            </w:pPr>
            <w:r>
              <w:rPr>
                <w:rFonts w:ascii="宋体" w:hAnsi="宋体"/>
                <w:color w:val="000000"/>
                <w:kern w:val="0"/>
                <w:sz w:val="22"/>
              </w:rPr>
              <w:t>35</w:t>
            </w:r>
          </w:p>
        </w:tc>
        <w:tc>
          <w:tcPr>
            <w:tcW w:w="1218" w:type="dxa"/>
            <w:shd w:val="clear" w:color="auto" w:fill="D9E2F3"/>
            <w:noWrap/>
            <w:vAlign w:val="center"/>
          </w:tcPr>
          <w:p w14:paraId="71E79226" w14:textId="77777777" w:rsidR="009C3440" w:rsidRDefault="00E85093">
            <w:pPr>
              <w:widowControl/>
              <w:jc w:val="center"/>
              <w:rPr>
                <w:rFonts w:ascii="宋体" w:hAnsi="宋体"/>
                <w:color w:val="000000"/>
                <w:kern w:val="0"/>
                <w:sz w:val="22"/>
              </w:rPr>
            </w:pPr>
            <w:r>
              <w:rPr>
                <w:rFonts w:ascii="宋体" w:hAnsi="宋体"/>
                <w:color w:val="000000"/>
                <w:kern w:val="0"/>
                <w:sz w:val="22"/>
              </w:rPr>
              <w:t>19</w:t>
            </w:r>
          </w:p>
        </w:tc>
      </w:tr>
      <w:tr w:rsidR="009C3440" w14:paraId="4337C372" w14:textId="77777777">
        <w:trPr>
          <w:trHeight w:val="270"/>
          <w:jc w:val="center"/>
        </w:trPr>
        <w:tc>
          <w:tcPr>
            <w:tcW w:w="1816" w:type="dxa"/>
            <w:shd w:val="clear" w:color="auto" w:fill="auto"/>
            <w:noWrap/>
            <w:vAlign w:val="center"/>
          </w:tcPr>
          <w:p w14:paraId="0BF07E44" w14:textId="77777777" w:rsidR="009C3440" w:rsidRDefault="00E85093">
            <w:pPr>
              <w:widowControl/>
              <w:jc w:val="center"/>
              <w:rPr>
                <w:rFonts w:ascii="宋体" w:hAnsi="宋体"/>
                <w:bCs/>
                <w:kern w:val="0"/>
                <w:sz w:val="20"/>
                <w:szCs w:val="20"/>
              </w:rPr>
            </w:pPr>
            <w:r>
              <w:rPr>
                <w:rFonts w:ascii="宋体" w:hAnsi="宋体"/>
                <w:bCs/>
                <w:kern w:val="0"/>
                <w:sz w:val="20"/>
                <w:szCs w:val="20"/>
              </w:rPr>
              <w:t>中国计量大学</w:t>
            </w:r>
          </w:p>
        </w:tc>
        <w:tc>
          <w:tcPr>
            <w:tcW w:w="1219" w:type="dxa"/>
            <w:shd w:val="clear" w:color="auto" w:fill="auto"/>
            <w:noWrap/>
            <w:vAlign w:val="center"/>
          </w:tcPr>
          <w:p w14:paraId="2428AFCD" w14:textId="77777777" w:rsidR="009C3440" w:rsidRDefault="00E85093">
            <w:pPr>
              <w:widowControl/>
              <w:jc w:val="center"/>
              <w:rPr>
                <w:rFonts w:ascii="宋体" w:hAnsi="宋体"/>
                <w:color w:val="000000"/>
                <w:kern w:val="0"/>
                <w:sz w:val="22"/>
              </w:rPr>
            </w:pPr>
            <w:r>
              <w:rPr>
                <w:rFonts w:ascii="宋体" w:hAnsi="宋体" w:hint="eastAsia"/>
                <w:color w:val="000000"/>
                <w:kern w:val="0"/>
                <w:sz w:val="22"/>
              </w:rPr>
              <w:t>-</w:t>
            </w:r>
          </w:p>
        </w:tc>
        <w:tc>
          <w:tcPr>
            <w:tcW w:w="1606" w:type="dxa"/>
            <w:shd w:val="clear" w:color="auto" w:fill="auto"/>
            <w:noWrap/>
            <w:vAlign w:val="center"/>
          </w:tcPr>
          <w:p w14:paraId="47ED0EAF" w14:textId="77777777" w:rsidR="009C3440" w:rsidRDefault="00E85093">
            <w:pPr>
              <w:widowControl/>
              <w:jc w:val="center"/>
              <w:rPr>
                <w:rFonts w:ascii="宋体" w:hAnsi="宋体"/>
                <w:color w:val="000000"/>
                <w:kern w:val="0"/>
                <w:sz w:val="22"/>
              </w:rPr>
            </w:pPr>
            <w:r>
              <w:rPr>
                <w:rFonts w:ascii="宋体" w:hAnsi="宋体" w:hint="eastAsia"/>
                <w:color w:val="000000"/>
                <w:kern w:val="0"/>
                <w:sz w:val="22"/>
              </w:rPr>
              <w:t>-</w:t>
            </w:r>
          </w:p>
        </w:tc>
        <w:tc>
          <w:tcPr>
            <w:tcW w:w="831" w:type="dxa"/>
            <w:shd w:val="clear" w:color="auto" w:fill="auto"/>
            <w:noWrap/>
            <w:vAlign w:val="center"/>
          </w:tcPr>
          <w:p w14:paraId="6C5926CA" w14:textId="77777777" w:rsidR="009C3440" w:rsidRDefault="00E85093">
            <w:pPr>
              <w:widowControl/>
              <w:jc w:val="center"/>
              <w:rPr>
                <w:rFonts w:ascii="宋体" w:hAnsi="宋体"/>
                <w:color w:val="000000"/>
                <w:kern w:val="0"/>
                <w:sz w:val="22"/>
              </w:rPr>
            </w:pPr>
            <w:r>
              <w:rPr>
                <w:rFonts w:ascii="宋体" w:hAnsi="宋体"/>
                <w:color w:val="000000"/>
                <w:kern w:val="0"/>
                <w:sz w:val="22"/>
              </w:rPr>
              <w:t>384</w:t>
            </w:r>
          </w:p>
        </w:tc>
        <w:tc>
          <w:tcPr>
            <w:tcW w:w="1606" w:type="dxa"/>
            <w:shd w:val="clear" w:color="auto" w:fill="auto"/>
            <w:noWrap/>
            <w:vAlign w:val="center"/>
          </w:tcPr>
          <w:p w14:paraId="3331FDB5" w14:textId="77777777" w:rsidR="009C3440" w:rsidRDefault="00E85093">
            <w:pPr>
              <w:widowControl/>
              <w:jc w:val="center"/>
              <w:rPr>
                <w:rFonts w:ascii="宋体" w:hAnsi="宋体"/>
                <w:color w:val="000000"/>
                <w:kern w:val="0"/>
                <w:sz w:val="22"/>
              </w:rPr>
            </w:pPr>
            <w:r>
              <w:rPr>
                <w:rFonts w:ascii="宋体" w:hAnsi="宋体"/>
                <w:color w:val="000000"/>
                <w:kern w:val="0"/>
                <w:sz w:val="22"/>
              </w:rPr>
              <w:t>42</w:t>
            </w:r>
          </w:p>
        </w:tc>
        <w:tc>
          <w:tcPr>
            <w:tcW w:w="1218" w:type="dxa"/>
            <w:shd w:val="clear" w:color="auto" w:fill="auto"/>
            <w:noWrap/>
            <w:vAlign w:val="center"/>
          </w:tcPr>
          <w:p w14:paraId="1FDED901" w14:textId="77777777" w:rsidR="009C3440" w:rsidRDefault="00E85093">
            <w:pPr>
              <w:widowControl/>
              <w:jc w:val="center"/>
              <w:rPr>
                <w:rFonts w:ascii="宋体" w:hAnsi="宋体"/>
                <w:color w:val="000000"/>
                <w:kern w:val="0"/>
                <w:sz w:val="22"/>
              </w:rPr>
            </w:pPr>
            <w:r>
              <w:rPr>
                <w:rFonts w:ascii="宋体" w:hAnsi="宋体"/>
                <w:color w:val="000000"/>
                <w:kern w:val="0"/>
                <w:sz w:val="22"/>
              </w:rPr>
              <w:t>21</w:t>
            </w:r>
          </w:p>
        </w:tc>
      </w:tr>
      <w:tr w:rsidR="009C3440" w14:paraId="08CF7FC5" w14:textId="77777777">
        <w:trPr>
          <w:trHeight w:val="270"/>
          <w:jc w:val="center"/>
        </w:trPr>
        <w:tc>
          <w:tcPr>
            <w:tcW w:w="1816" w:type="dxa"/>
            <w:shd w:val="clear" w:color="auto" w:fill="D9E2F3"/>
            <w:noWrap/>
            <w:vAlign w:val="center"/>
          </w:tcPr>
          <w:p w14:paraId="4D51BC36" w14:textId="77777777" w:rsidR="009C3440" w:rsidRDefault="00E85093">
            <w:pPr>
              <w:widowControl/>
              <w:jc w:val="center"/>
              <w:rPr>
                <w:rFonts w:ascii="宋体" w:hAnsi="宋体"/>
                <w:bCs/>
                <w:kern w:val="0"/>
                <w:sz w:val="20"/>
                <w:szCs w:val="20"/>
              </w:rPr>
            </w:pPr>
            <w:r>
              <w:rPr>
                <w:rFonts w:ascii="宋体" w:hAnsi="宋体"/>
                <w:bCs/>
                <w:kern w:val="0"/>
                <w:sz w:val="20"/>
                <w:szCs w:val="20"/>
              </w:rPr>
              <w:t>浙江工商大学</w:t>
            </w:r>
          </w:p>
        </w:tc>
        <w:tc>
          <w:tcPr>
            <w:tcW w:w="1219" w:type="dxa"/>
            <w:shd w:val="clear" w:color="auto" w:fill="D9E2F3"/>
            <w:noWrap/>
            <w:vAlign w:val="center"/>
          </w:tcPr>
          <w:p w14:paraId="53AE4E9D" w14:textId="77777777" w:rsidR="009C3440" w:rsidRDefault="00E85093">
            <w:pPr>
              <w:widowControl/>
              <w:jc w:val="center"/>
              <w:rPr>
                <w:rFonts w:ascii="宋体" w:hAnsi="宋体"/>
                <w:color w:val="000000"/>
                <w:kern w:val="0"/>
                <w:sz w:val="22"/>
              </w:rPr>
            </w:pPr>
            <w:r>
              <w:rPr>
                <w:rFonts w:ascii="宋体" w:hAnsi="宋体"/>
                <w:color w:val="000000"/>
                <w:kern w:val="0"/>
                <w:sz w:val="22"/>
              </w:rPr>
              <w:t>120</w:t>
            </w:r>
          </w:p>
        </w:tc>
        <w:tc>
          <w:tcPr>
            <w:tcW w:w="1606" w:type="dxa"/>
            <w:shd w:val="clear" w:color="auto" w:fill="D9E2F3"/>
            <w:noWrap/>
            <w:vAlign w:val="center"/>
          </w:tcPr>
          <w:p w14:paraId="610AC58F" w14:textId="77777777" w:rsidR="009C3440" w:rsidRDefault="00E85093">
            <w:pPr>
              <w:widowControl/>
              <w:jc w:val="center"/>
              <w:rPr>
                <w:rFonts w:ascii="宋体" w:hAnsi="宋体"/>
                <w:color w:val="000000"/>
                <w:kern w:val="0"/>
                <w:sz w:val="22"/>
              </w:rPr>
            </w:pPr>
            <w:r>
              <w:rPr>
                <w:rFonts w:ascii="宋体" w:hAnsi="宋体"/>
                <w:color w:val="000000"/>
                <w:kern w:val="0"/>
                <w:sz w:val="22"/>
              </w:rPr>
              <w:t>27</w:t>
            </w:r>
          </w:p>
        </w:tc>
        <w:tc>
          <w:tcPr>
            <w:tcW w:w="831" w:type="dxa"/>
            <w:shd w:val="clear" w:color="auto" w:fill="D9E2F3"/>
            <w:noWrap/>
            <w:vAlign w:val="center"/>
          </w:tcPr>
          <w:p w14:paraId="7549E7B2" w14:textId="77777777" w:rsidR="009C3440" w:rsidRDefault="00E85093">
            <w:pPr>
              <w:widowControl/>
              <w:jc w:val="center"/>
              <w:rPr>
                <w:rFonts w:ascii="宋体" w:hAnsi="宋体"/>
                <w:color w:val="000000"/>
                <w:kern w:val="0"/>
                <w:sz w:val="22"/>
              </w:rPr>
            </w:pPr>
            <w:r>
              <w:rPr>
                <w:rFonts w:ascii="宋体" w:hAnsi="宋体"/>
                <w:color w:val="000000"/>
                <w:kern w:val="0"/>
                <w:sz w:val="22"/>
              </w:rPr>
              <w:t>114</w:t>
            </w:r>
          </w:p>
        </w:tc>
        <w:tc>
          <w:tcPr>
            <w:tcW w:w="1606" w:type="dxa"/>
            <w:shd w:val="clear" w:color="auto" w:fill="D9E2F3"/>
            <w:noWrap/>
            <w:vAlign w:val="center"/>
          </w:tcPr>
          <w:p w14:paraId="2F4A9552" w14:textId="77777777" w:rsidR="009C3440" w:rsidRDefault="00E85093">
            <w:pPr>
              <w:widowControl/>
              <w:jc w:val="center"/>
              <w:rPr>
                <w:rFonts w:ascii="宋体" w:hAnsi="宋体"/>
                <w:color w:val="000000"/>
                <w:kern w:val="0"/>
                <w:sz w:val="22"/>
              </w:rPr>
            </w:pPr>
            <w:r>
              <w:rPr>
                <w:rFonts w:ascii="宋体" w:hAnsi="宋体"/>
                <w:color w:val="000000"/>
                <w:kern w:val="0"/>
                <w:sz w:val="22"/>
              </w:rPr>
              <w:t>147</w:t>
            </w:r>
          </w:p>
        </w:tc>
        <w:tc>
          <w:tcPr>
            <w:tcW w:w="1218" w:type="dxa"/>
            <w:shd w:val="clear" w:color="auto" w:fill="D9E2F3"/>
            <w:noWrap/>
            <w:vAlign w:val="center"/>
          </w:tcPr>
          <w:p w14:paraId="5B4F35CA" w14:textId="77777777" w:rsidR="009C3440" w:rsidRDefault="00E85093">
            <w:pPr>
              <w:widowControl/>
              <w:jc w:val="center"/>
              <w:rPr>
                <w:rFonts w:ascii="宋体" w:hAnsi="宋体"/>
                <w:color w:val="000000"/>
                <w:kern w:val="0"/>
                <w:sz w:val="22"/>
              </w:rPr>
            </w:pPr>
            <w:r>
              <w:rPr>
                <w:rFonts w:ascii="宋体" w:hAnsi="宋体"/>
                <w:color w:val="000000"/>
                <w:kern w:val="0"/>
                <w:sz w:val="22"/>
              </w:rPr>
              <w:t>44</w:t>
            </w:r>
          </w:p>
        </w:tc>
      </w:tr>
      <w:tr w:rsidR="009C3440" w14:paraId="3FEC09B5" w14:textId="77777777">
        <w:trPr>
          <w:trHeight w:val="270"/>
          <w:jc w:val="center"/>
        </w:trPr>
        <w:tc>
          <w:tcPr>
            <w:tcW w:w="1816" w:type="dxa"/>
            <w:shd w:val="clear" w:color="auto" w:fill="auto"/>
            <w:noWrap/>
            <w:vAlign w:val="center"/>
          </w:tcPr>
          <w:p w14:paraId="1B6565EF" w14:textId="77777777" w:rsidR="009C3440" w:rsidRDefault="00E85093">
            <w:pPr>
              <w:widowControl/>
              <w:jc w:val="center"/>
              <w:rPr>
                <w:rFonts w:ascii="宋体" w:hAnsi="宋体"/>
                <w:bCs/>
                <w:kern w:val="0"/>
                <w:sz w:val="20"/>
                <w:szCs w:val="20"/>
              </w:rPr>
            </w:pPr>
            <w:r>
              <w:rPr>
                <w:rFonts w:ascii="宋体" w:hAnsi="宋体"/>
                <w:bCs/>
                <w:kern w:val="0"/>
                <w:sz w:val="20"/>
                <w:szCs w:val="20"/>
              </w:rPr>
              <w:t>浙江大学</w:t>
            </w:r>
          </w:p>
        </w:tc>
        <w:tc>
          <w:tcPr>
            <w:tcW w:w="1219" w:type="dxa"/>
            <w:shd w:val="clear" w:color="auto" w:fill="auto"/>
            <w:noWrap/>
            <w:vAlign w:val="center"/>
          </w:tcPr>
          <w:p w14:paraId="1C045299" w14:textId="77777777" w:rsidR="009C3440" w:rsidRDefault="00E85093">
            <w:pPr>
              <w:widowControl/>
              <w:jc w:val="center"/>
              <w:rPr>
                <w:rFonts w:ascii="宋体" w:hAnsi="宋体"/>
                <w:color w:val="000000"/>
                <w:kern w:val="0"/>
                <w:sz w:val="22"/>
              </w:rPr>
            </w:pPr>
            <w:r>
              <w:rPr>
                <w:rFonts w:ascii="宋体" w:hAnsi="宋体"/>
                <w:color w:val="000000"/>
                <w:kern w:val="0"/>
                <w:sz w:val="22"/>
              </w:rPr>
              <w:t>207</w:t>
            </w:r>
          </w:p>
        </w:tc>
        <w:tc>
          <w:tcPr>
            <w:tcW w:w="1606" w:type="dxa"/>
            <w:shd w:val="clear" w:color="auto" w:fill="auto"/>
            <w:noWrap/>
            <w:vAlign w:val="center"/>
          </w:tcPr>
          <w:p w14:paraId="6CE18A13" w14:textId="77777777" w:rsidR="009C3440" w:rsidRDefault="00E85093">
            <w:pPr>
              <w:widowControl/>
              <w:jc w:val="center"/>
              <w:rPr>
                <w:rFonts w:ascii="宋体" w:hAnsi="宋体"/>
                <w:color w:val="000000"/>
                <w:kern w:val="0"/>
                <w:sz w:val="22"/>
              </w:rPr>
            </w:pPr>
            <w:r>
              <w:rPr>
                <w:rFonts w:ascii="宋体" w:hAnsi="宋体"/>
                <w:color w:val="000000"/>
                <w:kern w:val="0"/>
                <w:sz w:val="22"/>
              </w:rPr>
              <w:t>209</w:t>
            </w:r>
          </w:p>
        </w:tc>
        <w:tc>
          <w:tcPr>
            <w:tcW w:w="831" w:type="dxa"/>
            <w:shd w:val="clear" w:color="auto" w:fill="auto"/>
            <w:noWrap/>
            <w:vAlign w:val="center"/>
          </w:tcPr>
          <w:p w14:paraId="237AFA95" w14:textId="77777777" w:rsidR="009C3440" w:rsidRDefault="00E85093">
            <w:pPr>
              <w:widowControl/>
              <w:jc w:val="center"/>
              <w:rPr>
                <w:rFonts w:ascii="宋体" w:hAnsi="宋体"/>
                <w:color w:val="000000"/>
                <w:kern w:val="0"/>
                <w:sz w:val="22"/>
              </w:rPr>
            </w:pPr>
            <w:r>
              <w:rPr>
                <w:rFonts w:ascii="宋体" w:hAnsi="宋体"/>
                <w:color w:val="000000"/>
                <w:kern w:val="0"/>
                <w:sz w:val="22"/>
              </w:rPr>
              <w:t>34</w:t>
            </w:r>
          </w:p>
        </w:tc>
        <w:tc>
          <w:tcPr>
            <w:tcW w:w="1606" w:type="dxa"/>
            <w:shd w:val="clear" w:color="auto" w:fill="auto"/>
            <w:noWrap/>
            <w:vAlign w:val="center"/>
          </w:tcPr>
          <w:p w14:paraId="3FEBED63" w14:textId="77777777" w:rsidR="009C3440" w:rsidRDefault="00E85093">
            <w:pPr>
              <w:widowControl/>
              <w:jc w:val="center"/>
              <w:rPr>
                <w:rFonts w:ascii="宋体" w:hAnsi="宋体"/>
                <w:color w:val="000000"/>
                <w:kern w:val="0"/>
                <w:sz w:val="22"/>
              </w:rPr>
            </w:pPr>
            <w:r>
              <w:rPr>
                <w:rFonts w:ascii="宋体" w:hAnsi="宋体"/>
                <w:color w:val="000000"/>
                <w:kern w:val="0"/>
                <w:sz w:val="22"/>
              </w:rPr>
              <w:t>149</w:t>
            </w:r>
          </w:p>
        </w:tc>
        <w:tc>
          <w:tcPr>
            <w:tcW w:w="1218" w:type="dxa"/>
            <w:shd w:val="clear" w:color="auto" w:fill="auto"/>
            <w:noWrap/>
            <w:vAlign w:val="center"/>
          </w:tcPr>
          <w:p w14:paraId="58FEBED6" w14:textId="77777777" w:rsidR="009C3440" w:rsidRDefault="00E85093">
            <w:pPr>
              <w:widowControl/>
              <w:jc w:val="center"/>
              <w:rPr>
                <w:rFonts w:ascii="宋体" w:hAnsi="宋体"/>
                <w:color w:val="000000"/>
                <w:kern w:val="0"/>
                <w:sz w:val="22"/>
              </w:rPr>
            </w:pPr>
            <w:r>
              <w:rPr>
                <w:rFonts w:ascii="宋体" w:hAnsi="宋体"/>
                <w:color w:val="000000"/>
                <w:kern w:val="0"/>
                <w:sz w:val="22"/>
              </w:rPr>
              <w:t>52</w:t>
            </w:r>
          </w:p>
        </w:tc>
      </w:tr>
      <w:tr w:rsidR="009C3440" w14:paraId="790F7ADD" w14:textId="77777777">
        <w:trPr>
          <w:trHeight w:val="270"/>
          <w:jc w:val="center"/>
        </w:trPr>
        <w:tc>
          <w:tcPr>
            <w:tcW w:w="1816" w:type="dxa"/>
            <w:shd w:val="clear" w:color="auto" w:fill="D9E2F3"/>
            <w:noWrap/>
            <w:vAlign w:val="center"/>
          </w:tcPr>
          <w:p w14:paraId="5D3D4928" w14:textId="77777777" w:rsidR="009C3440" w:rsidRDefault="00E85093">
            <w:pPr>
              <w:widowControl/>
              <w:jc w:val="center"/>
              <w:rPr>
                <w:rFonts w:ascii="宋体" w:hAnsi="宋体"/>
                <w:bCs/>
                <w:kern w:val="0"/>
                <w:sz w:val="20"/>
                <w:szCs w:val="20"/>
              </w:rPr>
            </w:pPr>
            <w:r>
              <w:rPr>
                <w:rFonts w:ascii="宋体" w:hAnsi="宋体"/>
                <w:bCs/>
                <w:kern w:val="0"/>
                <w:sz w:val="20"/>
                <w:szCs w:val="20"/>
              </w:rPr>
              <w:t>宁波大学</w:t>
            </w:r>
          </w:p>
        </w:tc>
        <w:tc>
          <w:tcPr>
            <w:tcW w:w="1219" w:type="dxa"/>
            <w:shd w:val="clear" w:color="auto" w:fill="D9E2F3"/>
            <w:noWrap/>
            <w:vAlign w:val="center"/>
          </w:tcPr>
          <w:p w14:paraId="132C6CA9" w14:textId="77777777" w:rsidR="009C3440" w:rsidRDefault="00E85093">
            <w:pPr>
              <w:widowControl/>
              <w:jc w:val="center"/>
              <w:rPr>
                <w:rFonts w:ascii="宋体" w:hAnsi="宋体"/>
                <w:color w:val="000000"/>
                <w:kern w:val="0"/>
                <w:sz w:val="22"/>
              </w:rPr>
            </w:pPr>
            <w:r>
              <w:rPr>
                <w:rFonts w:ascii="宋体" w:hAnsi="宋体"/>
                <w:color w:val="000000"/>
                <w:kern w:val="0"/>
                <w:sz w:val="22"/>
              </w:rPr>
              <w:t>118</w:t>
            </w:r>
          </w:p>
        </w:tc>
        <w:tc>
          <w:tcPr>
            <w:tcW w:w="1606" w:type="dxa"/>
            <w:shd w:val="clear" w:color="auto" w:fill="D9E2F3"/>
            <w:noWrap/>
            <w:vAlign w:val="center"/>
          </w:tcPr>
          <w:p w14:paraId="2A513CCD" w14:textId="77777777" w:rsidR="009C3440" w:rsidRDefault="00E85093">
            <w:pPr>
              <w:widowControl/>
              <w:jc w:val="center"/>
              <w:rPr>
                <w:rFonts w:ascii="宋体" w:hAnsi="宋体"/>
                <w:color w:val="000000"/>
                <w:kern w:val="0"/>
                <w:sz w:val="22"/>
              </w:rPr>
            </w:pPr>
            <w:r>
              <w:rPr>
                <w:rFonts w:ascii="宋体" w:hAnsi="宋体"/>
                <w:color w:val="000000"/>
                <w:kern w:val="0"/>
                <w:sz w:val="22"/>
              </w:rPr>
              <w:t>103</w:t>
            </w:r>
          </w:p>
        </w:tc>
        <w:tc>
          <w:tcPr>
            <w:tcW w:w="831" w:type="dxa"/>
            <w:shd w:val="clear" w:color="auto" w:fill="D9E2F3"/>
            <w:noWrap/>
            <w:vAlign w:val="center"/>
          </w:tcPr>
          <w:p w14:paraId="0996612A" w14:textId="77777777" w:rsidR="009C3440" w:rsidRDefault="00E85093">
            <w:pPr>
              <w:widowControl/>
              <w:jc w:val="center"/>
              <w:rPr>
                <w:rFonts w:ascii="宋体" w:hAnsi="宋体"/>
                <w:color w:val="000000"/>
                <w:kern w:val="0"/>
                <w:sz w:val="22"/>
              </w:rPr>
            </w:pPr>
            <w:r>
              <w:rPr>
                <w:rFonts w:ascii="宋体" w:hAnsi="宋体"/>
                <w:color w:val="000000"/>
                <w:kern w:val="0"/>
                <w:sz w:val="22"/>
              </w:rPr>
              <w:t>67</w:t>
            </w:r>
          </w:p>
        </w:tc>
        <w:tc>
          <w:tcPr>
            <w:tcW w:w="1606" w:type="dxa"/>
            <w:shd w:val="clear" w:color="auto" w:fill="D9E2F3"/>
            <w:noWrap/>
            <w:vAlign w:val="center"/>
          </w:tcPr>
          <w:p w14:paraId="691A2FD1" w14:textId="77777777" w:rsidR="009C3440" w:rsidRDefault="00E85093">
            <w:pPr>
              <w:widowControl/>
              <w:jc w:val="center"/>
              <w:rPr>
                <w:rFonts w:ascii="宋体" w:hAnsi="宋体"/>
                <w:color w:val="000000"/>
                <w:kern w:val="0"/>
                <w:sz w:val="22"/>
              </w:rPr>
            </w:pPr>
            <w:r>
              <w:rPr>
                <w:rFonts w:ascii="宋体" w:hAnsi="宋体"/>
                <w:color w:val="000000"/>
                <w:kern w:val="0"/>
                <w:sz w:val="22"/>
              </w:rPr>
              <w:t>153</w:t>
            </w:r>
          </w:p>
        </w:tc>
        <w:tc>
          <w:tcPr>
            <w:tcW w:w="1218" w:type="dxa"/>
            <w:shd w:val="clear" w:color="auto" w:fill="D9E2F3"/>
            <w:noWrap/>
            <w:vAlign w:val="center"/>
          </w:tcPr>
          <w:p w14:paraId="2CA96188" w14:textId="77777777" w:rsidR="009C3440" w:rsidRDefault="00E85093">
            <w:pPr>
              <w:widowControl/>
              <w:jc w:val="center"/>
              <w:rPr>
                <w:rFonts w:ascii="宋体" w:hAnsi="宋体"/>
                <w:color w:val="000000"/>
                <w:kern w:val="0"/>
                <w:sz w:val="22"/>
              </w:rPr>
            </w:pPr>
            <w:r>
              <w:rPr>
                <w:rFonts w:ascii="宋体" w:hAnsi="宋体"/>
                <w:color w:val="000000"/>
                <w:kern w:val="0"/>
                <w:sz w:val="22"/>
              </w:rPr>
              <w:t>167</w:t>
            </w:r>
          </w:p>
        </w:tc>
      </w:tr>
      <w:tr w:rsidR="009C3440" w14:paraId="505B62DD" w14:textId="77777777">
        <w:trPr>
          <w:trHeight w:val="270"/>
          <w:jc w:val="center"/>
        </w:trPr>
        <w:tc>
          <w:tcPr>
            <w:tcW w:w="1816" w:type="dxa"/>
            <w:shd w:val="clear" w:color="auto" w:fill="auto"/>
            <w:noWrap/>
            <w:vAlign w:val="center"/>
          </w:tcPr>
          <w:p w14:paraId="61E97608" w14:textId="77777777" w:rsidR="009C3440" w:rsidRDefault="00E85093">
            <w:pPr>
              <w:widowControl/>
              <w:jc w:val="center"/>
              <w:rPr>
                <w:rFonts w:ascii="宋体" w:hAnsi="宋体"/>
                <w:bCs/>
                <w:kern w:val="0"/>
                <w:sz w:val="20"/>
                <w:szCs w:val="20"/>
              </w:rPr>
            </w:pPr>
            <w:r>
              <w:rPr>
                <w:rFonts w:ascii="宋体" w:hAnsi="宋体"/>
                <w:bCs/>
                <w:kern w:val="0"/>
                <w:sz w:val="20"/>
                <w:szCs w:val="20"/>
              </w:rPr>
              <w:t>浙江财经大学</w:t>
            </w:r>
          </w:p>
        </w:tc>
        <w:tc>
          <w:tcPr>
            <w:tcW w:w="1219" w:type="dxa"/>
            <w:shd w:val="clear" w:color="auto" w:fill="auto"/>
            <w:noWrap/>
            <w:vAlign w:val="center"/>
          </w:tcPr>
          <w:p w14:paraId="5461F396" w14:textId="77777777" w:rsidR="009C3440" w:rsidRDefault="00E85093">
            <w:pPr>
              <w:widowControl/>
              <w:jc w:val="center"/>
              <w:rPr>
                <w:rFonts w:ascii="宋体" w:hAnsi="宋体"/>
                <w:color w:val="000000"/>
                <w:kern w:val="0"/>
                <w:sz w:val="22"/>
              </w:rPr>
            </w:pPr>
            <w:r>
              <w:rPr>
                <w:rFonts w:ascii="宋体" w:hAnsi="宋体"/>
                <w:color w:val="000000"/>
                <w:kern w:val="0"/>
                <w:sz w:val="22"/>
              </w:rPr>
              <w:t>209</w:t>
            </w:r>
          </w:p>
        </w:tc>
        <w:tc>
          <w:tcPr>
            <w:tcW w:w="1606" w:type="dxa"/>
            <w:shd w:val="clear" w:color="auto" w:fill="auto"/>
            <w:noWrap/>
            <w:vAlign w:val="center"/>
          </w:tcPr>
          <w:p w14:paraId="4CCAA3CC" w14:textId="77777777" w:rsidR="009C3440" w:rsidRDefault="00E85093">
            <w:pPr>
              <w:widowControl/>
              <w:jc w:val="center"/>
              <w:rPr>
                <w:rFonts w:ascii="宋体" w:hAnsi="宋体"/>
                <w:color w:val="000000"/>
                <w:kern w:val="0"/>
                <w:sz w:val="22"/>
              </w:rPr>
            </w:pPr>
            <w:r>
              <w:rPr>
                <w:rFonts w:ascii="宋体" w:hAnsi="宋体"/>
                <w:color w:val="000000"/>
                <w:kern w:val="0"/>
                <w:sz w:val="22"/>
              </w:rPr>
              <w:t>125</w:t>
            </w:r>
          </w:p>
        </w:tc>
        <w:tc>
          <w:tcPr>
            <w:tcW w:w="831" w:type="dxa"/>
            <w:shd w:val="clear" w:color="auto" w:fill="auto"/>
            <w:noWrap/>
            <w:vAlign w:val="center"/>
          </w:tcPr>
          <w:p w14:paraId="14FAAEF1" w14:textId="77777777" w:rsidR="009C3440" w:rsidRDefault="00E85093">
            <w:pPr>
              <w:widowControl/>
              <w:jc w:val="center"/>
              <w:rPr>
                <w:rFonts w:ascii="宋体" w:hAnsi="宋体"/>
                <w:color w:val="000000"/>
                <w:kern w:val="0"/>
                <w:sz w:val="22"/>
              </w:rPr>
            </w:pPr>
            <w:r>
              <w:rPr>
                <w:rFonts w:ascii="宋体" w:hAnsi="宋体"/>
                <w:color w:val="000000"/>
                <w:kern w:val="0"/>
                <w:sz w:val="22"/>
              </w:rPr>
              <w:t>39</w:t>
            </w:r>
          </w:p>
        </w:tc>
        <w:tc>
          <w:tcPr>
            <w:tcW w:w="1606" w:type="dxa"/>
            <w:shd w:val="clear" w:color="auto" w:fill="auto"/>
            <w:noWrap/>
            <w:vAlign w:val="center"/>
          </w:tcPr>
          <w:p w14:paraId="70160141" w14:textId="77777777" w:rsidR="009C3440" w:rsidRDefault="00E85093">
            <w:pPr>
              <w:widowControl/>
              <w:jc w:val="center"/>
              <w:rPr>
                <w:rFonts w:ascii="宋体" w:hAnsi="宋体"/>
                <w:color w:val="000000"/>
                <w:kern w:val="0"/>
                <w:sz w:val="22"/>
              </w:rPr>
            </w:pPr>
            <w:r>
              <w:rPr>
                <w:rFonts w:ascii="宋体" w:hAnsi="宋体"/>
                <w:color w:val="000000"/>
                <w:kern w:val="0"/>
                <w:sz w:val="22"/>
              </w:rPr>
              <w:t>357</w:t>
            </w:r>
          </w:p>
        </w:tc>
        <w:tc>
          <w:tcPr>
            <w:tcW w:w="1218" w:type="dxa"/>
            <w:shd w:val="clear" w:color="auto" w:fill="auto"/>
            <w:noWrap/>
            <w:vAlign w:val="center"/>
          </w:tcPr>
          <w:p w14:paraId="173B132D" w14:textId="77777777" w:rsidR="009C3440" w:rsidRDefault="00E85093">
            <w:pPr>
              <w:widowControl/>
              <w:jc w:val="center"/>
              <w:rPr>
                <w:rFonts w:ascii="宋体" w:hAnsi="宋体"/>
                <w:color w:val="000000"/>
                <w:kern w:val="0"/>
                <w:sz w:val="22"/>
              </w:rPr>
            </w:pPr>
            <w:r>
              <w:rPr>
                <w:rFonts w:ascii="宋体" w:hAnsi="宋体"/>
                <w:color w:val="000000"/>
                <w:kern w:val="0"/>
                <w:sz w:val="22"/>
              </w:rPr>
              <w:t>203</w:t>
            </w:r>
          </w:p>
        </w:tc>
      </w:tr>
      <w:tr w:rsidR="009C3440" w14:paraId="2724B7D1" w14:textId="77777777">
        <w:trPr>
          <w:trHeight w:val="270"/>
          <w:jc w:val="center"/>
        </w:trPr>
        <w:tc>
          <w:tcPr>
            <w:tcW w:w="1816" w:type="dxa"/>
            <w:shd w:val="clear" w:color="auto" w:fill="D9E2F3"/>
            <w:noWrap/>
            <w:vAlign w:val="center"/>
          </w:tcPr>
          <w:p w14:paraId="5CEC96FE" w14:textId="77777777" w:rsidR="009C3440" w:rsidRDefault="00E85093">
            <w:pPr>
              <w:widowControl/>
              <w:jc w:val="center"/>
              <w:rPr>
                <w:rFonts w:ascii="宋体" w:hAnsi="宋体"/>
                <w:bCs/>
                <w:kern w:val="0"/>
                <w:sz w:val="20"/>
                <w:szCs w:val="20"/>
              </w:rPr>
            </w:pPr>
            <w:r>
              <w:rPr>
                <w:rFonts w:ascii="宋体" w:hAnsi="宋体"/>
                <w:bCs/>
                <w:kern w:val="0"/>
                <w:sz w:val="20"/>
                <w:szCs w:val="20"/>
              </w:rPr>
              <w:t>温州医科大学</w:t>
            </w:r>
          </w:p>
        </w:tc>
        <w:tc>
          <w:tcPr>
            <w:tcW w:w="1219" w:type="dxa"/>
            <w:shd w:val="clear" w:color="auto" w:fill="D9E2F3"/>
            <w:noWrap/>
            <w:vAlign w:val="center"/>
          </w:tcPr>
          <w:p w14:paraId="7B697EE3" w14:textId="77777777" w:rsidR="009C3440" w:rsidRDefault="00E85093">
            <w:pPr>
              <w:widowControl/>
              <w:jc w:val="center"/>
              <w:rPr>
                <w:rFonts w:ascii="宋体" w:hAnsi="宋体"/>
                <w:color w:val="000000"/>
                <w:kern w:val="0"/>
                <w:sz w:val="22"/>
              </w:rPr>
            </w:pPr>
            <w:r>
              <w:rPr>
                <w:rFonts w:ascii="宋体" w:hAnsi="宋体" w:hint="eastAsia"/>
                <w:color w:val="000000"/>
                <w:kern w:val="0"/>
                <w:sz w:val="22"/>
              </w:rPr>
              <w:t>-</w:t>
            </w:r>
          </w:p>
        </w:tc>
        <w:tc>
          <w:tcPr>
            <w:tcW w:w="1606" w:type="dxa"/>
            <w:shd w:val="clear" w:color="auto" w:fill="D9E2F3"/>
            <w:noWrap/>
            <w:vAlign w:val="center"/>
          </w:tcPr>
          <w:p w14:paraId="1935CAE5" w14:textId="77777777" w:rsidR="009C3440" w:rsidRDefault="00E85093">
            <w:pPr>
              <w:widowControl/>
              <w:jc w:val="center"/>
              <w:rPr>
                <w:rFonts w:ascii="宋体" w:hAnsi="宋体"/>
                <w:color w:val="000000"/>
                <w:kern w:val="0"/>
                <w:sz w:val="22"/>
              </w:rPr>
            </w:pPr>
            <w:r>
              <w:rPr>
                <w:rFonts w:ascii="宋体" w:hAnsi="宋体" w:hint="eastAsia"/>
                <w:color w:val="000000"/>
                <w:kern w:val="0"/>
                <w:sz w:val="22"/>
              </w:rPr>
              <w:t>-</w:t>
            </w:r>
          </w:p>
        </w:tc>
        <w:tc>
          <w:tcPr>
            <w:tcW w:w="831" w:type="dxa"/>
            <w:shd w:val="clear" w:color="auto" w:fill="D9E2F3"/>
            <w:noWrap/>
            <w:vAlign w:val="center"/>
          </w:tcPr>
          <w:p w14:paraId="3FB5738E" w14:textId="77777777" w:rsidR="009C3440" w:rsidRDefault="00E85093">
            <w:pPr>
              <w:widowControl/>
              <w:jc w:val="center"/>
              <w:rPr>
                <w:rFonts w:ascii="宋体" w:hAnsi="宋体"/>
                <w:color w:val="000000"/>
                <w:kern w:val="0"/>
                <w:sz w:val="22"/>
              </w:rPr>
            </w:pPr>
            <w:r>
              <w:rPr>
                <w:rFonts w:ascii="宋体" w:hAnsi="宋体"/>
                <w:color w:val="000000"/>
                <w:kern w:val="0"/>
                <w:sz w:val="22"/>
              </w:rPr>
              <w:t>0</w:t>
            </w:r>
          </w:p>
        </w:tc>
        <w:tc>
          <w:tcPr>
            <w:tcW w:w="1606" w:type="dxa"/>
            <w:shd w:val="clear" w:color="auto" w:fill="D9E2F3"/>
            <w:noWrap/>
            <w:vAlign w:val="center"/>
          </w:tcPr>
          <w:p w14:paraId="2F1EE98D" w14:textId="77777777" w:rsidR="009C3440" w:rsidRDefault="00E85093">
            <w:pPr>
              <w:widowControl/>
              <w:jc w:val="center"/>
              <w:rPr>
                <w:rFonts w:ascii="宋体" w:hAnsi="宋体"/>
                <w:color w:val="000000"/>
                <w:kern w:val="0"/>
                <w:sz w:val="22"/>
              </w:rPr>
            </w:pPr>
            <w:r>
              <w:rPr>
                <w:rFonts w:ascii="宋体" w:hAnsi="宋体"/>
                <w:color w:val="000000"/>
                <w:kern w:val="0"/>
                <w:sz w:val="22"/>
              </w:rPr>
              <w:t>83</w:t>
            </w:r>
          </w:p>
        </w:tc>
        <w:tc>
          <w:tcPr>
            <w:tcW w:w="1218" w:type="dxa"/>
            <w:shd w:val="clear" w:color="auto" w:fill="D9E2F3"/>
            <w:noWrap/>
            <w:vAlign w:val="center"/>
          </w:tcPr>
          <w:p w14:paraId="4FF28D54" w14:textId="77777777" w:rsidR="009C3440" w:rsidRDefault="00E85093">
            <w:pPr>
              <w:widowControl/>
              <w:jc w:val="center"/>
              <w:rPr>
                <w:rFonts w:ascii="宋体" w:hAnsi="宋体"/>
                <w:color w:val="000000"/>
                <w:kern w:val="0"/>
                <w:sz w:val="22"/>
              </w:rPr>
            </w:pPr>
            <w:r>
              <w:rPr>
                <w:rFonts w:ascii="宋体" w:hAnsi="宋体"/>
                <w:color w:val="000000"/>
                <w:kern w:val="0"/>
                <w:sz w:val="22"/>
              </w:rPr>
              <w:t>204</w:t>
            </w:r>
          </w:p>
        </w:tc>
      </w:tr>
      <w:tr w:rsidR="009C3440" w14:paraId="37868508" w14:textId="77777777">
        <w:trPr>
          <w:trHeight w:val="270"/>
          <w:jc w:val="center"/>
        </w:trPr>
        <w:tc>
          <w:tcPr>
            <w:tcW w:w="1816" w:type="dxa"/>
            <w:shd w:val="clear" w:color="auto" w:fill="auto"/>
            <w:noWrap/>
            <w:vAlign w:val="center"/>
          </w:tcPr>
          <w:p w14:paraId="46ACA0C5" w14:textId="77777777" w:rsidR="009C3440" w:rsidRDefault="00E85093">
            <w:pPr>
              <w:widowControl/>
              <w:jc w:val="center"/>
              <w:rPr>
                <w:rFonts w:ascii="宋体" w:hAnsi="宋体"/>
                <w:bCs/>
                <w:kern w:val="0"/>
                <w:sz w:val="20"/>
                <w:szCs w:val="20"/>
              </w:rPr>
            </w:pPr>
            <w:r>
              <w:rPr>
                <w:rFonts w:ascii="宋体" w:hAnsi="宋体"/>
                <w:bCs/>
                <w:kern w:val="0"/>
                <w:sz w:val="20"/>
                <w:szCs w:val="20"/>
              </w:rPr>
              <w:t>浙江海洋大学</w:t>
            </w:r>
          </w:p>
        </w:tc>
        <w:tc>
          <w:tcPr>
            <w:tcW w:w="1219" w:type="dxa"/>
            <w:shd w:val="clear" w:color="auto" w:fill="auto"/>
            <w:noWrap/>
            <w:vAlign w:val="center"/>
          </w:tcPr>
          <w:p w14:paraId="67A08938" w14:textId="77777777" w:rsidR="009C3440" w:rsidRDefault="00E85093">
            <w:pPr>
              <w:widowControl/>
              <w:jc w:val="center"/>
              <w:rPr>
                <w:rFonts w:ascii="宋体" w:hAnsi="宋体"/>
                <w:color w:val="000000"/>
                <w:kern w:val="0"/>
                <w:sz w:val="22"/>
              </w:rPr>
            </w:pPr>
            <w:r>
              <w:rPr>
                <w:rFonts w:ascii="宋体" w:hAnsi="宋体" w:hint="eastAsia"/>
                <w:color w:val="000000"/>
                <w:kern w:val="0"/>
                <w:sz w:val="22"/>
              </w:rPr>
              <w:t>-</w:t>
            </w:r>
          </w:p>
        </w:tc>
        <w:tc>
          <w:tcPr>
            <w:tcW w:w="1606" w:type="dxa"/>
            <w:shd w:val="clear" w:color="auto" w:fill="auto"/>
            <w:noWrap/>
            <w:vAlign w:val="center"/>
          </w:tcPr>
          <w:p w14:paraId="14BD1984" w14:textId="77777777" w:rsidR="009C3440" w:rsidRDefault="00E85093">
            <w:pPr>
              <w:widowControl/>
              <w:jc w:val="center"/>
              <w:rPr>
                <w:rFonts w:ascii="宋体" w:hAnsi="宋体"/>
                <w:color w:val="000000"/>
                <w:kern w:val="0"/>
                <w:sz w:val="22"/>
              </w:rPr>
            </w:pPr>
            <w:r>
              <w:rPr>
                <w:rFonts w:ascii="宋体" w:hAnsi="宋体" w:hint="eastAsia"/>
                <w:color w:val="000000"/>
                <w:kern w:val="0"/>
                <w:sz w:val="22"/>
              </w:rPr>
              <w:t>-</w:t>
            </w:r>
          </w:p>
        </w:tc>
        <w:tc>
          <w:tcPr>
            <w:tcW w:w="831" w:type="dxa"/>
            <w:shd w:val="clear" w:color="auto" w:fill="auto"/>
            <w:noWrap/>
            <w:vAlign w:val="center"/>
          </w:tcPr>
          <w:p w14:paraId="35888D35" w14:textId="77777777" w:rsidR="009C3440" w:rsidRDefault="00E85093">
            <w:pPr>
              <w:widowControl/>
              <w:jc w:val="center"/>
              <w:rPr>
                <w:rFonts w:ascii="宋体" w:hAnsi="宋体"/>
                <w:color w:val="000000"/>
                <w:kern w:val="0"/>
                <w:sz w:val="22"/>
              </w:rPr>
            </w:pPr>
            <w:r>
              <w:rPr>
                <w:rFonts w:ascii="宋体" w:hAnsi="宋体" w:hint="eastAsia"/>
                <w:color w:val="000000"/>
                <w:kern w:val="0"/>
                <w:sz w:val="22"/>
              </w:rPr>
              <w:t>-</w:t>
            </w:r>
          </w:p>
        </w:tc>
        <w:tc>
          <w:tcPr>
            <w:tcW w:w="1606" w:type="dxa"/>
            <w:shd w:val="clear" w:color="auto" w:fill="auto"/>
            <w:noWrap/>
            <w:vAlign w:val="center"/>
          </w:tcPr>
          <w:p w14:paraId="529E0331" w14:textId="77777777" w:rsidR="009C3440" w:rsidRDefault="00E85093">
            <w:pPr>
              <w:widowControl/>
              <w:jc w:val="center"/>
              <w:rPr>
                <w:rFonts w:ascii="宋体" w:hAnsi="宋体"/>
                <w:color w:val="000000"/>
                <w:kern w:val="0"/>
                <w:sz w:val="22"/>
              </w:rPr>
            </w:pPr>
            <w:r>
              <w:rPr>
                <w:rFonts w:ascii="宋体" w:hAnsi="宋体" w:hint="eastAsia"/>
                <w:color w:val="000000"/>
                <w:kern w:val="0"/>
                <w:sz w:val="22"/>
              </w:rPr>
              <w:t>-</w:t>
            </w:r>
          </w:p>
        </w:tc>
        <w:tc>
          <w:tcPr>
            <w:tcW w:w="1218" w:type="dxa"/>
            <w:shd w:val="clear" w:color="auto" w:fill="auto"/>
            <w:noWrap/>
            <w:vAlign w:val="center"/>
          </w:tcPr>
          <w:p w14:paraId="12ED5FF2" w14:textId="77777777" w:rsidR="009C3440" w:rsidRDefault="00E85093">
            <w:pPr>
              <w:widowControl/>
              <w:jc w:val="center"/>
              <w:rPr>
                <w:rFonts w:ascii="宋体" w:hAnsi="宋体"/>
                <w:color w:val="000000"/>
                <w:kern w:val="0"/>
                <w:sz w:val="22"/>
              </w:rPr>
            </w:pPr>
            <w:r>
              <w:rPr>
                <w:rFonts w:ascii="宋体" w:hAnsi="宋体"/>
                <w:color w:val="000000"/>
                <w:kern w:val="0"/>
                <w:sz w:val="22"/>
              </w:rPr>
              <w:t>205</w:t>
            </w:r>
          </w:p>
        </w:tc>
      </w:tr>
      <w:tr w:rsidR="009C3440" w14:paraId="406EFEB1" w14:textId="77777777">
        <w:trPr>
          <w:trHeight w:val="270"/>
          <w:jc w:val="center"/>
        </w:trPr>
        <w:tc>
          <w:tcPr>
            <w:tcW w:w="1816" w:type="dxa"/>
            <w:shd w:val="clear" w:color="auto" w:fill="D9E2F3"/>
            <w:noWrap/>
            <w:vAlign w:val="center"/>
          </w:tcPr>
          <w:p w14:paraId="3EAA4DA3" w14:textId="77777777" w:rsidR="009C3440" w:rsidRDefault="00E85093">
            <w:pPr>
              <w:widowControl/>
              <w:jc w:val="center"/>
              <w:rPr>
                <w:rFonts w:ascii="宋体" w:hAnsi="宋体"/>
                <w:bCs/>
                <w:kern w:val="0"/>
                <w:sz w:val="20"/>
                <w:szCs w:val="20"/>
              </w:rPr>
            </w:pPr>
            <w:r>
              <w:rPr>
                <w:rFonts w:ascii="宋体" w:hAnsi="宋体"/>
                <w:bCs/>
                <w:kern w:val="0"/>
                <w:sz w:val="20"/>
                <w:szCs w:val="20"/>
              </w:rPr>
              <w:t>浙江理工大学</w:t>
            </w:r>
          </w:p>
        </w:tc>
        <w:tc>
          <w:tcPr>
            <w:tcW w:w="1219" w:type="dxa"/>
            <w:shd w:val="clear" w:color="auto" w:fill="D9E2F3"/>
            <w:noWrap/>
            <w:vAlign w:val="center"/>
          </w:tcPr>
          <w:p w14:paraId="267135DE" w14:textId="77777777" w:rsidR="009C3440" w:rsidRDefault="00E85093">
            <w:pPr>
              <w:widowControl/>
              <w:jc w:val="center"/>
              <w:rPr>
                <w:rFonts w:ascii="宋体" w:hAnsi="宋体"/>
                <w:color w:val="000000"/>
                <w:kern w:val="0"/>
                <w:sz w:val="22"/>
              </w:rPr>
            </w:pPr>
            <w:r>
              <w:rPr>
                <w:rFonts w:ascii="宋体" w:hAnsi="宋体"/>
                <w:color w:val="000000"/>
                <w:kern w:val="0"/>
                <w:sz w:val="22"/>
              </w:rPr>
              <w:t>33</w:t>
            </w:r>
          </w:p>
        </w:tc>
        <w:tc>
          <w:tcPr>
            <w:tcW w:w="1606" w:type="dxa"/>
            <w:shd w:val="clear" w:color="auto" w:fill="D9E2F3"/>
            <w:noWrap/>
            <w:vAlign w:val="center"/>
          </w:tcPr>
          <w:p w14:paraId="602C3C58" w14:textId="77777777" w:rsidR="009C3440" w:rsidRDefault="00E85093">
            <w:pPr>
              <w:widowControl/>
              <w:jc w:val="center"/>
              <w:rPr>
                <w:rFonts w:ascii="宋体" w:hAnsi="宋体"/>
                <w:color w:val="000000"/>
                <w:kern w:val="0"/>
                <w:sz w:val="22"/>
              </w:rPr>
            </w:pPr>
            <w:r>
              <w:rPr>
                <w:rFonts w:ascii="宋体" w:hAnsi="宋体"/>
                <w:color w:val="000000"/>
                <w:kern w:val="0"/>
                <w:sz w:val="22"/>
              </w:rPr>
              <w:t>72</w:t>
            </w:r>
          </w:p>
        </w:tc>
        <w:tc>
          <w:tcPr>
            <w:tcW w:w="831" w:type="dxa"/>
            <w:shd w:val="clear" w:color="auto" w:fill="D9E2F3"/>
            <w:noWrap/>
            <w:vAlign w:val="center"/>
          </w:tcPr>
          <w:p w14:paraId="1C13ECBD" w14:textId="77777777" w:rsidR="009C3440" w:rsidRDefault="00E85093">
            <w:pPr>
              <w:widowControl/>
              <w:jc w:val="center"/>
              <w:rPr>
                <w:rFonts w:ascii="宋体" w:hAnsi="宋体"/>
                <w:color w:val="000000"/>
                <w:kern w:val="0"/>
                <w:sz w:val="22"/>
              </w:rPr>
            </w:pPr>
            <w:r>
              <w:rPr>
                <w:rFonts w:ascii="宋体" w:hAnsi="宋体"/>
                <w:color w:val="000000"/>
                <w:kern w:val="0"/>
                <w:sz w:val="22"/>
              </w:rPr>
              <w:t>192</w:t>
            </w:r>
          </w:p>
        </w:tc>
        <w:tc>
          <w:tcPr>
            <w:tcW w:w="1606" w:type="dxa"/>
            <w:shd w:val="clear" w:color="auto" w:fill="D9E2F3"/>
            <w:noWrap/>
            <w:vAlign w:val="center"/>
          </w:tcPr>
          <w:p w14:paraId="436DD04C" w14:textId="77777777" w:rsidR="009C3440" w:rsidRDefault="00E85093">
            <w:pPr>
              <w:widowControl/>
              <w:jc w:val="center"/>
              <w:rPr>
                <w:rFonts w:ascii="宋体" w:hAnsi="宋体"/>
                <w:color w:val="000000"/>
                <w:kern w:val="0"/>
                <w:sz w:val="22"/>
              </w:rPr>
            </w:pPr>
            <w:r>
              <w:rPr>
                <w:rFonts w:ascii="宋体" w:hAnsi="宋体"/>
                <w:color w:val="000000"/>
                <w:kern w:val="0"/>
                <w:sz w:val="22"/>
              </w:rPr>
              <w:t>203</w:t>
            </w:r>
          </w:p>
        </w:tc>
        <w:tc>
          <w:tcPr>
            <w:tcW w:w="1218" w:type="dxa"/>
            <w:shd w:val="clear" w:color="auto" w:fill="D9E2F3"/>
            <w:noWrap/>
            <w:vAlign w:val="center"/>
          </w:tcPr>
          <w:p w14:paraId="66DCD1F1" w14:textId="77777777" w:rsidR="009C3440" w:rsidRDefault="00E85093">
            <w:pPr>
              <w:widowControl/>
              <w:jc w:val="center"/>
              <w:rPr>
                <w:rFonts w:ascii="宋体" w:hAnsi="宋体"/>
                <w:color w:val="000000"/>
                <w:kern w:val="0"/>
                <w:sz w:val="22"/>
              </w:rPr>
            </w:pPr>
            <w:r>
              <w:rPr>
                <w:rFonts w:ascii="宋体" w:hAnsi="宋体"/>
                <w:color w:val="000000"/>
                <w:kern w:val="0"/>
                <w:sz w:val="22"/>
              </w:rPr>
              <w:t>237</w:t>
            </w:r>
          </w:p>
        </w:tc>
      </w:tr>
      <w:tr w:rsidR="009C3440" w14:paraId="7C01DD9D" w14:textId="77777777">
        <w:trPr>
          <w:trHeight w:val="270"/>
          <w:jc w:val="center"/>
        </w:trPr>
        <w:tc>
          <w:tcPr>
            <w:tcW w:w="1816" w:type="dxa"/>
            <w:shd w:val="clear" w:color="auto" w:fill="auto"/>
            <w:noWrap/>
            <w:vAlign w:val="center"/>
          </w:tcPr>
          <w:p w14:paraId="7D2D949A" w14:textId="77777777" w:rsidR="009C3440" w:rsidRDefault="00E85093">
            <w:pPr>
              <w:widowControl/>
              <w:jc w:val="center"/>
              <w:rPr>
                <w:rFonts w:ascii="宋体" w:hAnsi="宋体"/>
                <w:bCs/>
                <w:kern w:val="0"/>
                <w:sz w:val="20"/>
                <w:szCs w:val="20"/>
              </w:rPr>
            </w:pPr>
            <w:r>
              <w:rPr>
                <w:rFonts w:ascii="宋体" w:hAnsi="宋体"/>
                <w:bCs/>
                <w:kern w:val="0"/>
                <w:sz w:val="20"/>
                <w:szCs w:val="20"/>
              </w:rPr>
              <w:t>杭州师范大学</w:t>
            </w:r>
          </w:p>
        </w:tc>
        <w:tc>
          <w:tcPr>
            <w:tcW w:w="1219" w:type="dxa"/>
            <w:shd w:val="clear" w:color="auto" w:fill="auto"/>
            <w:noWrap/>
            <w:vAlign w:val="center"/>
          </w:tcPr>
          <w:p w14:paraId="58AAE303" w14:textId="77777777" w:rsidR="009C3440" w:rsidRDefault="00E85093">
            <w:pPr>
              <w:widowControl/>
              <w:jc w:val="center"/>
              <w:rPr>
                <w:rFonts w:ascii="宋体" w:hAnsi="宋体"/>
                <w:color w:val="000000"/>
                <w:kern w:val="0"/>
                <w:sz w:val="22"/>
              </w:rPr>
            </w:pPr>
            <w:r>
              <w:rPr>
                <w:rFonts w:ascii="宋体" w:hAnsi="宋体" w:hint="eastAsia"/>
                <w:color w:val="000000"/>
                <w:kern w:val="0"/>
                <w:sz w:val="22"/>
              </w:rPr>
              <w:t>-</w:t>
            </w:r>
          </w:p>
        </w:tc>
        <w:tc>
          <w:tcPr>
            <w:tcW w:w="1606" w:type="dxa"/>
            <w:shd w:val="clear" w:color="auto" w:fill="auto"/>
            <w:noWrap/>
            <w:vAlign w:val="center"/>
          </w:tcPr>
          <w:p w14:paraId="2ED3C8BA" w14:textId="77777777" w:rsidR="009C3440" w:rsidRDefault="00E85093">
            <w:pPr>
              <w:widowControl/>
              <w:jc w:val="center"/>
              <w:rPr>
                <w:rFonts w:ascii="宋体" w:hAnsi="宋体"/>
                <w:color w:val="000000"/>
                <w:kern w:val="0"/>
                <w:sz w:val="22"/>
              </w:rPr>
            </w:pPr>
            <w:r>
              <w:rPr>
                <w:rFonts w:ascii="宋体" w:hAnsi="宋体"/>
                <w:color w:val="000000"/>
                <w:kern w:val="0"/>
                <w:sz w:val="22"/>
              </w:rPr>
              <w:t>212</w:t>
            </w:r>
          </w:p>
        </w:tc>
        <w:tc>
          <w:tcPr>
            <w:tcW w:w="831" w:type="dxa"/>
            <w:shd w:val="clear" w:color="auto" w:fill="auto"/>
            <w:noWrap/>
            <w:vAlign w:val="center"/>
          </w:tcPr>
          <w:p w14:paraId="0DC84ADC" w14:textId="77777777" w:rsidR="009C3440" w:rsidRDefault="00E85093">
            <w:pPr>
              <w:widowControl/>
              <w:jc w:val="center"/>
              <w:rPr>
                <w:rFonts w:ascii="宋体" w:hAnsi="宋体"/>
                <w:color w:val="000000"/>
                <w:kern w:val="0"/>
                <w:sz w:val="22"/>
              </w:rPr>
            </w:pPr>
            <w:r>
              <w:rPr>
                <w:rFonts w:ascii="宋体" w:hAnsi="宋体" w:hint="eastAsia"/>
                <w:color w:val="000000"/>
                <w:kern w:val="0"/>
                <w:sz w:val="22"/>
              </w:rPr>
              <w:t>-</w:t>
            </w:r>
          </w:p>
        </w:tc>
        <w:tc>
          <w:tcPr>
            <w:tcW w:w="1606" w:type="dxa"/>
            <w:shd w:val="clear" w:color="auto" w:fill="auto"/>
            <w:noWrap/>
            <w:vAlign w:val="center"/>
          </w:tcPr>
          <w:p w14:paraId="57EC91BE" w14:textId="77777777" w:rsidR="009C3440" w:rsidRDefault="00E85093">
            <w:pPr>
              <w:widowControl/>
              <w:jc w:val="center"/>
              <w:rPr>
                <w:rFonts w:ascii="宋体" w:hAnsi="宋体"/>
                <w:color w:val="000000"/>
                <w:kern w:val="0"/>
                <w:sz w:val="22"/>
              </w:rPr>
            </w:pPr>
            <w:r>
              <w:rPr>
                <w:rFonts w:ascii="宋体" w:hAnsi="宋体"/>
                <w:color w:val="000000"/>
                <w:kern w:val="0"/>
                <w:sz w:val="22"/>
              </w:rPr>
              <w:t>358</w:t>
            </w:r>
          </w:p>
        </w:tc>
        <w:tc>
          <w:tcPr>
            <w:tcW w:w="1218" w:type="dxa"/>
            <w:shd w:val="clear" w:color="auto" w:fill="auto"/>
            <w:noWrap/>
            <w:vAlign w:val="center"/>
          </w:tcPr>
          <w:p w14:paraId="29A00C3A" w14:textId="77777777" w:rsidR="009C3440" w:rsidRDefault="00E85093">
            <w:pPr>
              <w:widowControl/>
              <w:jc w:val="center"/>
              <w:rPr>
                <w:rFonts w:ascii="宋体" w:hAnsi="宋体"/>
                <w:color w:val="000000"/>
                <w:kern w:val="0"/>
                <w:sz w:val="22"/>
              </w:rPr>
            </w:pPr>
            <w:r>
              <w:rPr>
                <w:rFonts w:ascii="宋体" w:hAnsi="宋体"/>
                <w:color w:val="000000"/>
                <w:kern w:val="0"/>
                <w:sz w:val="22"/>
              </w:rPr>
              <w:t>349</w:t>
            </w:r>
          </w:p>
        </w:tc>
      </w:tr>
      <w:tr w:rsidR="009C3440" w14:paraId="1DB2801C" w14:textId="77777777">
        <w:trPr>
          <w:trHeight w:val="270"/>
          <w:jc w:val="center"/>
        </w:trPr>
        <w:tc>
          <w:tcPr>
            <w:tcW w:w="1816" w:type="dxa"/>
            <w:shd w:val="clear" w:color="auto" w:fill="D9E2F3"/>
            <w:noWrap/>
            <w:vAlign w:val="center"/>
          </w:tcPr>
          <w:p w14:paraId="6E9FDA5A" w14:textId="77777777" w:rsidR="009C3440" w:rsidRDefault="00E85093">
            <w:pPr>
              <w:widowControl/>
              <w:jc w:val="center"/>
              <w:rPr>
                <w:rFonts w:ascii="宋体" w:hAnsi="宋体"/>
                <w:bCs/>
                <w:kern w:val="0"/>
                <w:sz w:val="20"/>
                <w:szCs w:val="20"/>
              </w:rPr>
            </w:pPr>
            <w:r>
              <w:rPr>
                <w:rFonts w:ascii="宋体" w:hAnsi="宋体"/>
                <w:bCs/>
                <w:kern w:val="0"/>
                <w:sz w:val="20"/>
                <w:szCs w:val="20"/>
              </w:rPr>
              <w:t>温州大学</w:t>
            </w:r>
          </w:p>
        </w:tc>
        <w:tc>
          <w:tcPr>
            <w:tcW w:w="1219" w:type="dxa"/>
            <w:shd w:val="clear" w:color="auto" w:fill="D9E2F3"/>
            <w:noWrap/>
            <w:vAlign w:val="center"/>
          </w:tcPr>
          <w:p w14:paraId="05889487" w14:textId="77777777" w:rsidR="009C3440" w:rsidRDefault="00E85093">
            <w:pPr>
              <w:widowControl/>
              <w:jc w:val="center"/>
              <w:rPr>
                <w:rFonts w:ascii="宋体" w:hAnsi="宋体"/>
                <w:color w:val="000000"/>
                <w:kern w:val="0"/>
                <w:sz w:val="22"/>
              </w:rPr>
            </w:pPr>
            <w:r>
              <w:rPr>
                <w:rFonts w:ascii="宋体" w:hAnsi="宋体"/>
                <w:color w:val="000000"/>
                <w:kern w:val="0"/>
                <w:sz w:val="22"/>
              </w:rPr>
              <w:t>208</w:t>
            </w:r>
          </w:p>
        </w:tc>
        <w:tc>
          <w:tcPr>
            <w:tcW w:w="1606" w:type="dxa"/>
            <w:shd w:val="clear" w:color="auto" w:fill="D9E2F3"/>
            <w:noWrap/>
            <w:vAlign w:val="center"/>
          </w:tcPr>
          <w:p w14:paraId="63B6ACD3" w14:textId="77777777" w:rsidR="009C3440" w:rsidRDefault="00E85093">
            <w:pPr>
              <w:widowControl/>
              <w:jc w:val="center"/>
              <w:rPr>
                <w:rFonts w:ascii="宋体" w:hAnsi="宋体"/>
                <w:color w:val="000000"/>
                <w:kern w:val="0"/>
                <w:sz w:val="22"/>
              </w:rPr>
            </w:pPr>
            <w:r>
              <w:rPr>
                <w:rFonts w:ascii="宋体" w:hAnsi="宋体"/>
                <w:color w:val="000000"/>
                <w:kern w:val="0"/>
                <w:sz w:val="22"/>
              </w:rPr>
              <w:t>210</w:t>
            </w:r>
          </w:p>
        </w:tc>
        <w:tc>
          <w:tcPr>
            <w:tcW w:w="831" w:type="dxa"/>
            <w:shd w:val="clear" w:color="auto" w:fill="D9E2F3"/>
            <w:noWrap/>
            <w:vAlign w:val="center"/>
          </w:tcPr>
          <w:p w14:paraId="7210F3D0" w14:textId="77777777" w:rsidR="009C3440" w:rsidRDefault="00E85093">
            <w:pPr>
              <w:widowControl/>
              <w:jc w:val="center"/>
              <w:rPr>
                <w:rFonts w:ascii="宋体" w:hAnsi="宋体"/>
                <w:color w:val="000000"/>
                <w:kern w:val="0"/>
                <w:sz w:val="22"/>
              </w:rPr>
            </w:pPr>
            <w:r>
              <w:rPr>
                <w:rFonts w:ascii="宋体" w:hAnsi="宋体"/>
                <w:color w:val="000000"/>
                <w:kern w:val="0"/>
                <w:sz w:val="22"/>
              </w:rPr>
              <w:t>432</w:t>
            </w:r>
          </w:p>
        </w:tc>
        <w:tc>
          <w:tcPr>
            <w:tcW w:w="1606" w:type="dxa"/>
            <w:shd w:val="clear" w:color="auto" w:fill="D9E2F3"/>
            <w:noWrap/>
            <w:vAlign w:val="center"/>
          </w:tcPr>
          <w:p w14:paraId="0F66789D" w14:textId="77777777" w:rsidR="009C3440" w:rsidRDefault="00E85093">
            <w:pPr>
              <w:widowControl/>
              <w:jc w:val="center"/>
              <w:rPr>
                <w:rFonts w:ascii="宋体" w:hAnsi="宋体"/>
                <w:color w:val="000000"/>
                <w:kern w:val="0"/>
                <w:sz w:val="22"/>
              </w:rPr>
            </w:pPr>
            <w:r>
              <w:rPr>
                <w:rFonts w:ascii="宋体" w:hAnsi="宋体"/>
                <w:color w:val="000000"/>
                <w:kern w:val="0"/>
                <w:sz w:val="22"/>
              </w:rPr>
              <w:t>289</w:t>
            </w:r>
          </w:p>
        </w:tc>
        <w:tc>
          <w:tcPr>
            <w:tcW w:w="1218" w:type="dxa"/>
            <w:shd w:val="clear" w:color="auto" w:fill="D9E2F3"/>
            <w:noWrap/>
            <w:vAlign w:val="center"/>
          </w:tcPr>
          <w:p w14:paraId="692DD0DC" w14:textId="77777777" w:rsidR="009C3440" w:rsidRDefault="00E85093">
            <w:pPr>
              <w:widowControl/>
              <w:jc w:val="center"/>
              <w:rPr>
                <w:rFonts w:ascii="宋体" w:hAnsi="宋体"/>
                <w:color w:val="000000"/>
                <w:kern w:val="0"/>
                <w:sz w:val="22"/>
              </w:rPr>
            </w:pPr>
            <w:r>
              <w:rPr>
                <w:rFonts w:ascii="宋体" w:hAnsi="宋体"/>
                <w:color w:val="000000"/>
                <w:kern w:val="0"/>
                <w:sz w:val="22"/>
              </w:rPr>
              <w:t>368</w:t>
            </w:r>
          </w:p>
        </w:tc>
      </w:tr>
      <w:tr w:rsidR="009C3440" w14:paraId="320A0843" w14:textId="77777777">
        <w:trPr>
          <w:trHeight w:val="270"/>
          <w:jc w:val="center"/>
        </w:trPr>
        <w:tc>
          <w:tcPr>
            <w:tcW w:w="1816" w:type="dxa"/>
            <w:shd w:val="clear" w:color="auto" w:fill="auto"/>
            <w:noWrap/>
            <w:vAlign w:val="center"/>
          </w:tcPr>
          <w:p w14:paraId="63E97322" w14:textId="77777777" w:rsidR="009C3440" w:rsidRDefault="00E85093">
            <w:pPr>
              <w:widowControl/>
              <w:jc w:val="center"/>
              <w:rPr>
                <w:rFonts w:ascii="宋体" w:hAnsi="宋体"/>
                <w:bCs/>
                <w:kern w:val="0"/>
                <w:sz w:val="20"/>
                <w:szCs w:val="20"/>
              </w:rPr>
            </w:pPr>
            <w:r>
              <w:rPr>
                <w:rFonts w:ascii="宋体" w:hAnsi="宋体"/>
                <w:bCs/>
                <w:kern w:val="0"/>
                <w:sz w:val="20"/>
                <w:szCs w:val="20"/>
              </w:rPr>
              <w:t>浙江工业大学</w:t>
            </w:r>
          </w:p>
        </w:tc>
        <w:tc>
          <w:tcPr>
            <w:tcW w:w="1219" w:type="dxa"/>
            <w:shd w:val="clear" w:color="auto" w:fill="auto"/>
            <w:noWrap/>
            <w:vAlign w:val="center"/>
          </w:tcPr>
          <w:p w14:paraId="0DF2CBB4" w14:textId="77777777" w:rsidR="009C3440" w:rsidRDefault="00E85093">
            <w:pPr>
              <w:widowControl/>
              <w:jc w:val="center"/>
              <w:rPr>
                <w:rFonts w:ascii="宋体" w:hAnsi="宋体"/>
                <w:color w:val="000000"/>
                <w:kern w:val="0"/>
                <w:sz w:val="22"/>
              </w:rPr>
            </w:pPr>
            <w:r>
              <w:rPr>
                <w:rFonts w:ascii="宋体" w:hAnsi="宋体"/>
                <w:color w:val="000000"/>
                <w:kern w:val="0"/>
                <w:sz w:val="22"/>
              </w:rPr>
              <w:t>210</w:t>
            </w:r>
          </w:p>
        </w:tc>
        <w:tc>
          <w:tcPr>
            <w:tcW w:w="1606" w:type="dxa"/>
            <w:shd w:val="clear" w:color="auto" w:fill="auto"/>
            <w:noWrap/>
            <w:vAlign w:val="center"/>
          </w:tcPr>
          <w:p w14:paraId="367D5E88" w14:textId="77777777" w:rsidR="009C3440" w:rsidRDefault="00E85093">
            <w:pPr>
              <w:widowControl/>
              <w:jc w:val="center"/>
              <w:rPr>
                <w:rFonts w:ascii="宋体" w:hAnsi="宋体"/>
                <w:color w:val="000000"/>
                <w:kern w:val="0"/>
                <w:sz w:val="22"/>
              </w:rPr>
            </w:pPr>
            <w:r>
              <w:rPr>
                <w:rFonts w:ascii="宋体" w:hAnsi="宋体"/>
                <w:color w:val="000000"/>
                <w:kern w:val="0"/>
                <w:sz w:val="22"/>
              </w:rPr>
              <w:t>211</w:t>
            </w:r>
          </w:p>
        </w:tc>
        <w:tc>
          <w:tcPr>
            <w:tcW w:w="831" w:type="dxa"/>
            <w:shd w:val="clear" w:color="auto" w:fill="auto"/>
            <w:noWrap/>
            <w:vAlign w:val="center"/>
          </w:tcPr>
          <w:p w14:paraId="02A04C58" w14:textId="77777777" w:rsidR="009C3440" w:rsidRDefault="00E85093">
            <w:pPr>
              <w:widowControl/>
              <w:jc w:val="center"/>
              <w:rPr>
                <w:rFonts w:ascii="宋体" w:hAnsi="宋体"/>
                <w:color w:val="000000"/>
                <w:kern w:val="0"/>
                <w:sz w:val="22"/>
              </w:rPr>
            </w:pPr>
            <w:r>
              <w:rPr>
                <w:rFonts w:ascii="宋体" w:hAnsi="宋体"/>
                <w:color w:val="000000"/>
                <w:kern w:val="0"/>
                <w:sz w:val="22"/>
              </w:rPr>
              <w:t>413</w:t>
            </w:r>
          </w:p>
        </w:tc>
        <w:tc>
          <w:tcPr>
            <w:tcW w:w="1606" w:type="dxa"/>
            <w:shd w:val="clear" w:color="auto" w:fill="auto"/>
            <w:noWrap/>
            <w:vAlign w:val="center"/>
          </w:tcPr>
          <w:p w14:paraId="5A9D83A4" w14:textId="77777777" w:rsidR="009C3440" w:rsidRDefault="00E85093">
            <w:pPr>
              <w:widowControl/>
              <w:jc w:val="center"/>
              <w:rPr>
                <w:rFonts w:ascii="宋体" w:hAnsi="宋体"/>
                <w:color w:val="000000"/>
                <w:kern w:val="0"/>
                <w:sz w:val="22"/>
              </w:rPr>
            </w:pPr>
            <w:r>
              <w:rPr>
                <w:rFonts w:ascii="宋体" w:hAnsi="宋体"/>
                <w:color w:val="000000"/>
                <w:kern w:val="0"/>
                <w:sz w:val="22"/>
              </w:rPr>
              <w:t>427</w:t>
            </w:r>
          </w:p>
        </w:tc>
        <w:tc>
          <w:tcPr>
            <w:tcW w:w="1218" w:type="dxa"/>
            <w:shd w:val="clear" w:color="auto" w:fill="auto"/>
            <w:noWrap/>
            <w:vAlign w:val="center"/>
          </w:tcPr>
          <w:p w14:paraId="67D002D8" w14:textId="77777777" w:rsidR="009C3440" w:rsidRDefault="00E85093">
            <w:pPr>
              <w:widowControl/>
              <w:jc w:val="center"/>
              <w:rPr>
                <w:rFonts w:ascii="宋体" w:hAnsi="宋体"/>
                <w:color w:val="000000"/>
                <w:kern w:val="0"/>
                <w:sz w:val="22"/>
              </w:rPr>
            </w:pPr>
            <w:r>
              <w:rPr>
                <w:rFonts w:ascii="宋体" w:hAnsi="宋体"/>
                <w:color w:val="000000"/>
                <w:kern w:val="0"/>
                <w:sz w:val="22"/>
              </w:rPr>
              <w:t>369</w:t>
            </w:r>
          </w:p>
        </w:tc>
      </w:tr>
      <w:tr w:rsidR="009C3440" w14:paraId="7C6955C9" w14:textId="77777777">
        <w:trPr>
          <w:trHeight w:val="270"/>
          <w:jc w:val="center"/>
        </w:trPr>
        <w:tc>
          <w:tcPr>
            <w:tcW w:w="1816" w:type="dxa"/>
            <w:shd w:val="clear" w:color="auto" w:fill="D9E2F3"/>
            <w:noWrap/>
            <w:vAlign w:val="center"/>
          </w:tcPr>
          <w:p w14:paraId="45EBCC7B" w14:textId="77777777" w:rsidR="009C3440" w:rsidRDefault="00E85093">
            <w:pPr>
              <w:widowControl/>
              <w:jc w:val="center"/>
              <w:rPr>
                <w:rFonts w:ascii="宋体" w:hAnsi="宋体"/>
                <w:bCs/>
                <w:kern w:val="0"/>
                <w:sz w:val="20"/>
                <w:szCs w:val="20"/>
              </w:rPr>
            </w:pPr>
            <w:r>
              <w:rPr>
                <w:rFonts w:ascii="宋体" w:hAnsi="宋体"/>
                <w:bCs/>
                <w:kern w:val="0"/>
                <w:sz w:val="20"/>
                <w:szCs w:val="20"/>
              </w:rPr>
              <w:t>浙江师范大学</w:t>
            </w:r>
          </w:p>
        </w:tc>
        <w:tc>
          <w:tcPr>
            <w:tcW w:w="1219" w:type="dxa"/>
            <w:shd w:val="clear" w:color="auto" w:fill="D9E2F3"/>
            <w:noWrap/>
            <w:vAlign w:val="center"/>
          </w:tcPr>
          <w:p w14:paraId="021051DF" w14:textId="77777777" w:rsidR="009C3440" w:rsidRDefault="00E85093">
            <w:pPr>
              <w:widowControl/>
              <w:jc w:val="center"/>
              <w:rPr>
                <w:rFonts w:ascii="宋体" w:hAnsi="宋体"/>
                <w:color w:val="000000"/>
                <w:kern w:val="0"/>
                <w:sz w:val="22"/>
              </w:rPr>
            </w:pPr>
            <w:r>
              <w:rPr>
                <w:rFonts w:ascii="宋体" w:hAnsi="宋体"/>
                <w:color w:val="000000"/>
                <w:kern w:val="0"/>
                <w:sz w:val="22"/>
              </w:rPr>
              <w:t>170</w:t>
            </w:r>
          </w:p>
        </w:tc>
        <w:tc>
          <w:tcPr>
            <w:tcW w:w="1606" w:type="dxa"/>
            <w:shd w:val="clear" w:color="auto" w:fill="D9E2F3"/>
            <w:noWrap/>
            <w:vAlign w:val="center"/>
          </w:tcPr>
          <w:p w14:paraId="47217A8E" w14:textId="77777777" w:rsidR="009C3440" w:rsidRDefault="00E85093">
            <w:pPr>
              <w:widowControl/>
              <w:jc w:val="center"/>
              <w:rPr>
                <w:rFonts w:ascii="宋体" w:hAnsi="宋体"/>
                <w:color w:val="000000"/>
                <w:kern w:val="0"/>
                <w:sz w:val="22"/>
              </w:rPr>
            </w:pPr>
            <w:r>
              <w:rPr>
                <w:rFonts w:ascii="宋体" w:hAnsi="宋体"/>
                <w:color w:val="000000"/>
                <w:kern w:val="0"/>
                <w:sz w:val="22"/>
              </w:rPr>
              <w:t>159</w:t>
            </w:r>
          </w:p>
        </w:tc>
        <w:tc>
          <w:tcPr>
            <w:tcW w:w="831" w:type="dxa"/>
            <w:shd w:val="clear" w:color="auto" w:fill="D9E2F3"/>
            <w:noWrap/>
            <w:vAlign w:val="center"/>
          </w:tcPr>
          <w:p w14:paraId="6A67694F" w14:textId="77777777" w:rsidR="009C3440" w:rsidRDefault="00E85093">
            <w:pPr>
              <w:widowControl/>
              <w:jc w:val="center"/>
              <w:rPr>
                <w:rFonts w:ascii="宋体" w:hAnsi="宋体"/>
                <w:color w:val="000000"/>
                <w:kern w:val="0"/>
                <w:sz w:val="22"/>
              </w:rPr>
            </w:pPr>
            <w:r>
              <w:rPr>
                <w:rFonts w:ascii="宋体" w:hAnsi="宋体"/>
                <w:color w:val="000000"/>
                <w:kern w:val="0"/>
                <w:sz w:val="22"/>
              </w:rPr>
              <w:t>361</w:t>
            </w:r>
          </w:p>
        </w:tc>
        <w:tc>
          <w:tcPr>
            <w:tcW w:w="1606" w:type="dxa"/>
            <w:shd w:val="clear" w:color="auto" w:fill="D9E2F3"/>
            <w:noWrap/>
            <w:vAlign w:val="center"/>
          </w:tcPr>
          <w:p w14:paraId="1C3FF6BC" w14:textId="77777777" w:rsidR="009C3440" w:rsidRDefault="00E85093">
            <w:pPr>
              <w:widowControl/>
              <w:jc w:val="center"/>
              <w:rPr>
                <w:rFonts w:ascii="宋体" w:hAnsi="宋体"/>
                <w:color w:val="000000"/>
                <w:kern w:val="0"/>
                <w:sz w:val="22"/>
              </w:rPr>
            </w:pPr>
            <w:r>
              <w:rPr>
                <w:rFonts w:ascii="宋体" w:hAnsi="宋体"/>
                <w:color w:val="000000"/>
                <w:kern w:val="0"/>
                <w:sz w:val="22"/>
              </w:rPr>
              <w:t>382</w:t>
            </w:r>
          </w:p>
        </w:tc>
        <w:tc>
          <w:tcPr>
            <w:tcW w:w="1218" w:type="dxa"/>
            <w:shd w:val="clear" w:color="auto" w:fill="D9E2F3"/>
            <w:noWrap/>
            <w:vAlign w:val="center"/>
          </w:tcPr>
          <w:p w14:paraId="5CE94783" w14:textId="77777777" w:rsidR="009C3440" w:rsidRDefault="00E85093">
            <w:pPr>
              <w:widowControl/>
              <w:jc w:val="center"/>
              <w:rPr>
                <w:rFonts w:ascii="宋体" w:hAnsi="宋体"/>
                <w:color w:val="000000"/>
                <w:kern w:val="0"/>
                <w:sz w:val="22"/>
              </w:rPr>
            </w:pPr>
            <w:r>
              <w:rPr>
                <w:rFonts w:ascii="宋体" w:hAnsi="宋体"/>
                <w:color w:val="000000"/>
                <w:kern w:val="0"/>
                <w:sz w:val="22"/>
              </w:rPr>
              <w:t>427</w:t>
            </w:r>
          </w:p>
        </w:tc>
      </w:tr>
    </w:tbl>
    <w:p w14:paraId="700D011E" w14:textId="77777777" w:rsidR="009C3440" w:rsidRDefault="009C3440">
      <w:pPr>
        <w:widowControl/>
        <w:shd w:val="clear" w:color="auto" w:fill="FFFFFF"/>
        <w:spacing w:line="360" w:lineRule="atLeast"/>
        <w:ind w:firstLine="480"/>
        <w:jc w:val="left"/>
      </w:pPr>
    </w:p>
    <w:p w14:paraId="3DF0DAE7" w14:textId="0DF7702B" w:rsidR="009C3440" w:rsidRDefault="00E85093">
      <w:pPr>
        <w:pStyle w:val="3"/>
      </w:pPr>
      <w:r>
        <w:rPr>
          <w:rFonts w:hint="eastAsia"/>
        </w:rPr>
        <w:t>4</w:t>
      </w:r>
      <w:r w:rsidR="00EE681E">
        <w:rPr>
          <w:rFonts w:hint="eastAsia"/>
        </w:rPr>
        <w:t>．</w:t>
      </w:r>
      <w:r>
        <w:t>基本的时空规律</w:t>
      </w:r>
    </w:p>
    <w:p w14:paraId="5C0AA543" w14:textId="77777777" w:rsidR="009C3440" w:rsidRDefault="00E85093">
      <w:pPr>
        <w:shd w:val="clear" w:color="auto" w:fill="FFFFFF"/>
        <w:ind w:firstLineChars="200" w:firstLine="480"/>
        <w:rPr>
          <w:sz w:val="24"/>
          <w:szCs w:val="24"/>
        </w:rPr>
      </w:pPr>
      <w:r>
        <w:rPr>
          <w:sz w:val="24"/>
          <w:szCs w:val="24"/>
        </w:rPr>
        <w:t>根据规则</w:t>
      </w:r>
      <w:proofErr w:type="gramStart"/>
      <w:r>
        <w:rPr>
          <w:sz w:val="24"/>
          <w:szCs w:val="24"/>
        </w:rPr>
        <w:t>四确定</w:t>
      </w:r>
      <w:proofErr w:type="gramEnd"/>
      <w:r>
        <w:rPr>
          <w:sz w:val="24"/>
          <w:szCs w:val="24"/>
        </w:rPr>
        <w:t>的第四指标，绘制浙江省各高校在</w:t>
      </w:r>
      <w:r>
        <w:rPr>
          <w:sz w:val="24"/>
          <w:szCs w:val="24"/>
        </w:rPr>
        <w:t>2014-2018</w:t>
      </w:r>
      <w:r>
        <w:rPr>
          <w:sz w:val="24"/>
          <w:szCs w:val="24"/>
        </w:rPr>
        <w:t>年的成绩排名</w:t>
      </w:r>
      <w:r>
        <w:rPr>
          <w:rFonts w:hint="eastAsia"/>
          <w:sz w:val="24"/>
          <w:szCs w:val="24"/>
        </w:rPr>
        <w:t>。</w:t>
      </w:r>
      <w:r>
        <w:rPr>
          <w:sz w:val="24"/>
          <w:szCs w:val="24"/>
        </w:rPr>
        <w:t xml:space="preserve"> </w:t>
      </w:r>
    </w:p>
    <w:p w14:paraId="1F72D0E9" w14:textId="77777777" w:rsidR="009C3440" w:rsidRDefault="009C3440">
      <w:pPr>
        <w:widowControl/>
        <w:shd w:val="clear" w:color="auto" w:fill="FFFFFF"/>
        <w:spacing w:line="360" w:lineRule="atLeast"/>
        <w:ind w:firstLine="480"/>
        <w:jc w:val="left"/>
      </w:pPr>
    </w:p>
    <w:p w14:paraId="12C53EC2" w14:textId="77777777" w:rsidR="009C3440" w:rsidRDefault="00E85093">
      <w:pPr>
        <w:widowControl/>
        <w:shd w:val="clear" w:color="auto" w:fill="FFFFFF"/>
        <w:spacing w:line="360" w:lineRule="atLeast"/>
        <w:ind w:firstLine="480"/>
        <w:jc w:val="center"/>
      </w:pPr>
      <w:r>
        <w:rPr>
          <w:noProof/>
        </w:rPr>
        <w:lastRenderedPageBreak/>
        <w:drawing>
          <wp:inline distT="0" distB="0" distL="0" distR="0" wp14:anchorId="58641C36" wp14:editId="139B1AFD">
            <wp:extent cx="4953635" cy="3079750"/>
            <wp:effectExtent l="0" t="0" r="0" b="0"/>
            <wp:docPr id="77" name="图片 77" descr="95C_PLI)_U)OC3}AQS6]3J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77" descr="95C_PLI)_U)OC3}AQS6]3JC"/>
                    <pic:cNvPicPr>
                      <a:picLocks noChangeAspect="1" noChangeArrowheads="1"/>
                    </pic:cNvPicPr>
                  </pic:nvPicPr>
                  <pic:blipFill>
                    <a:blip r:embed="rId113">
                      <a:extLst>
                        <a:ext uri="{28A0092B-C50C-407E-A947-70E740481C1C}">
                          <a14:useLocalDpi xmlns:a14="http://schemas.microsoft.com/office/drawing/2010/main" val="0"/>
                        </a:ext>
                      </a:extLst>
                    </a:blip>
                    <a:srcRect/>
                    <a:stretch>
                      <a:fillRect/>
                    </a:stretch>
                  </pic:blipFill>
                  <pic:spPr>
                    <a:xfrm>
                      <a:off x="0" y="0"/>
                      <a:ext cx="4953635" cy="3079750"/>
                    </a:xfrm>
                    <a:prstGeom prst="rect">
                      <a:avLst/>
                    </a:prstGeom>
                    <a:noFill/>
                    <a:ln>
                      <a:noFill/>
                    </a:ln>
                  </pic:spPr>
                </pic:pic>
              </a:graphicData>
            </a:graphic>
          </wp:inline>
        </w:drawing>
      </w:r>
    </w:p>
    <w:p w14:paraId="34055039" w14:textId="77777777" w:rsidR="009C3440" w:rsidRDefault="00E85093">
      <w:pPr>
        <w:widowControl/>
        <w:shd w:val="clear" w:color="auto" w:fill="FFFFFF"/>
        <w:spacing w:line="360" w:lineRule="atLeast"/>
        <w:jc w:val="center"/>
        <w:rPr>
          <w:color w:val="333333"/>
          <w:kern w:val="0"/>
          <w:szCs w:val="21"/>
        </w:rPr>
      </w:pPr>
      <w:r>
        <w:t>图</w:t>
      </w:r>
      <w:r>
        <w:t xml:space="preserve">xxx </w:t>
      </w:r>
      <w:r>
        <w:t>浙江各高校的排名情况</w:t>
      </w:r>
    </w:p>
    <w:p w14:paraId="4AE379F1" w14:textId="305A2394" w:rsidR="009C3440" w:rsidRDefault="00E85093">
      <w:pPr>
        <w:shd w:val="clear" w:color="auto" w:fill="FFFFFF"/>
        <w:ind w:firstLineChars="200" w:firstLine="480"/>
        <w:rPr>
          <w:sz w:val="24"/>
          <w:szCs w:val="24"/>
        </w:rPr>
      </w:pPr>
      <w:r>
        <w:rPr>
          <w:sz w:val="24"/>
          <w:szCs w:val="24"/>
        </w:rPr>
        <w:t>由上图</w:t>
      </w:r>
      <w:r w:rsidR="00220F71">
        <w:rPr>
          <w:rFonts w:hint="eastAsia"/>
          <w:sz w:val="24"/>
          <w:szCs w:val="24"/>
        </w:rPr>
        <w:t>xxx</w:t>
      </w:r>
      <w:r>
        <w:rPr>
          <w:sz w:val="24"/>
          <w:szCs w:val="24"/>
        </w:rPr>
        <w:t>所示，显示了浙江省</w:t>
      </w:r>
      <w:r>
        <w:rPr>
          <w:sz w:val="24"/>
          <w:szCs w:val="24"/>
        </w:rPr>
        <w:t>13</w:t>
      </w:r>
      <w:r>
        <w:rPr>
          <w:sz w:val="24"/>
          <w:szCs w:val="24"/>
        </w:rPr>
        <w:t>个高校</w:t>
      </w:r>
      <w:r>
        <w:rPr>
          <w:sz w:val="24"/>
          <w:szCs w:val="24"/>
        </w:rPr>
        <w:t>2014-2018</w:t>
      </w:r>
      <w:r>
        <w:rPr>
          <w:sz w:val="24"/>
          <w:szCs w:val="24"/>
        </w:rPr>
        <w:t>年的成绩排名，由于规则</w:t>
      </w:r>
      <w:proofErr w:type="gramStart"/>
      <w:r>
        <w:rPr>
          <w:sz w:val="24"/>
          <w:szCs w:val="24"/>
        </w:rPr>
        <w:t>四确定</w:t>
      </w:r>
      <w:proofErr w:type="gramEnd"/>
      <w:r>
        <w:rPr>
          <w:sz w:val="24"/>
          <w:szCs w:val="24"/>
        </w:rPr>
        <w:t>的第四指标</w:t>
      </w:r>
      <w:r>
        <w:rPr>
          <w:sz w:val="24"/>
          <w:szCs w:val="24"/>
        </w:rPr>
        <w:t>=</w:t>
      </w:r>
      <w:r>
        <w:rPr>
          <w:sz w:val="24"/>
          <w:szCs w:val="24"/>
        </w:rPr>
        <w:object w:dxaOrig="301" w:dyaOrig="365" w14:anchorId="40670772">
          <v:shape id="_x0000_i1098" type="#_x0000_t75" style="width:15.05pt;height:18.15pt" o:ole="">
            <v:imagedata r:id="rId10" o:title=""/>
          </v:shape>
          <o:OLEObject Type="Embed" ProgID="Equation.DSMT4" ShapeID="_x0000_i1098" DrawAspect="Content" ObjectID="_1619165219" r:id="rId114"/>
        </w:object>
      </w:r>
      <w:r>
        <w:rPr>
          <w:sz w:val="24"/>
          <w:szCs w:val="24"/>
        </w:rPr>
        <w:object w:dxaOrig="193" w:dyaOrig="226" w14:anchorId="4B956858">
          <v:shape id="_x0000_i1099" type="#_x0000_t75" style="width:9.4pt;height:11.25pt" o:ole="">
            <v:imagedata r:id="rId11" o:title=""/>
          </v:shape>
          <o:OLEObject Type="Embed" ProgID="Equation.DSMT4" ShapeID="_x0000_i1099" DrawAspect="Content" ObjectID="_1619165220" r:id="rId115"/>
        </w:object>
      </w:r>
      <w:r>
        <w:rPr>
          <w:sz w:val="24"/>
          <w:szCs w:val="24"/>
        </w:rPr>
        <w:t>一等奖获奖率</w:t>
      </w:r>
      <w:r>
        <w:rPr>
          <w:sz w:val="24"/>
          <w:szCs w:val="24"/>
        </w:rPr>
        <w:t>+</w:t>
      </w:r>
      <w:r>
        <w:rPr>
          <w:sz w:val="24"/>
          <w:szCs w:val="24"/>
        </w:rPr>
        <w:object w:dxaOrig="312" w:dyaOrig="365" w14:anchorId="3DD0E032">
          <v:shape id="_x0000_i1100" type="#_x0000_t75" style="width:15.65pt;height:18.15pt" o:ole="">
            <v:imagedata r:id="rId12" o:title=""/>
          </v:shape>
          <o:OLEObject Type="Embed" ProgID="Equation.DSMT4" ShapeID="_x0000_i1100" DrawAspect="Content" ObjectID="_1619165221" r:id="rId116"/>
        </w:object>
      </w:r>
      <w:r>
        <w:rPr>
          <w:sz w:val="24"/>
          <w:szCs w:val="24"/>
        </w:rPr>
        <w:object w:dxaOrig="193" w:dyaOrig="226" w14:anchorId="1135AB0B">
          <v:shape id="_x0000_i1101" type="#_x0000_t75" style="width:9.4pt;height:11.25pt" o:ole="">
            <v:imagedata r:id="rId11" o:title=""/>
          </v:shape>
          <o:OLEObject Type="Embed" ProgID="Equation.DSMT4" ShapeID="_x0000_i1101" DrawAspect="Content" ObjectID="_1619165222" r:id="rId117"/>
        </w:object>
      </w:r>
      <w:r>
        <w:rPr>
          <w:sz w:val="24"/>
          <w:szCs w:val="24"/>
        </w:rPr>
        <w:t>二等奖获奖率</w:t>
      </w:r>
      <w:r>
        <w:rPr>
          <w:sz w:val="24"/>
          <w:szCs w:val="24"/>
        </w:rPr>
        <w:t>+</w:t>
      </w:r>
      <w:r>
        <w:rPr>
          <w:sz w:val="24"/>
          <w:szCs w:val="24"/>
        </w:rPr>
        <w:object w:dxaOrig="494" w:dyaOrig="365" w14:anchorId="52EF8668">
          <v:shape id="_x0000_i1102" type="#_x0000_t75" style="width:24.4pt;height:18.15pt" o:ole="">
            <v:imagedata r:id="rId13" o:title=""/>
          </v:shape>
          <o:OLEObject Type="Embed" ProgID="Equation.DSMT4" ShapeID="_x0000_i1102" DrawAspect="Content" ObjectID="_1619165223" r:id="rId118"/>
        </w:object>
      </w:r>
      <w:r>
        <w:rPr>
          <w:sz w:val="24"/>
          <w:szCs w:val="24"/>
        </w:rPr>
        <w:t>三等奖获奖率</w:t>
      </w:r>
      <w:r>
        <w:rPr>
          <w:sz w:val="24"/>
          <w:szCs w:val="24"/>
        </w:rPr>
        <w:t>+</w:t>
      </w:r>
      <w:r>
        <w:rPr>
          <w:sz w:val="24"/>
          <w:szCs w:val="24"/>
        </w:rPr>
        <w:object w:dxaOrig="494" w:dyaOrig="365" w14:anchorId="4A043393">
          <v:shape id="_x0000_i1103" type="#_x0000_t75" style="width:24.4pt;height:18.15pt" o:ole="">
            <v:imagedata r:id="rId83" o:title=""/>
          </v:shape>
          <o:OLEObject Type="Embed" ProgID="Equation.DSMT4" ShapeID="_x0000_i1103" DrawAspect="Content" ObjectID="_1619165224" r:id="rId119"/>
        </w:object>
      </w:r>
      <w:r>
        <w:rPr>
          <w:sz w:val="24"/>
          <w:szCs w:val="24"/>
        </w:rPr>
        <w:t>成功参赛奖获奖率，由于该指标中获奖率的计算方法，可以看出随着时间的推移，浙江省各高校</w:t>
      </w:r>
      <w:r>
        <w:rPr>
          <w:rFonts w:hint="eastAsia"/>
          <w:sz w:val="24"/>
          <w:szCs w:val="24"/>
        </w:rPr>
        <w:t xml:space="preserve"> </w:t>
      </w:r>
      <w:r>
        <w:rPr>
          <w:sz w:val="24"/>
          <w:szCs w:val="24"/>
        </w:rPr>
        <w:t xml:space="preserve"> </w:t>
      </w:r>
      <w:r>
        <w:rPr>
          <w:sz w:val="24"/>
          <w:szCs w:val="24"/>
        </w:rPr>
        <w:t>的参赛队数在不断增加，获奖队数在也在不断提高。因此，可以看出随着时间推移，浙江省各高校对中国研究生数学建模竞赛越来越重视，而且由于获奖率不断增加，可以看出浙江省各高校参赛队伍所提交的结果质量也在不断增加。</w:t>
      </w:r>
    </w:p>
    <w:p w14:paraId="13C9E739" w14:textId="77777777" w:rsidR="009C3440" w:rsidRDefault="00E85093">
      <w:pPr>
        <w:pStyle w:val="2"/>
        <w:spacing w:after="156"/>
        <w:rPr>
          <w:rFonts w:ascii="Times New Roman" w:hAnsi="Times New Roman"/>
        </w:rPr>
      </w:pPr>
      <w:bookmarkStart w:id="51" w:name="_Toc493471462"/>
      <w:r>
        <w:rPr>
          <w:rFonts w:ascii="Times New Roman" w:hAnsi="Times New Roman"/>
        </w:rPr>
        <w:t>（三）问题</w:t>
      </w:r>
      <w:r>
        <w:rPr>
          <w:rFonts w:ascii="Times New Roman" w:hAnsi="Times New Roman"/>
        </w:rPr>
        <w:t>3</w:t>
      </w:r>
      <w:r>
        <w:rPr>
          <w:rFonts w:ascii="Times New Roman" w:hAnsi="Times New Roman"/>
        </w:rPr>
        <w:t>的</w:t>
      </w:r>
      <w:bookmarkEnd w:id="51"/>
      <w:r>
        <w:rPr>
          <w:rFonts w:ascii="Times New Roman" w:hAnsi="Times New Roman"/>
        </w:rPr>
        <w:t>求解</w:t>
      </w:r>
    </w:p>
    <w:p w14:paraId="43B832EC" w14:textId="77777777" w:rsidR="009C3440" w:rsidRDefault="00E85093">
      <w:pPr>
        <w:shd w:val="clear" w:color="auto" w:fill="FFFFFF"/>
        <w:ind w:firstLineChars="200" w:firstLine="480"/>
        <w:rPr>
          <w:sz w:val="24"/>
          <w:szCs w:val="24"/>
        </w:rPr>
      </w:pPr>
      <w:r>
        <w:rPr>
          <w:sz w:val="24"/>
          <w:szCs w:val="24"/>
        </w:rPr>
        <w:t>根据问题</w:t>
      </w:r>
      <w:r>
        <w:rPr>
          <w:sz w:val="24"/>
          <w:szCs w:val="24"/>
        </w:rPr>
        <w:t>1</w:t>
      </w:r>
      <w:r>
        <w:rPr>
          <w:sz w:val="24"/>
          <w:szCs w:val="24"/>
        </w:rPr>
        <w:t>所筛选出的浙江省各高校参赛情况。我们将数据表进行重新调整，计算出浙江省在各个选题上的比例。并以年份为自变量，以历年浙江省各选题比例为纵坐标，通过折线图的形式分析历年浙江省在选题上的比例变化情况，并进行分析。</w:t>
      </w:r>
    </w:p>
    <w:p w14:paraId="0C8670F0" w14:textId="77777777" w:rsidR="009C3440" w:rsidRDefault="00E85093">
      <w:pPr>
        <w:jc w:val="center"/>
        <w:rPr>
          <w:sz w:val="24"/>
          <w:szCs w:val="24"/>
        </w:rPr>
      </w:pPr>
      <w:r>
        <w:rPr>
          <w:sz w:val="24"/>
          <w:szCs w:val="24"/>
        </w:rPr>
        <w:t>表</w:t>
      </w:r>
      <w:r>
        <w:rPr>
          <w:sz w:val="24"/>
          <w:szCs w:val="24"/>
        </w:rPr>
        <w:t xml:space="preserve">xx </w:t>
      </w:r>
      <w:r>
        <w:rPr>
          <w:sz w:val="24"/>
          <w:szCs w:val="24"/>
        </w:rPr>
        <w:t>浙江省不同年份选择各题的比例情况</w:t>
      </w:r>
    </w:p>
    <w:tbl>
      <w:tblPr>
        <w:tblW w:w="8330" w:type="dxa"/>
        <w:tblLayout w:type="fixed"/>
        <w:tblCellMar>
          <w:left w:w="0" w:type="dxa"/>
          <w:right w:w="0" w:type="dxa"/>
        </w:tblCellMar>
        <w:tblLook w:val="04A0" w:firstRow="1" w:lastRow="0" w:firstColumn="1" w:lastColumn="0" w:noHBand="0" w:noVBand="1"/>
      </w:tblPr>
      <w:tblGrid>
        <w:gridCol w:w="764"/>
        <w:gridCol w:w="694"/>
        <w:gridCol w:w="1145"/>
        <w:gridCol w:w="1146"/>
        <w:gridCol w:w="1145"/>
        <w:gridCol w:w="1145"/>
        <w:gridCol w:w="1146"/>
        <w:gridCol w:w="1145"/>
      </w:tblGrid>
      <w:tr w:rsidR="009C3440" w14:paraId="6A910EDB" w14:textId="77777777">
        <w:trPr>
          <w:trHeight w:val="264"/>
        </w:trPr>
        <w:tc>
          <w:tcPr>
            <w:tcW w:w="764" w:type="dxa"/>
            <w:tcBorders>
              <w:top w:val="single" w:sz="8" w:space="0" w:color="4F81BD"/>
              <w:left w:val="single" w:sz="8" w:space="0" w:color="4F81BD"/>
              <w:bottom w:val="single" w:sz="4" w:space="0" w:color="FFFFFF"/>
              <w:right w:val="single" w:sz="8" w:space="0" w:color="4F81BD"/>
            </w:tcBorders>
            <w:shd w:val="clear" w:color="auto" w:fill="4F81BD"/>
            <w:noWrap/>
            <w:tcMar>
              <w:top w:w="12" w:type="dxa"/>
              <w:left w:w="12" w:type="dxa"/>
              <w:right w:w="12" w:type="dxa"/>
            </w:tcMar>
          </w:tcPr>
          <w:p w14:paraId="1CA75B91" w14:textId="77777777" w:rsidR="009C3440" w:rsidRDefault="00E85093">
            <w:pPr>
              <w:widowControl/>
              <w:jc w:val="center"/>
              <w:textAlignment w:val="top"/>
              <w:rPr>
                <w:b/>
                <w:color w:val="FFFFFF"/>
                <w:sz w:val="20"/>
                <w:szCs w:val="20"/>
              </w:rPr>
            </w:pPr>
            <w:r>
              <w:rPr>
                <w:b/>
                <w:color w:val="FFFFFF"/>
                <w:kern w:val="0"/>
                <w:sz w:val="20"/>
                <w:szCs w:val="20"/>
                <w:lang w:bidi="ar"/>
              </w:rPr>
              <w:t>年份</w:t>
            </w:r>
          </w:p>
        </w:tc>
        <w:tc>
          <w:tcPr>
            <w:tcW w:w="694" w:type="dxa"/>
            <w:tcBorders>
              <w:top w:val="single" w:sz="8" w:space="0" w:color="4F81BD"/>
              <w:left w:val="single" w:sz="8" w:space="0" w:color="4F81BD"/>
              <w:bottom w:val="single" w:sz="4" w:space="0" w:color="FFFFFF"/>
              <w:right w:val="single" w:sz="8" w:space="0" w:color="4F81BD"/>
            </w:tcBorders>
            <w:shd w:val="clear" w:color="auto" w:fill="4F81BD"/>
            <w:noWrap/>
            <w:tcMar>
              <w:top w:w="12" w:type="dxa"/>
              <w:left w:w="12" w:type="dxa"/>
              <w:right w:w="12" w:type="dxa"/>
            </w:tcMar>
          </w:tcPr>
          <w:p w14:paraId="5B707BE0" w14:textId="77777777" w:rsidR="009C3440" w:rsidRDefault="00E85093">
            <w:pPr>
              <w:widowControl/>
              <w:jc w:val="center"/>
              <w:textAlignment w:val="top"/>
              <w:rPr>
                <w:b/>
                <w:color w:val="FFFFFF"/>
                <w:sz w:val="20"/>
                <w:szCs w:val="20"/>
              </w:rPr>
            </w:pPr>
            <w:r>
              <w:rPr>
                <w:b/>
                <w:color w:val="FFFFFF"/>
                <w:kern w:val="0"/>
                <w:sz w:val="20"/>
                <w:szCs w:val="20"/>
                <w:lang w:bidi="ar"/>
              </w:rPr>
              <w:t>总和</w:t>
            </w:r>
          </w:p>
        </w:tc>
        <w:tc>
          <w:tcPr>
            <w:tcW w:w="1145" w:type="dxa"/>
            <w:tcBorders>
              <w:top w:val="single" w:sz="8" w:space="0" w:color="4F81BD"/>
              <w:left w:val="single" w:sz="8" w:space="0" w:color="4F81BD"/>
              <w:bottom w:val="single" w:sz="4" w:space="0" w:color="FFFFFF"/>
              <w:right w:val="single" w:sz="8" w:space="0" w:color="4F81BD"/>
            </w:tcBorders>
            <w:shd w:val="clear" w:color="auto" w:fill="4F81BD"/>
            <w:noWrap/>
            <w:tcMar>
              <w:top w:w="12" w:type="dxa"/>
              <w:left w:w="12" w:type="dxa"/>
              <w:right w:w="12" w:type="dxa"/>
            </w:tcMar>
          </w:tcPr>
          <w:p w14:paraId="054D350B" w14:textId="77777777" w:rsidR="009C3440" w:rsidRDefault="00E85093">
            <w:pPr>
              <w:widowControl/>
              <w:jc w:val="center"/>
              <w:textAlignment w:val="top"/>
              <w:rPr>
                <w:b/>
                <w:color w:val="FFFFFF"/>
                <w:sz w:val="20"/>
                <w:szCs w:val="20"/>
              </w:rPr>
            </w:pPr>
            <w:r>
              <w:rPr>
                <w:b/>
                <w:color w:val="FFFFFF"/>
                <w:kern w:val="0"/>
                <w:sz w:val="20"/>
                <w:szCs w:val="20"/>
                <w:lang w:bidi="ar"/>
              </w:rPr>
              <w:t>A</w:t>
            </w:r>
            <w:r>
              <w:rPr>
                <w:b/>
                <w:color w:val="FFFFFF"/>
                <w:kern w:val="0"/>
                <w:sz w:val="20"/>
                <w:szCs w:val="20"/>
                <w:lang w:bidi="ar"/>
              </w:rPr>
              <w:t>比例</w:t>
            </w:r>
          </w:p>
        </w:tc>
        <w:tc>
          <w:tcPr>
            <w:tcW w:w="1146" w:type="dxa"/>
            <w:tcBorders>
              <w:top w:val="single" w:sz="8" w:space="0" w:color="4F81BD"/>
              <w:left w:val="single" w:sz="8" w:space="0" w:color="4F81BD"/>
              <w:bottom w:val="single" w:sz="4" w:space="0" w:color="FFFFFF"/>
              <w:right w:val="single" w:sz="8" w:space="0" w:color="4F81BD"/>
            </w:tcBorders>
            <w:shd w:val="clear" w:color="auto" w:fill="4F81BD"/>
            <w:noWrap/>
            <w:tcMar>
              <w:top w:w="12" w:type="dxa"/>
              <w:left w:w="12" w:type="dxa"/>
              <w:right w:w="12" w:type="dxa"/>
            </w:tcMar>
          </w:tcPr>
          <w:p w14:paraId="7DF8935A" w14:textId="77777777" w:rsidR="009C3440" w:rsidRDefault="00E85093">
            <w:pPr>
              <w:widowControl/>
              <w:jc w:val="center"/>
              <w:textAlignment w:val="top"/>
              <w:rPr>
                <w:b/>
                <w:color w:val="FFFFFF"/>
                <w:sz w:val="20"/>
                <w:szCs w:val="20"/>
              </w:rPr>
            </w:pPr>
            <w:r>
              <w:rPr>
                <w:b/>
                <w:color w:val="FFFFFF"/>
                <w:kern w:val="0"/>
                <w:sz w:val="20"/>
                <w:szCs w:val="20"/>
                <w:lang w:bidi="ar"/>
              </w:rPr>
              <w:t>B</w:t>
            </w:r>
            <w:r>
              <w:rPr>
                <w:b/>
                <w:color w:val="FFFFFF"/>
                <w:kern w:val="0"/>
                <w:sz w:val="20"/>
                <w:szCs w:val="20"/>
                <w:lang w:bidi="ar"/>
              </w:rPr>
              <w:t>比例</w:t>
            </w:r>
          </w:p>
        </w:tc>
        <w:tc>
          <w:tcPr>
            <w:tcW w:w="1145" w:type="dxa"/>
            <w:tcBorders>
              <w:top w:val="single" w:sz="8" w:space="0" w:color="4F81BD"/>
              <w:left w:val="single" w:sz="8" w:space="0" w:color="4F81BD"/>
              <w:bottom w:val="single" w:sz="4" w:space="0" w:color="FFFFFF"/>
              <w:right w:val="single" w:sz="8" w:space="0" w:color="4F81BD"/>
            </w:tcBorders>
            <w:shd w:val="clear" w:color="auto" w:fill="4F81BD"/>
            <w:noWrap/>
            <w:tcMar>
              <w:top w:w="12" w:type="dxa"/>
              <w:left w:w="12" w:type="dxa"/>
              <w:right w:w="12" w:type="dxa"/>
            </w:tcMar>
          </w:tcPr>
          <w:p w14:paraId="4439D1EA" w14:textId="77777777" w:rsidR="009C3440" w:rsidRDefault="00E85093">
            <w:pPr>
              <w:widowControl/>
              <w:jc w:val="center"/>
              <w:textAlignment w:val="top"/>
              <w:rPr>
                <w:b/>
                <w:color w:val="FFFFFF"/>
                <w:sz w:val="20"/>
                <w:szCs w:val="20"/>
              </w:rPr>
            </w:pPr>
            <w:r>
              <w:rPr>
                <w:b/>
                <w:color w:val="FFFFFF"/>
                <w:kern w:val="0"/>
                <w:sz w:val="20"/>
                <w:szCs w:val="20"/>
                <w:lang w:bidi="ar"/>
              </w:rPr>
              <w:t>C</w:t>
            </w:r>
            <w:r>
              <w:rPr>
                <w:b/>
                <w:color w:val="FFFFFF"/>
                <w:kern w:val="0"/>
                <w:sz w:val="20"/>
                <w:szCs w:val="20"/>
                <w:lang w:bidi="ar"/>
              </w:rPr>
              <w:t>比例</w:t>
            </w:r>
          </w:p>
        </w:tc>
        <w:tc>
          <w:tcPr>
            <w:tcW w:w="1145" w:type="dxa"/>
            <w:tcBorders>
              <w:top w:val="single" w:sz="8" w:space="0" w:color="4F81BD"/>
              <w:left w:val="single" w:sz="8" w:space="0" w:color="4F81BD"/>
              <w:bottom w:val="single" w:sz="4" w:space="0" w:color="FFFFFF"/>
              <w:right w:val="single" w:sz="8" w:space="0" w:color="4F81BD"/>
            </w:tcBorders>
            <w:shd w:val="clear" w:color="auto" w:fill="4F81BD"/>
            <w:noWrap/>
            <w:tcMar>
              <w:top w:w="12" w:type="dxa"/>
              <w:left w:w="12" w:type="dxa"/>
              <w:right w:w="12" w:type="dxa"/>
            </w:tcMar>
          </w:tcPr>
          <w:p w14:paraId="7936DF56" w14:textId="77777777" w:rsidR="009C3440" w:rsidRDefault="00E85093">
            <w:pPr>
              <w:widowControl/>
              <w:jc w:val="center"/>
              <w:textAlignment w:val="top"/>
              <w:rPr>
                <w:b/>
                <w:color w:val="FFFFFF"/>
                <w:sz w:val="20"/>
                <w:szCs w:val="20"/>
              </w:rPr>
            </w:pPr>
            <w:r>
              <w:rPr>
                <w:b/>
                <w:color w:val="FFFFFF"/>
                <w:kern w:val="0"/>
                <w:sz w:val="20"/>
                <w:szCs w:val="20"/>
                <w:lang w:bidi="ar"/>
              </w:rPr>
              <w:t>D</w:t>
            </w:r>
            <w:r>
              <w:rPr>
                <w:b/>
                <w:color w:val="FFFFFF"/>
                <w:kern w:val="0"/>
                <w:sz w:val="20"/>
                <w:szCs w:val="20"/>
                <w:lang w:bidi="ar"/>
              </w:rPr>
              <w:t>比例</w:t>
            </w:r>
          </w:p>
        </w:tc>
        <w:tc>
          <w:tcPr>
            <w:tcW w:w="1146" w:type="dxa"/>
            <w:tcBorders>
              <w:top w:val="single" w:sz="8" w:space="0" w:color="4F81BD"/>
              <w:left w:val="single" w:sz="8" w:space="0" w:color="4F81BD"/>
              <w:bottom w:val="single" w:sz="4" w:space="0" w:color="FFFFFF"/>
              <w:right w:val="single" w:sz="8" w:space="0" w:color="4F81BD"/>
            </w:tcBorders>
            <w:shd w:val="clear" w:color="auto" w:fill="4F81BD"/>
            <w:noWrap/>
            <w:tcMar>
              <w:top w:w="12" w:type="dxa"/>
              <w:left w:w="12" w:type="dxa"/>
              <w:right w:w="12" w:type="dxa"/>
            </w:tcMar>
          </w:tcPr>
          <w:p w14:paraId="4922E492" w14:textId="77777777" w:rsidR="009C3440" w:rsidRDefault="00E85093">
            <w:pPr>
              <w:widowControl/>
              <w:jc w:val="center"/>
              <w:textAlignment w:val="top"/>
              <w:rPr>
                <w:b/>
                <w:color w:val="FFFFFF"/>
                <w:sz w:val="20"/>
                <w:szCs w:val="20"/>
              </w:rPr>
            </w:pPr>
            <w:r>
              <w:rPr>
                <w:b/>
                <w:color w:val="FFFFFF"/>
                <w:kern w:val="0"/>
                <w:sz w:val="20"/>
                <w:szCs w:val="20"/>
                <w:lang w:bidi="ar"/>
              </w:rPr>
              <w:t>E</w:t>
            </w:r>
            <w:r>
              <w:rPr>
                <w:b/>
                <w:color w:val="FFFFFF"/>
                <w:kern w:val="0"/>
                <w:sz w:val="20"/>
                <w:szCs w:val="20"/>
                <w:lang w:bidi="ar"/>
              </w:rPr>
              <w:t>比例</w:t>
            </w:r>
          </w:p>
        </w:tc>
        <w:tc>
          <w:tcPr>
            <w:tcW w:w="1145" w:type="dxa"/>
            <w:tcBorders>
              <w:top w:val="single" w:sz="8" w:space="0" w:color="4F81BD"/>
              <w:left w:val="single" w:sz="8" w:space="0" w:color="4F81BD"/>
              <w:bottom w:val="single" w:sz="4" w:space="0" w:color="FFFFFF"/>
              <w:right w:val="single" w:sz="8" w:space="0" w:color="4F81BD"/>
            </w:tcBorders>
            <w:shd w:val="clear" w:color="auto" w:fill="4F81BD"/>
            <w:noWrap/>
            <w:tcMar>
              <w:top w:w="12" w:type="dxa"/>
              <w:left w:w="12" w:type="dxa"/>
              <w:right w:w="12" w:type="dxa"/>
            </w:tcMar>
          </w:tcPr>
          <w:p w14:paraId="5AA79878" w14:textId="77777777" w:rsidR="009C3440" w:rsidRDefault="00E85093">
            <w:pPr>
              <w:widowControl/>
              <w:jc w:val="center"/>
              <w:textAlignment w:val="top"/>
              <w:rPr>
                <w:b/>
                <w:color w:val="FFFFFF"/>
                <w:sz w:val="20"/>
                <w:szCs w:val="20"/>
              </w:rPr>
            </w:pPr>
            <w:r>
              <w:rPr>
                <w:b/>
                <w:color w:val="FFFFFF"/>
                <w:kern w:val="0"/>
                <w:sz w:val="20"/>
                <w:szCs w:val="20"/>
                <w:lang w:bidi="ar"/>
              </w:rPr>
              <w:t>F</w:t>
            </w:r>
            <w:r>
              <w:rPr>
                <w:b/>
                <w:color w:val="FFFFFF"/>
                <w:kern w:val="0"/>
                <w:sz w:val="20"/>
                <w:szCs w:val="20"/>
                <w:lang w:bidi="ar"/>
              </w:rPr>
              <w:t>比例</w:t>
            </w:r>
          </w:p>
        </w:tc>
      </w:tr>
      <w:tr w:rsidR="009C3440" w14:paraId="26A73BE4" w14:textId="77777777">
        <w:trPr>
          <w:trHeight w:val="264"/>
        </w:trPr>
        <w:tc>
          <w:tcPr>
            <w:tcW w:w="764" w:type="dxa"/>
            <w:tcBorders>
              <w:top w:val="single" w:sz="0" w:space="0" w:color="FFFFFF"/>
              <w:left w:val="single" w:sz="8" w:space="0" w:color="4F81BD"/>
              <w:bottom w:val="single" w:sz="8" w:space="0" w:color="4F81BD"/>
              <w:right w:val="single" w:sz="8" w:space="0" w:color="4F81BD"/>
            </w:tcBorders>
            <w:shd w:val="clear" w:color="auto" w:fill="B8CCE4"/>
            <w:noWrap/>
            <w:tcMar>
              <w:top w:w="12" w:type="dxa"/>
              <w:left w:w="12" w:type="dxa"/>
              <w:right w:w="12" w:type="dxa"/>
            </w:tcMar>
          </w:tcPr>
          <w:p w14:paraId="59F3CA8A" w14:textId="77777777" w:rsidR="009C3440" w:rsidRDefault="00E85093">
            <w:pPr>
              <w:widowControl/>
              <w:jc w:val="center"/>
              <w:textAlignment w:val="bottom"/>
              <w:rPr>
                <w:color w:val="000000"/>
                <w:sz w:val="20"/>
                <w:szCs w:val="20"/>
              </w:rPr>
            </w:pPr>
            <w:r>
              <w:rPr>
                <w:color w:val="000000"/>
                <w:kern w:val="0"/>
                <w:sz w:val="20"/>
                <w:szCs w:val="20"/>
                <w:lang w:bidi="ar"/>
              </w:rPr>
              <w:t>2014</w:t>
            </w:r>
          </w:p>
        </w:tc>
        <w:tc>
          <w:tcPr>
            <w:tcW w:w="694" w:type="dxa"/>
            <w:tcBorders>
              <w:top w:val="single" w:sz="0" w:space="0" w:color="FFFFFF"/>
              <w:left w:val="single" w:sz="8" w:space="0" w:color="4F81BD"/>
              <w:bottom w:val="single" w:sz="8" w:space="0" w:color="4F81BD"/>
              <w:right w:val="single" w:sz="8" w:space="0" w:color="4F81BD"/>
            </w:tcBorders>
            <w:shd w:val="clear" w:color="auto" w:fill="B8CCE4"/>
            <w:noWrap/>
            <w:tcMar>
              <w:top w:w="12" w:type="dxa"/>
              <w:left w:w="12" w:type="dxa"/>
              <w:right w:w="12" w:type="dxa"/>
            </w:tcMar>
          </w:tcPr>
          <w:p w14:paraId="78ADE7F2" w14:textId="77777777" w:rsidR="009C3440" w:rsidRDefault="00E85093">
            <w:pPr>
              <w:widowControl/>
              <w:jc w:val="center"/>
              <w:textAlignment w:val="bottom"/>
              <w:rPr>
                <w:color w:val="000000"/>
                <w:sz w:val="20"/>
                <w:szCs w:val="20"/>
              </w:rPr>
            </w:pPr>
            <w:r>
              <w:rPr>
                <w:color w:val="000000"/>
                <w:kern w:val="0"/>
                <w:sz w:val="20"/>
                <w:szCs w:val="20"/>
                <w:lang w:bidi="ar"/>
              </w:rPr>
              <w:t>64</w:t>
            </w:r>
          </w:p>
        </w:tc>
        <w:tc>
          <w:tcPr>
            <w:tcW w:w="1145" w:type="dxa"/>
            <w:tcBorders>
              <w:top w:val="single" w:sz="0" w:space="0" w:color="FFFFFF"/>
              <w:left w:val="single" w:sz="8" w:space="0" w:color="4F81BD"/>
              <w:bottom w:val="single" w:sz="8" w:space="0" w:color="4F81BD"/>
              <w:right w:val="single" w:sz="8" w:space="0" w:color="4F81BD"/>
            </w:tcBorders>
            <w:shd w:val="clear" w:color="auto" w:fill="B8CCE4"/>
            <w:noWrap/>
            <w:tcMar>
              <w:top w:w="12" w:type="dxa"/>
              <w:left w:w="12" w:type="dxa"/>
              <w:right w:w="12" w:type="dxa"/>
            </w:tcMar>
          </w:tcPr>
          <w:p w14:paraId="42A82A9F" w14:textId="77777777" w:rsidR="009C3440" w:rsidRDefault="00E85093">
            <w:pPr>
              <w:widowControl/>
              <w:jc w:val="center"/>
              <w:textAlignment w:val="bottom"/>
              <w:rPr>
                <w:color w:val="000000"/>
                <w:sz w:val="20"/>
                <w:szCs w:val="20"/>
              </w:rPr>
            </w:pPr>
            <w:r>
              <w:rPr>
                <w:color w:val="000000"/>
                <w:kern w:val="0"/>
                <w:sz w:val="20"/>
                <w:szCs w:val="20"/>
                <w:lang w:bidi="ar"/>
              </w:rPr>
              <w:t>7.81%</w:t>
            </w:r>
          </w:p>
        </w:tc>
        <w:tc>
          <w:tcPr>
            <w:tcW w:w="1146" w:type="dxa"/>
            <w:tcBorders>
              <w:top w:val="single" w:sz="0" w:space="0" w:color="FFFFFF"/>
              <w:left w:val="single" w:sz="8" w:space="0" w:color="4F81BD"/>
              <w:bottom w:val="single" w:sz="8" w:space="0" w:color="4F81BD"/>
              <w:right w:val="single" w:sz="8" w:space="0" w:color="4F81BD"/>
            </w:tcBorders>
            <w:shd w:val="clear" w:color="auto" w:fill="B8CCE4"/>
            <w:noWrap/>
            <w:tcMar>
              <w:top w:w="12" w:type="dxa"/>
              <w:left w:w="12" w:type="dxa"/>
              <w:right w:w="12" w:type="dxa"/>
            </w:tcMar>
          </w:tcPr>
          <w:p w14:paraId="4877EB68" w14:textId="77777777" w:rsidR="009C3440" w:rsidRDefault="00E85093">
            <w:pPr>
              <w:widowControl/>
              <w:jc w:val="center"/>
              <w:textAlignment w:val="bottom"/>
              <w:rPr>
                <w:color w:val="000000"/>
                <w:sz w:val="20"/>
                <w:szCs w:val="20"/>
              </w:rPr>
            </w:pPr>
            <w:r>
              <w:rPr>
                <w:color w:val="000000"/>
                <w:kern w:val="0"/>
                <w:sz w:val="20"/>
                <w:szCs w:val="20"/>
                <w:lang w:bidi="ar"/>
              </w:rPr>
              <w:t>20.31%</w:t>
            </w:r>
          </w:p>
        </w:tc>
        <w:tc>
          <w:tcPr>
            <w:tcW w:w="1145" w:type="dxa"/>
            <w:tcBorders>
              <w:top w:val="single" w:sz="0" w:space="0" w:color="FFFFFF"/>
              <w:left w:val="single" w:sz="8" w:space="0" w:color="4F81BD"/>
              <w:bottom w:val="single" w:sz="8" w:space="0" w:color="4F81BD"/>
              <w:right w:val="single" w:sz="8" w:space="0" w:color="4F81BD"/>
            </w:tcBorders>
            <w:shd w:val="clear" w:color="auto" w:fill="B8CCE4"/>
            <w:noWrap/>
            <w:tcMar>
              <w:top w:w="12" w:type="dxa"/>
              <w:left w:w="12" w:type="dxa"/>
              <w:right w:w="12" w:type="dxa"/>
            </w:tcMar>
          </w:tcPr>
          <w:p w14:paraId="3B8EBFDC" w14:textId="77777777" w:rsidR="009C3440" w:rsidRDefault="00E85093">
            <w:pPr>
              <w:widowControl/>
              <w:jc w:val="center"/>
              <w:textAlignment w:val="bottom"/>
              <w:rPr>
                <w:color w:val="000000"/>
                <w:sz w:val="20"/>
                <w:szCs w:val="20"/>
              </w:rPr>
            </w:pPr>
            <w:r>
              <w:rPr>
                <w:color w:val="000000"/>
                <w:kern w:val="0"/>
                <w:sz w:val="20"/>
                <w:szCs w:val="20"/>
                <w:lang w:bidi="ar"/>
              </w:rPr>
              <w:t>1.56%</w:t>
            </w:r>
          </w:p>
        </w:tc>
        <w:tc>
          <w:tcPr>
            <w:tcW w:w="1145" w:type="dxa"/>
            <w:tcBorders>
              <w:top w:val="single" w:sz="0" w:space="0" w:color="FFFFFF"/>
              <w:left w:val="single" w:sz="8" w:space="0" w:color="4F81BD"/>
              <w:bottom w:val="single" w:sz="8" w:space="0" w:color="4F81BD"/>
              <w:right w:val="single" w:sz="8" w:space="0" w:color="4F81BD"/>
            </w:tcBorders>
            <w:shd w:val="clear" w:color="auto" w:fill="B8CCE4"/>
            <w:noWrap/>
            <w:tcMar>
              <w:top w:w="12" w:type="dxa"/>
              <w:left w:w="12" w:type="dxa"/>
              <w:right w:w="12" w:type="dxa"/>
            </w:tcMar>
          </w:tcPr>
          <w:p w14:paraId="6E6334E9" w14:textId="77777777" w:rsidR="009C3440" w:rsidRDefault="00E85093">
            <w:pPr>
              <w:widowControl/>
              <w:jc w:val="center"/>
              <w:textAlignment w:val="bottom"/>
              <w:rPr>
                <w:color w:val="000000"/>
                <w:sz w:val="20"/>
                <w:szCs w:val="20"/>
              </w:rPr>
            </w:pPr>
            <w:r>
              <w:rPr>
                <w:color w:val="000000"/>
                <w:kern w:val="0"/>
                <w:sz w:val="20"/>
                <w:szCs w:val="20"/>
                <w:lang w:bidi="ar"/>
              </w:rPr>
              <w:t>31.25%</w:t>
            </w:r>
          </w:p>
        </w:tc>
        <w:tc>
          <w:tcPr>
            <w:tcW w:w="1146" w:type="dxa"/>
            <w:tcBorders>
              <w:top w:val="single" w:sz="0" w:space="0" w:color="FFFFFF"/>
              <w:left w:val="single" w:sz="8" w:space="0" w:color="4F81BD"/>
              <w:bottom w:val="single" w:sz="8" w:space="0" w:color="4F81BD"/>
              <w:right w:val="single" w:sz="8" w:space="0" w:color="4F81BD"/>
            </w:tcBorders>
            <w:shd w:val="clear" w:color="auto" w:fill="B8CCE4"/>
            <w:noWrap/>
            <w:tcMar>
              <w:top w:w="12" w:type="dxa"/>
              <w:left w:w="12" w:type="dxa"/>
              <w:right w:w="12" w:type="dxa"/>
            </w:tcMar>
          </w:tcPr>
          <w:p w14:paraId="6EF1AE40" w14:textId="77777777" w:rsidR="009C3440" w:rsidRDefault="00E85093">
            <w:pPr>
              <w:widowControl/>
              <w:jc w:val="center"/>
              <w:textAlignment w:val="bottom"/>
              <w:rPr>
                <w:color w:val="000000"/>
                <w:sz w:val="20"/>
                <w:szCs w:val="20"/>
              </w:rPr>
            </w:pPr>
            <w:r>
              <w:rPr>
                <w:color w:val="000000"/>
                <w:kern w:val="0"/>
                <w:sz w:val="20"/>
                <w:szCs w:val="20"/>
                <w:lang w:bidi="ar"/>
              </w:rPr>
              <w:t>39.06%</w:t>
            </w:r>
          </w:p>
        </w:tc>
        <w:tc>
          <w:tcPr>
            <w:tcW w:w="1145" w:type="dxa"/>
            <w:tcBorders>
              <w:top w:val="single" w:sz="0" w:space="0" w:color="FFFFFF"/>
              <w:left w:val="single" w:sz="8" w:space="0" w:color="4F81BD"/>
              <w:bottom w:val="single" w:sz="8" w:space="0" w:color="4F81BD"/>
              <w:right w:val="single" w:sz="8" w:space="0" w:color="4F81BD"/>
            </w:tcBorders>
            <w:shd w:val="clear" w:color="auto" w:fill="B8CCE4"/>
            <w:noWrap/>
            <w:tcMar>
              <w:top w:w="12" w:type="dxa"/>
              <w:left w:w="12" w:type="dxa"/>
              <w:right w:w="12" w:type="dxa"/>
            </w:tcMar>
          </w:tcPr>
          <w:p w14:paraId="48B6C4C3" w14:textId="77777777" w:rsidR="009C3440" w:rsidRDefault="00E85093">
            <w:pPr>
              <w:widowControl/>
              <w:jc w:val="center"/>
              <w:textAlignment w:val="bottom"/>
              <w:rPr>
                <w:color w:val="000000"/>
                <w:sz w:val="20"/>
                <w:szCs w:val="20"/>
              </w:rPr>
            </w:pPr>
            <w:r>
              <w:rPr>
                <w:color w:val="000000"/>
                <w:kern w:val="0"/>
                <w:sz w:val="20"/>
                <w:szCs w:val="20"/>
                <w:lang w:bidi="ar"/>
              </w:rPr>
              <w:t>-</w:t>
            </w:r>
          </w:p>
        </w:tc>
      </w:tr>
      <w:tr w:rsidR="009C3440" w14:paraId="55BBB71D" w14:textId="77777777">
        <w:trPr>
          <w:trHeight w:val="264"/>
        </w:trPr>
        <w:tc>
          <w:tcPr>
            <w:tcW w:w="764" w:type="dxa"/>
            <w:tcBorders>
              <w:top w:val="single" w:sz="8" w:space="0" w:color="4F81BD"/>
              <w:left w:val="single" w:sz="8" w:space="0" w:color="4F81BD"/>
              <w:bottom w:val="single" w:sz="8" w:space="0" w:color="4F81BD"/>
              <w:right w:val="single" w:sz="8" w:space="0" w:color="4F81BD"/>
            </w:tcBorders>
            <w:shd w:val="clear" w:color="auto" w:fill="FFFFFF"/>
            <w:noWrap/>
            <w:tcMar>
              <w:top w:w="12" w:type="dxa"/>
              <w:left w:w="12" w:type="dxa"/>
              <w:right w:w="12" w:type="dxa"/>
            </w:tcMar>
          </w:tcPr>
          <w:p w14:paraId="78B16581" w14:textId="77777777" w:rsidR="009C3440" w:rsidRDefault="00E85093">
            <w:pPr>
              <w:widowControl/>
              <w:jc w:val="center"/>
              <w:textAlignment w:val="bottom"/>
              <w:rPr>
                <w:color w:val="000000"/>
                <w:sz w:val="20"/>
                <w:szCs w:val="20"/>
              </w:rPr>
            </w:pPr>
            <w:r>
              <w:rPr>
                <w:color w:val="000000"/>
                <w:kern w:val="0"/>
                <w:sz w:val="20"/>
                <w:szCs w:val="20"/>
                <w:lang w:bidi="ar"/>
              </w:rPr>
              <w:t>2015</w:t>
            </w:r>
          </w:p>
        </w:tc>
        <w:tc>
          <w:tcPr>
            <w:tcW w:w="694" w:type="dxa"/>
            <w:tcBorders>
              <w:top w:val="single" w:sz="8" w:space="0" w:color="4F81BD"/>
              <w:left w:val="single" w:sz="8" w:space="0" w:color="4F81BD"/>
              <w:bottom w:val="single" w:sz="8" w:space="0" w:color="4F81BD"/>
              <w:right w:val="single" w:sz="8" w:space="0" w:color="4F81BD"/>
            </w:tcBorders>
            <w:shd w:val="clear" w:color="auto" w:fill="FFFFFF"/>
            <w:noWrap/>
            <w:tcMar>
              <w:top w:w="12" w:type="dxa"/>
              <w:left w:w="12" w:type="dxa"/>
              <w:right w:w="12" w:type="dxa"/>
            </w:tcMar>
          </w:tcPr>
          <w:p w14:paraId="488FF13C" w14:textId="77777777" w:rsidR="009C3440" w:rsidRDefault="00E85093">
            <w:pPr>
              <w:widowControl/>
              <w:jc w:val="center"/>
              <w:textAlignment w:val="bottom"/>
              <w:rPr>
                <w:color w:val="000000"/>
                <w:sz w:val="20"/>
                <w:szCs w:val="20"/>
              </w:rPr>
            </w:pPr>
            <w:r>
              <w:rPr>
                <w:color w:val="000000"/>
                <w:kern w:val="0"/>
                <w:sz w:val="20"/>
                <w:szCs w:val="20"/>
                <w:lang w:bidi="ar"/>
              </w:rPr>
              <w:t>71</w:t>
            </w:r>
          </w:p>
        </w:tc>
        <w:tc>
          <w:tcPr>
            <w:tcW w:w="1145" w:type="dxa"/>
            <w:tcBorders>
              <w:top w:val="single" w:sz="8" w:space="0" w:color="4F81BD"/>
              <w:left w:val="single" w:sz="8" w:space="0" w:color="4F81BD"/>
              <w:bottom w:val="single" w:sz="8" w:space="0" w:color="4F81BD"/>
              <w:right w:val="single" w:sz="8" w:space="0" w:color="4F81BD"/>
            </w:tcBorders>
            <w:shd w:val="clear" w:color="auto" w:fill="FFFFFF"/>
            <w:noWrap/>
            <w:tcMar>
              <w:top w:w="12" w:type="dxa"/>
              <w:left w:w="12" w:type="dxa"/>
              <w:right w:w="12" w:type="dxa"/>
            </w:tcMar>
          </w:tcPr>
          <w:p w14:paraId="55266FE0" w14:textId="77777777" w:rsidR="009C3440" w:rsidRDefault="00E85093">
            <w:pPr>
              <w:widowControl/>
              <w:jc w:val="center"/>
              <w:textAlignment w:val="bottom"/>
              <w:rPr>
                <w:color w:val="000000"/>
                <w:sz w:val="20"/>
                <w:szCs w:val="20"/>
              </w:rPr>
            </w:pPr>
            <w:r>
              <w:rPr>
                <w:color w:val="000000"/>
                <w:kern w:val="0"/>
                <w:sz w:val="20"/>
                <w:szCs w:val="20"/>
                <w:lang w:bidi="ar"/>
              </w:rPr>
              <w:t>12.68%</w:t>
            </w:r>
          </w:p>
        </w:tc>
        <w:tc>
          <w:tcPr>
            <w:tcW w:w="1146" w:type="dxa"/>
            <w:tcBorders>
              <w:top w:val="single" w:sz="8" w:space="0" w:color="4F81BD"/>
              <w:left w:val="single" w:sz="8" w:space="0" w:color="4F81BD"/>
              <w:bottom w:val="single" w:sz="8" w:space="0" w:color="4F81BD"/>
              <w:right w:val="single" w:sz="8" w:space="0" w:color="4F81BD"/>
            </w:tcBorders>
            <w:shd w:val="clear" w:color="auto" w:fill="FFFFFF"/>
            <w:noWrap/>
            <w:tcMar>
              <w:top w:w="12" w:type="dxa"/>
              <w:left w:w="12" w:type="dxa"/>
              <w:right w:w="12" w:type="dxa"/>
            </w:tcMar>
          </w:tcPr>
          <w:p w14:paraId="3E9EBF7D" w14:textId="77777777" w:rsidR="009C3440" w:rsidRDefault="00E85093">
            <w:pPr>
              <w:widowControl/>
              <w:jc w:val="center"/>
              <w:textAlignment w:val="bottom"/>
              <w:rPr>
                <w:color w:val="000000"/>
                <w:sz w:val="20"/>
                <w:szCs w:val="20"/>
              </w:rPr>
            </w:pPr>
            <w:r>
              <w:rPr>
                <w:color w:val="000000"/>
                <w:kern w:val="0"/>
                <w:sz w:val="20"/>
                <w:szCs w:val="20"/>
                <w:lang w:bidi="ar"/>
              </w:rPr>
              <w:t>23.94%</w:t>
            </w:r>
          </w:p>
        </w:tc>
        <w:tc>
          <w:tcPr>
            <w:tcW w:w="1145" w:type="dxa"/>
            <w:tcBorders>
              <w:top w:val="single" w:sz="8" w:space="0" w:color="4F81BD"/>
              <w:left w:val="single" w:sz="8" w:space="0" w:color="4F81BD"/>
              <w:bottom w:val="single" w:sz="8" w:space="0" w:color="4F81BD"/>
              <w:right w:val="single" w:sz="8" w:space="0" w:color="4F81BD"/>
            </w:tcBorders>
            <w:shd w:val="clear" w:color="auto" w:fill="FFFFFF"/>
            <w:noWrap/>
            <w:tcMar>
              <w:top w:w="12" w:type="dxa"/>
              <w:left w:w="12" w:type="dxa"/>
              <w:right w:w="12" w:type="dxa"/>
            </w:tcMar>
          </w:tcPr>
          <w:p w14:paraId="6B24F374" w14:textId="77777777" w:rsidR="009C3440" w:rsidRDefault="00E85093">
            <w:pPr>
              <w:widowControl/>
              <w:jc w:val="center"/>
              <w:textAlignment w:val="bottom"/>
              <w:rPr>
                <w:color w:val="000000"/>
                <w:sz w:val="20"/>
                <w:szCs w:val="20"/>
              </w:rPr>
            </w:pPr>
            <w:r>
              <w:rPr>
                <w:color w:val="000000"/>
                <w:kern w:val="0"/>
                <w:sz w:val="20"/>
                <w:szCs w:val="20"/>
                <w:lang w:bidi="ar"/>
              </w:rPr>
              <w:t>8.45%</w:t>
            </w:r>
          </w:p>
        </w:tc>
        <w:tc>
          <w:tcPr>
            <w:tcW w:w="1145" w:type="dxa"/>
            <w:tcBorders>
              <w:top w:val="single" w:sz="8" w:space="0" w:color="4F81BD"/>
              <w:left w:val="single" w:sz="8" w:space="0" w:color="4F81BD"/>
              <w:bottom w:val="single" w:sz="8" w:space="0" w:color="4F81BD"/>
              <w:right w:val="single" w:sz="8" w:space="0" w:color="4F81BD"/>
            </w:tcBorders>
            <w:shd w:val="clear" w:color="auto" w:fill="FFFFFF"/>
            <w:noWrap/>
            <w:tcMar>
              <w:top w:w="12" w:type="dxa"/>
              <w:left w:w="12" w:type="dxa"/>
              <w:right w:w="12" w:type="dxa"/>
            </w:tcMar>
          </w:tcPr>
          <w:p w14:paraId="039C8934" w14:textId="77777777" w:rsidR="009C3440" w:rsidRDefault="00E85093">
            <w:pPr>
              <w:widowControl/>
              <w:jc w:val="center"/>
              <w:textAlignment w:val="bottom"/>
              <w:rPr>
                <w:color w:val="000000"/>
                <w:sz w:val="20"/>
                <w:szCs w:val="20"/>
              </w:rPr>
            </w:pPr>
            <w:r>
              <w:rPr>
                <w:color w:val="000000"/>
                <w:kern w:val="0"/>
                <w:sz w:val="20"/>
                <w:szCs w:val="20"/>
                <w:lang w:bidi="ar"/>
              </w:rPr>
              <w:t>21.13%</w:t>
            </w:r>
          </w:p>
        </w:tc>
        <w:tc>
          <w:tcPr>
            <w:tcW w:w="1146" w:type="dxa"/>
            <w:tcBorders>
              <w:top w:val="single" w:sz="8" w:space="0" w:color="4F81BD"/>
              <w:left w:val="single" w:sz="8" w:space="0" w:color="4F81BD"/>
              <w:bottom w:val="single" w:sz="8" w:space="0" w:color="4F81BD"/>
              <w:right w:val="single" w:sz="8" w:space="0" w:color="4F81BD"/>
            </w:tcBorders>
            <w:shd w:val="clear" w:color="auto" w:fill="FFFFFF"/>
            <w:noWrap/>
            <w:tcMar>
              <w:top w:w="12" w:type="dxa"/>
              <w:left w:w="12" w:type="dxa"/>
              <w:right w:w="12" w:type="dxa"/>
            </w:tcMar>
          </w:tcPr>
          <w:p w14:paraId="27483E46" w14:textId="77777777" w:rsidR="009C3440" w:rsidRDefault="00E85093">
            <w:pPr>
              <w:widowControl/>
              <w:jc w:val="center"/>
              <w:textAlignment w:val="bottom"/>
              <w:rPr>
                <w:color w:val="000000"/>
                <w:sz w:val="20"/>
                <w:szCs w:val="20"/>
              </w:rPr>
            </w:pPr>
            <w:r>
              <w:rPr>
                <w:color w:val="000000"/>
                <w:kern w:val="0"/>
                <w:sz w:val="20"/>
                <w:szCs w:val="20"/>
                <w:lang w:bidi="ar"/>
              </w:rPr>
              <w:t>5.63%</w:t>
            </w:r>
          </w:p>
        </w:tc>
        <w:tc>
          <w:tcPr>
            <w:tcW w:w="1145" w:type="dxa"/>
            <w:tcBorders>
              <w:top w:val="single" w:sz="8" w:space="0" w:color="4F81BD"/>
              <w:left w:val="single" w:sz="8" w:space="0" w:color="4F81BD"/>
              <w:bottom w:val="single" w:sz="8" w:space="0" w:color="4F81BD"/>
              <w:right w:val="single" w:sz="8" w:space="0" w:color="4F81BD"/>
            </w:tcBorders>
            <w:shd w:val="clear" w:color="auto" w:fill="FFFFFF"/>
            <w:noWrap/>
            <w:tcMar>
              <w:top w:w="12" w:type="dxa"/>
              <w:left w:w="12" w:type="dxa"/>
              <w:right w:w="12" w:type="dxa"/>
            </w:tcMar>
          </w:tcPr>
          <w:p w14:paraId="1989C79E" w14:textId="77777777" w:rsidR="009C3440" w:rsidRDefault="00E85093">
            <w:pPr>
              <w:widowControl/>
              <w:jc w:val="center"/>
              <w:textAlignment w:val="bottom"/>
              <w:rPr>
                <w:color w:val="000000"/>
                <w:sz w:val="20"/>
                <w:szCs w:val="20"/>
              </w:rPr>
            </w:pPr>
            <w:r>
              <w:rPr>
                <w:color w:val="000000"/>
                <w:kern w:val="0"/>
                <w:sz w:val="20"/>
                <w:szCs w:val="20"/>
                <w:lang w:bidi="ar"/>
              </w:rPr>
              <w:t>28.17%</w:t>
            </w:r>
          </w:p>
        </w:tc>
      </w:tr>
      <w:tr w:rsidR="009C3440" w14:paraId="3D9D3695" w14:textId="77777777">
        <w:trPr>
          <w:trHeight w:val="264"/>
        </w:trPr>
        <w:tc>
          <w:tcPr>
            <w:tcW w:w="764" w:type="dxa"/>
            <w:tcBorders>
              <w:top w:val="single" w:sz="8" w:space="0" w:color="4F81BD"/>
              <w:left w:val="single" w:sz="8" w:space="0" w:color="4F81BD"/>
              <w:bottom w:val="single" w:sz="8" w:space="0" w:color="4F81BD"/>
              <w:right w:val="single" w:sz="8" w:space="0" w:color="4F81BD"/>
            </w:tcBorders>
            <w:shd w:val="clear" w:color="auto" w:fill="B8CCE4"/>
            <w:noWrap/>
            <w:tcMar>
              <w:top w:w="12" w:type="dxa"/>
              <w:left w:w="12" w:type="dxa"/>
              <w:right w:w="12" w:type="dxa"/>
            </w:tcMar>
          </w:tcPr>
          <w:p w14:paraId="1D6CAEA7" w14:textId="77777777" w:rsidR="009C3440" w:rsidRDefault="00E85093">
            <w:pPr>
              <w:widowControl/>
              <w:jc w:val="center"/>
              <w:textAlignment w:val="bottom"/>
              <w:rPr>
                <w:color w:val="000000"/>
                <w:sz w:val="20"/>
                <w:szCs w:val="20"/>
              </w:rPr>
            </w:pPr>
            <w:r>
              <w:rPr>
                <w:color w:val="000000"/>
                <w:kern w:val="0"/>
                <w:sz w:val="20"/>
                <w:szCs w:val="20"/>
                <w:lang w:bidi="ar"/>
              </w:rPr>
              <w:t>2016</w:t>
            </w:r>
          </w:p>
        </w:tc>
        <w:tc>
          <w:tcPr>
            <w:tcW w:w="694" w:type="dxa"/>
            <w:tcBorders>
              <w:top w:val="single" w:sz="8" w:space="0" w:color="4F81BD"/>
              <w:left w:val="single" w:sz="8" w:space="0" w:color="4F81BD"/>
              <w:bottom w:val="single" w:sz="8" w:space="0" w:color="4F81BD"/>
              <w:right w:val="single" w:sz="8" w:space="0" w:color="4F81BD"/>
            </w:tcBorders>
            <w:shd w:val="clear" w:color="auto" w:fill="B8CCE4"/>
            <w:noWrap/>
            <w:tcMar>
              <w:top w:w="12" w:type="dxa"/>
              <w:left w:w="12" w:type="dxa"/>
              <w:right w:w="12" w:type="dxa"/>
            </w:tcMar>
          </w:tcPr>
          <w:p w14:paraId="6D74EB59" w14:textId="77777777" w:rsidR="009C3440" w:rsidRDefault="00E85093">
            <w:pPr>
              <w:widowControl/>
              <w:jc w:val="center"/>
              <w:textAlignment w:val="bottom"/>
              <w:rPr>
                <w:color w:val="000000"/>
                <w:sz w:val="20"/>
                <w:szCs w:val="20"/>
              </w:rPr>
            </w:pPr>
            <w:r>
              <w:rPr>
                <w:color w:val="000000"/>
                <w:kern w:val="0"/>
                <w:sz w:val="20"/>
                <w:szCs w:val="20"/>
                <w:lang w:bidi="ar"/>
              </w:rPr>
              <w:t>197</w:t>
            </w:r>
          </w:p>
        </w:tc>
        <w:tc>
          <w:tcPr>
            <w:tcW w:w="1145" w:type="dxa"/>
            <w:tcBorders>
              <w:top w:val="single" w:sz="8" w:space="0" w:color="4F81BD"/>
              <w:left w:val="single" w:sz="8" w:space="0" w:color="4F81BD"/>
              <w:bottom w:val="single" w:sz="8" w:space="0" w:color="4F81BD"/>
              <w:right w:val="single" w:sz="8" w:space="0" w:color="4F81BD"/>
            </w:tcBorders>
            <w:shd w:val="clear" w:color="auto" w:fill="B8CCE4"/>
            <w:noWrap/>
            <w:tcMar>
              <w:top w:w="12" w:type="dxa"/>
              <w:left w:w="12" w:type="dxa"/>
              <w:right w:w="12" w:type="dxa"/>
            </w:tcMar>
          </w:tcPr>
          <w:p w14:paraId="39759564" w14:textId="77777777" w:rsidR="009C3440" w:rsidRDefault="00E85093">
            <w:pPr>
              <w:widowControl/>
              <w:jc w:val="center"/>
              <w:textAlignment w:val="bottom"/>
              <w:rPr>
                <w:color w:val="000000"/>
                <w:sz w:val="20"/>
                <w:szCs w:val="20"/>
              </w:rPr>
            </w:pPr>
            <w:r>
              <w:rPr>
                <w:color w:val="000000"/>
                <w:kern w:val="0"/>
                <w:sz w:val="20"/>
                <w:szCs w:val="20"/>
                <w:lang w:bidi="ar"/>
              </w:rPr>
              <w:t>19.80%</w:t>
            </w:r>
          </w:p>
        </w:tc>
        <w:tc>
          <w:tcPr>
            <w:tcW w:w="1146" w:type="dxa"/>
            <w:tcBorders>
              <w:top w:val="single" w:sz="8" w:space="0" w:color="4F81BD"/>
              <w:left w:val="single" w:sz="8" w:space="0" w:color="4F81BD"/>
              <w:bottom w:val="single" w:sz="8" w:space="0" w:color="4F81BD"/>
              <w:right w:val="single" w:sz="8" w:space="0" w:color="4F81BD"/>
            </w:tcBorders>
            <w:shd w:val="clear" w:color="auto" w:fill="B8CCE4"/>
            <w:noWrap/>
            <w:tcMar>
              <w:top w:w="12" w:type="dxa"/>
              <w:left w:w="12" w:type="dxa"/>
              <w:right w:w="12" w:type="dxa"/>
            </w:tcMar>
          </w:tcPr>
          <w:p w14:paraId="6EF0F212" w14:textId="77777777" w:rsidR="009C3440" w:rsidRDefault="00E85093">
            <w:pPr>
              <w:widowControl/>
              <w:jc w:val="center"/>
              <w:textAlignment w:val="bottom"/>
              <w:rPr>
                <w:color w:val="000000"/>
                <w:sz w:val="20"/>
                <w:szCs w:val="20"/>
              </w:rPr>
            </w:pPr>
            <w:r>
              <w:rPr>
                <w:color w:val="000000"/>
                <w:kern w:val="0"/>
                <w:sz w:val="20"/>
                <w:szCs w:val="20"/>
                <w:lang w:bidi="ar"/>
              </w:rPr>
              <w:t>30.96%</w:t>
            </w:r>
          </w:p>
        </w:tc>
        <w:tc>
          <w:tcPr>
            <w:tcW w:w="1145" w:type="dxa"/>
            <w:tcBorders>
              <w:top w:val="single" w:sz="8" w:space="0" w:color="4F81BD"/>
              <w:left w:val="single" w:sz="8" w:space="0" w:color="4F81BD"/>
              <w:bottom w:val="single" w:sz="8" w:space="0" w:color="4F81BD"/>
              <w:right w:val="single" w:sz="8" w:space="0" w:color="4F81BD"/>
            </w:tcBorders>
            <w:shd w:val="clear" w:color="auto" w:fill="B8CCE4"/>
            <w:noWrap/>
            <w:tcMar>
              <w:top w:w="12" w:type="dxa"/>
              <w:left w:w="12" w:type="dxa"/>
              <w:right w:w="12" w:type="dxa"/>
            </w:tcMar>
          </w:tcPr>
          <w:p w14:paraId="2C838717" w14:textId="77777777" w:rsidR="009C3440" w:rsidRDefault="00E85093">
            <w:pPr>
              <w:widowControl/>
              <w:jc w:val="center"/>
              <w:textAlignment w:val="bottom"/>
              <w:rPr>
                <w:color w:val="000000"/>
                <w:sz w:val="20"/>
                <w:szCs w:val="20"/>
              </w:rPr>
            </w:pPr>
            <w:r>
              <w:rPr>
                <w:color w:val="000000"/>
                <w:kern w:val="0"/>
                <w:sz w:val="20"/>
                <w:szCs w:val="20"/>
                <w:lang w:bidi="ar"/>
              </w:rPr>
              <w:t>15.23%</w:t>
            </w:r>
          </w:p>
        </w:tc>
        <w:tc>
          <w:tcPr>
            <w:tcW w:w="1145" w:type="dxa"/>
            <w:tcBorders>
              <w:top w:val="single" w:sz="8" w:space="0" w:color="4F81BD"/>
              <w:left w:val="single" w:sz="8" w:space="0" w:color="4F81BD"/>
              <w:bottom w:val="single" w:sz="8" w:space="0" w:color="4F81BD"/>
              <w:right w:val="single" w:sz="8" w:space="0" w:color="4F81BD"/>
            </w:tcBorders>
            <w:shd w:val="clear" w:color="auto" w:fill="B8CCE4"/>
            <w:noWrap/>
            <w:tcMar>
              <w:top w:w="12" w:type="dxa"/>
              <w:left w:w="12" w:type="dxa"/>
              <w:right w:w="12" w:type="dxa"/>
            </w:tcMar>
          </w:tcPr>
          <w:p w14:paraId="4CE23C38" w14:textId="77777777" w:rsidR="009C3440" w:rsidRDefault="00E85093">
            <w:pPr>
              <w:widowControl/>
              <w:jc w:val="center"/>
              <w:textAlignment w:val="bottom"/>
              <w:rPr>
                <w:color w:val="000000"/>
                <w:sz w:val="20"/>
                <w:szCs w:val="20"/>
              </w:rPr>
            </w:pPr>
            <w:r>
              <w:rPr>
                <w:color w:val="000000"/>
                <w:kern w:val="0"/>
                <w:sz w:val="20"/>
                <w:szCs w:val="20"/>
                <w:lang w:bidi="ar"/>
              </w:rPr>
              <w:t>4.06%</w:t>
            </w:r>
          </w:p>
        </w:tc>
        <w:tc>
          <w:tcPr>
            <w:tcW w:w="1146" w:type="dxa"/>
            <w:tcBorders>
              <w:top w:val="single" w:sz="8" w:space="0" w:color="4F81BD"/>
              <w:left w:val="single" w:sz="8" w:space="0" w:color="4F81BD"/>
              <w:bottom w:val="single" w:sz="8" w:space="0" w:color="4F81BD"/>
              <w:right w:val="single" w:sz="8" w:space="0" w:color="4F81BD"/>
            </w:tcBorders>
            <w:shd w:val="clear" w:color="auto" w:fill="B8CCE4"/>
            <w:noWrap/>
            <w:tcMar>
              <w:top w:w="12" w:type="dxa"/>
              <w:left w:w="12" w:type="dxa"/>
              <w:right w:w="12" w:type="dxa"/>
            </w:tcMar>
          </w:tcPr>
          <w:p w14:paraId="1E2D1965" w14:textId="77777777" w:rsidR="009C3440" w:rsidRDefault="00E85093">
            <w:pPr>
              <w:widowControl/>
              <w:jc w:val="center"/>
              <w:textAlignment w:val="bottom"/>
              <w:rPr>
                <w:color w:val="000000"/>
                <w:sz w:val="20"/>
                <w:szCs w:val="20"/>
              </w:rPr>
            </w:pPr>
            <w:r>
              <w:rPr>
                <w:color w:val="000000"/>
                <w:kern w:val="0"/>
                <w:sz w:val="20"/>
                <w:szCs w:val="20"/>
                <w:lang w:bidi="ar"/>
              </w:rPr>
              <w:t>29.95%</w:t>
            </w:r>
          </w:p>
        </w:tc>
        <w:tc>
          <w:tcPr>
            <w:tcW w:w="1145" w:type="dxa"/>
            <w:tcBorders>
              <w:top w:val="single" w:sz="8" w:space="0" w:color="4F81BD"/>
              <w:left w:val="single" w:sz="8" w:space="0" w:color="4F81BD"/>
              <w:bottom w:val="single" w:sz="8" w:space="0" w:color="4F81BD"/>
              <w:right w:val="single" w:sz="8" w:space="0" w:color="4F81BD"/>
            </w:tcBorders>
            <w:shd w:val="clear" w:color="auto" w:fill="B8CCE4"/>
            <w:noWrap/>
            <w:tcMar>
              <w:top w:w="12" w:type="dxa"/>
              <w:left w:w="12" w:type="dxa"/>
              <w:right w:w="12" w:type="dxa"/>
            </w:tcMar>
          </w:tcPr>
          <w:p w14:paraId="4334047E" w14:textId="77777777" w:rsidR="009C3440" w:rsidRDefault="00E85093">
            <w:pPr>
              <w:widowControl/>
              <w:jc w:val="center"/>
              <w:textAlignment w:val="bottom"/>
              <w:rPr>
                <w:color w:val="000000"/>
                <w:sz w:val="20"/>
                <w:szCs w:val="20"/>
              </w:rPr>
            </w:pPr>
            <w:r>
              <w:rPr>
                <w:color w:val="000000"/>
                <w:kern w:val="0"/>
                <w:sz w:val="20"/>
                <w:szCs w:val="20"/>
                <w:lang w:bidi="ar"/>
              </w:rPr>
              <w:t>-</w:t>
            </w:r>
          </w:p>
        </w:tc>
      </w:tr>
      <w:tr w:rsidR="009C3440" w14:paraId="557EF46B" w14:textId="77777777">
        <w:trPr>
          <w:trHeight w:val="264"/>
        </w:trPr>
        <w:tc>
          <w:tcPr>
            <w:tcW w:w="764" w:type="dxa"/>
            <w:tcBorders>
              <w:top w:val="single" w:sz="8" w:space="0" w:color="4F81BD"/>
              <w:left w:val="single" w:sz="8" w:space="0" w:color="4F81BD"/>
              <w:bottom w:val="single" w:sz="8" w:space="0" w:color="4F81BD"/>
              <w:right w:val="single" w:sz="8" w:space="0" w:color="4F81BD"/>
            </w:tcBorders>
            <w:shd w:val="clear" w:color="auto" w:fill="FFFFFF"/>
            <w:noWrap/>
            <w:tcMar>
              <w:top w:w="12" w:type="dxa"/>
              <w:left w:w="12" w:type="dxa"/>
              <w:right w:w="12" w:type="dxa"/>
            </w:tcMar>
          </w:tcPr>
          <w:p w14:paraId="5343BFAE" w14:textId="77777777" w:rsidR="009C3440" w:rsidRDefault="00E85093">
            <w:pPr>
              <w:widowControl/>
              <w:jc w:val="center"/>
              <w:textAlignment w:val="bottom"/>
              <w:rPr>
                <w:color w:val="000000"/>
                <w:sz w:val="20"/>
                <w:szCs w:val="20"/>
              </w:rPr>
            </w:pPr>
            <w:r>
              <w:rPr>
                <w:color w:val="000000"/>
                <w:kern w:val="0"/>
                <w:sz w:val="20"/>
                <w:szCs w:val="20"/>
                <w:lang w:bidi="ar"/>
              </w:rPr>
              <w:t>2017</w:t>
            </w:r>
          </w:p>
        </w:tc>
        <w:tc>
          <w:tcPr>
            <w:tcW w:w="694" w:type="dxa"/>
            <w:tcBorders>
              <w:top w:val="single" w:sz="8" w:space="0" w:color="4F81BD"/>
              <w:left w:val="single" w:sz="8" w:space="0" w:color="4F81BD"/>
              <w:bottom w:val="single" w:sz="8" w:space="0" w:color="4F81BD"/>
              <w:right w:val="single" w:sz="8" w:space="0" w:color="4F81BD"/>
            </w:tcBorders>
            <w:shd w:val="clear" w:color="auto" w:fill="FFFFFF"/>
            <w:noWrap/>
            <w:tcMar>
              <w:top w:w="12" w:type="dxa"/>
              <w:left w:w="12" w:type="dxa"/>
              <w:right w:w="12" w:type="dxa"/>
            </w:tcMar>
          </w:tcPr>
          <w:p w14:paraId="691D4FF9" w14:textId="77777777" w:rsidR="009C3440" w:rsidRDefault="00E85093">
            <w:pPr>
              <w:widowControl/>
              <w:jc w:val="center"/>
              <w:textAlignment w:val="bottom"/>
              <w:rPr>
                <w:color w:val="000000"/>
                <w:sz w:val="20"/>
                <w:szCs w:val="20"/>
              </w:rPr>
            </w:pPr>
            <w:r>
              <w:rPr>
                <w:color w:val="000000"/>
                <w:kern w:val="0"/>
                <w:sz w:val="20"/>
                <w:szCs w:val="20"/>
                <w:lang w:bidi="ar"/>
              </w:rPr>
              <w:t>243</w:t>
            </w:r>
          </w:p>
        </w:tc>
        <w:tc>
          <w:tcPr>
            <w:tcW w:w="1145" w:type="dxa"/>
            <w:tcBorders>
              <w:top w:val="single" w:sz="8" w:space="0" w:color="4F81BD"/>
              <w:left w:val="single" w:sz="8" w:space="0" w:color="4F81BD"/>
              <w:bottom w:val="single" w:sz="8" w:space="0" w:color="4F81BD"/>
              <w:right w:val="single" w:sz="8" w:space="0" w:color="4F81BD"/>
            </w:tcBorders>
            <w:shd w:val="clear" w:color="auto" w:fill="FFFFFF"/>
            <w:noWrap/>
            <w:tcMar>
              <w:top w:w="12" w:type="dxa"/>
              <w:left w:w="12" w:type="dxa"/>
              <w:right w:w="12" w:type="dxa"/>
            </w:tcMar>
          </w:tcPr>
          <w:p w14:paraId="2491F487" w14:textId="77777777" w:rsidR="009C3440" w:rsidRDefault="00E85093">
            <w:pPr>
              <w:widowControl/>
              <w:jc w:val="center"/>
              <w:textAlignment w:val="bottom"/>
              <w:rPr>
                <w:color w:val="000000"/>
                <w:sz w:val="20"/>
                <w:szCs w:val="20"/>
              </w:rPr>
            </w:pPr>
            <w:r>
              <w:rPr>
                <w:color w:val="000000"/>
                <w:kern w:val="0"/>
                <w:sz w:val="20"/>
                <w:szCs w:val="20"/>
                <w:lang w:bidi="ar"/>
              </w:rPr>
              <w:t>10.29%</w:t>
            </w:r>
          </w:p>
        </w:tc>
        <w:tc>
          <w:tcPr>
            <w:tcW w:w="1146" w:type="dxa"/>
            <w:tcBorders>
              <w:top w:val="single" w:sz="8" w:space="0" w:color="4F81BD"/>
              <w:left w:val="single" w:sz="8" w:space="0" w:color="4F81BD"/>
              <w:bottom w:val="single" w:sz="8" w:space="0" w:color="4F81BD"/>
              <w:right w:val="single" w:sz="8" w:space="0" w:color="4F81BD"/>
            </w:tcBorders>
            <w:shd w:val="clear" w:color="auto" w:fill="FFFFFF"/>
            <w:noWrap/>
            <w:tcMar>
              <w:top w:w="12" w:type="dxa"/>
              <w:left w:w="12" w:type="dxa"/>
              <w:right w:w="12" w:type="dxa"/>
            </w:tcMar>
          </w:tcPr>
          <w:p w14:paraId="0E5E9632" w14:textId="77777777" w:rsidR="009C3440" w:rsidRDefault="00E85093">
            <w:pPr>
              <w:widowControl/>
              <w:jc w:val="center"/>
              <w:textAlignment w:val="bottom"/>
              <w:rPr>
                <w:color w:val="000000"/>
                <w:sz w:val="20"/>
                <w:szCs w:val="20"/>
              </w:rPr>
            </w:pPr>
            <w:r>
              <w:rPr>
                <w:color w:val="000000"/>
                <w:kern w:val="0"/>
                <w:sz w:val="20"/>
                <w:szCs w:val="20"/>
                <w:lang w:bidi="ar"/>
              </w:rPr>
              <w:t>12.35%</w:t>
            </w:r>
          </w:p>
        </w:tc>
        <w:tc>
          <w:tcPr>
            <w:tcW w:w="1145" w:type="dxa"/>
            <w:tcBorders>
              <w:top w:val="single" w:sz="8" w:space="0" w:color="4F81BD"/>
              <w:left w:val="single" w:sz="8" w:space="0" w:color="4F81BD"/>
              <w:bottom w:val="single" w:sz="8" w:space="0" w:color="4F81BD"/>
              <w:right w:val="single" w:sz="8" w:space="0" w:color="4F81BD"/>
            </w:tcBorders>
            <w:shd w:val="clear" w:color="auto" w:fill="FFFFFF"/>
            <w:noWrap/>
            <w:tcMar>
              <w:top w:w="12" w:type="dxa"/>
              <w:left w:w="12" w:type="dxa"/>
              <w:right w:w="12" w:type="dxa"/>
            </w:tcMar>
          </w:tcPr>
          <w:p w14:paraId="5DB4A3A6" w14:textId="77777777" w:rsidR="009C3440" w:rsidRDefault="00E85093">
            <w:pPr>
              <w:widowControl/>
              <w:jc w:val="center"/>
              <w:textAlignment w:val="bottom"/>
              <w:rPr>
                <w:color w:val="000000"/>
                <w:sz w:val="20"/>
                <w:szCs w:val="20"/>
              </w:rPr>
            </w:pPr>
            <w:r>
              <w:rPr>
                <w:color w:val="000000"/>
                <w:kern w:val="0"/>
                <w:sz w:val="20"/>
                <w:szCs w:val="20"/>
                <w:lang w:bidi="ar"/>
              </w:rPr>
              <w:t>10.70%</w:t>
            </w:r>
          </w:p>
        </w:tc>
        <w:tc>
          <w:tcPr>
            <w:tcW w:w="1145" w:type="dxa"/>
            <w:tcBorders>
              <w:top w:val="single" w:sz="8" w:space="0" w:color="4F81BD"/>
              <w:left w:val="single" w:sz="8" w:space="0" w:color="4F81BD"/>
              <w:bottom w:val="single" w:sz="8" w:space="0" w:color="4F81BD"/>
              <w:right w:val="single" w:sz="8" w:space="0" w:color="4F81BD"/>
            </w:tcBorders>
            <w:shd w:val="clear" w:color="auto" w:fill="FFFFFF"/>
            <w:noWrap/>
            <w:tcMar>
              <w:top w:w="12" w:type="dxa"/>
              <w:left w:w="12" w:type="dxa"/>
              <w:right w:w="12" w:type="dxa"/>
            </w:tcMar>
          </w:tcPr>
          <w:p w14:paraId="75F70CF0" w14:textId="77777777" w:rsidR="009C3440" w:rsidRDefault="00E85093">
            <w:pPr>
              <w:widowControl/>
              <w:jc w:val="center"/>
              <w:textAlignment w:val="bottom"/>
              <w:rPr>
                <w:color w:val="000000"/>
                <w:sz w:val="20"/>
                <w:szCs w:val="20"/>
              </w:rPr>
            </w:pPr>
            <w:r>
              <w:rPr>
                <w:color w:val="000000"/>
                <w:kern w:val="0"/>
                <w:sz w:val="20"/>
                <w:szCs w:val="20"/>
                <w:lang w:bidi="ar"/>
              </w:rPr>
              <w:t>27.98%</w:t>
            </w:r>
          </w:p>
        </w:tc>
        <w:tc>
          <w:tcPr>
            <w:tcW w:w="1146" w:type="dxa"/>
            <w:tcBorders>
              <w:top w:val="single" w:sz="8" w:space="0" w:color="4F81BD"/>
              <w:left w:val="single" w:sz="8" w:space="0" w:color="4F81BD"/>
              <w:bottom w:val="single" w:sz="8" w:space="0" w:color="4F81BD"/>
              <w:right w:val="single" w:sz="8" w:space="0" w:color="4F81BD"/>
            </w:tcBorders>
            <w:shd w:val="clear" w:color="auto" w:fill="FFFFFF"/>
            <w:noWrap/>
            <w:tcMar>
              <w:top w:w="12" w:type="dxa"/>
              <w:left w:w="12" w:type="dxa"/>
              <w:right w:w="12" w:type="dxa"/>
            </w:tcMar>
          </w:tcPr>
          <w:p w14:paraId="21B85A23" w14:textId="77777777" w:rsidR="009C3440" w:rsidRDefault="00E85093">
            <w:pPr>
              <w:widowControl/>
              <w:jc w:val="center"/>
              <w:textAlignment w:val="bottom"/>
              <w:rPr>
                <w:color w:val="000000"/>
                <w:sz w:val="20"/>
                <w:szCs w:val="20"/>
              </w:rPr>
            </w:pPr>
            <w:r>
              <w:rPr>
                <w:color w:val="000000"/>
                <w:kern w:val="0"/>
                <w:sz w:val="20"/>
                <w:szCs w:val="20"/>
                <w:lang w:bidi="ar"/>
              </w:rPr>
              <w:t>25.51%</w:t>
            </w:r>
          </w:p>
        </w:tc>
        <w:tc>
          <w:tcPr>
            <w:tcW w:w="1145" w:type="dxa"/>
            <w:tcBorders>
              <w:top w:val="single" w:sz="8" w:space="0" w:color="4F81BD"/>
              <w:left w:val="single" w:sz="8" w:space="0" w:color="4F81BD"/>
              <w:bottom w:val="single" w:sz="8" w:space="0" w:color="4F81BD"/>
              <w:right w:val="single" w:sz="8" w:space="0" w:color="4F81BD"/>
            </w:tcBorders>
            <w:shd w:val="clear" w:color="auto" w:fill="FFFFFF"/>
            <w:noWrap/>
            <w:tcMar>
              <w:top w:w="12" w:type="dxa"/>
              <w:left w:w="12" w:type="dxa"/>
              <w:right w:w="12" w:type="dxa"/>
            </w:tcMar>
          </w:tcPr>
          <w:p w14:paraId="3866A970" w14:textId="77777777" w:rsidR="009C3440" w:rsidRDefault="00E85093">
            <w:pPr>
              <w:widowControl/>
              <w:jc w:val="center"/>
              <w:textAlignment w:val="bottom"/>
              <w:rPr>
                <w:color w:val="000000"/>
                <w:sz w:val="20"/>
                <w:szCs w:val="20"/>
              </w:rPr>
            </w:pPr>
            <w:r>
              <w:rPr>
                <w:color w:val="000000"/>
                <w:kern w:val="0"/>
                <w:sz w:val="20"/>
                <w:szCs w:val="20"/>
                <w:lang w:bidi="ar"/>
              </w:rPr>
              <w:t>13.17%</w:t>
            </w:r>
          </w:p>
        </w:tc>
      </w:tr>
      <w:tr w:rsidR="009C3440" w14:paraId="01FC9004" w14:textId="77777777">
        <w:trPr>
          <w:trHeight w:val="264"/>
        </w:trPr>
        <w:tc>
          <w:tcPr>
            <w:tcW w:w="764" w:type="dxa"/>
            <w:tcBorders>
              <w:top w:val="single" w:sz="8" w:space="0" w:color="4F81BD"/>
              <w:left w:val="single" w:sz="8" w:space="0" w:color="4F81BD"/>
              <w:bottom w:val="single" w:sz="8" w:space="0" w:color="4F81BD"/>
              <w:right w:val="single" w:sz="8" w:space="0" w:color="4F81BD"/>
            </w:tcBorders>
            <w:shd w:val="clear" w:color="auto" w:fill="B8CCE4"/>
            <w:noWrap/>
            <w:tcMar>
              <w:top w:w="12" w:type="dxa"/>
              <w:left w:w="12" w:type="dxa"/>
              <w:right w:w="12" w:type="dxa"/>
            </w:tcMar>
          </w:tcPr>
          <w:p w14:paraId="027398B2" w14:textId="77777777" w:rsidR="009C3440" w:rsidRDefault="00E85093">
            <w:pPr>
              <w:widowControl/>
              <w:jc w:val="center"/>
              <w:textAlignment w:val="bottom"/>
              <w:rPr>
                <w:color w:val="000000"/>
                <w:sz w:val="20"/>
                <w:szCs w:val="20"/>
              </w:rPr>
            </w:pPr>
            <w:r>
              <w:rPr>
                <w:color w:val="000000"/>
                <w:kern w:val="0"/>
                <w:sz w:val="20"/>
                <w:szCs w:val="20"/>
                <w:lang w:bidi="ar"/>
              </w:rPr>
              <w:t>2018</w:t>
            </w:r>
          </w:p>
        </w:tc>
        <w:tc>
          <w:tcPr>
            <w:tcW w:w="694" w:type="dxa"/>
            <w:tcBorders>
              <w:top w:val="single" w:sz="8" w:space="0" w:color="4F81BD"/>
              <w:left w:val="single" w:sz="8" w:space="0" w:color="4F81BD"/>
              <w:bottom w:val="single" w:sz="8" w:space="0" w:color="4F81BD"/>
              <w:right w:val="single" w:sz="8" w:space="0" w:color="4F81BD"/>
            </w:tcBorders>
            <w:shd w:val="clear" w:color="auto" w:fill="B8CCE4"/>
            <w:noWrap/>
            <w:tcMar>
              <w:top w:w="12" w:type="dxa"/>
              <w:left w:w="12" w:type="dxa"/>
              <w:right w:w="12" w:type="dxa"/>
            </w:tcMar>
          </w:tcPr>
          <w:p w14:paraId="27B5A6C1" w14:textId="77777777" w:rsidR="009C3440" w:rsidRDefault="00E85093">
            <w:pPr>
              <w:widowControl/>
              <w:jc w:val="center"/>
              <w:textAlignment w:val="bottom"/>
              <w:rPr>
                <w:color w:val="000000"/>
                <w:sz w:val="20"/>
                <w:szCs w:val="20"/>
              </w:rPr>
            </w:pPr>
            <w:r>
              <w:rPr>
                <w:color w:val="000000"/>
                <w:kern w:val="0"/>
                <w:sz w:val="20"/>
                <w:szCs w:val="20"/>
                <w:lang w:bidi="ar"/>
              </w:rPr>
              <w:t>275</w:t>
            </w:r>
          </w:p>
        </w:tc>
        <w:tc>
          <w:tcPr>
            <w:tcW w:w="1145" w:type="dxa"/>
            <w:tcBorders>
              <w:top w:val="single" w:sz="8" w:space="0" w:color="4F81BD"/>
              <w:left w:val="single" w:sz="8" w:space="0" w:color="4F81BD"/>
              <w:bottom w:val="single" w:sz="8" w:space="0" w:color="4F81BD"/>
              <w:right w:val="single" w:sz="8" w:space="0" w:color="4F81BD"/>
            </w:tcBorders>
            <w:shd w:val="clear" w:color="auto" w:fill="B8CCE4"/>
            <w:noWrap/>
            <w:tcMar>
              <w:top w:w="12" w:type="dxa"/>
              <w:left w:w="12" w:type="dxa"/>
              <w:right w:w="12" w:type="dxa"/>
            </w:tcMar>
          </w:tcPr>
          <w:p w14:paraId="7ECAF588" w14:textId="77777777" w:rsidR="009C3440" w:rsidRDefault="00E85093">
            <w:pPr>
              <w:widowControl/>
              <w:jc w:val="center"/>
              <w:textAlignment w:val="bottom"/>
              <w:rPr>
                <w:color w:val="000000"/>
                <w:sz w:val="20"/>
                <w:szCs w:val="20"/>
              </w:rPr>
            </w:pPr>
            <w:r>
              <w:rPr>
                <w:color w:val="000000"/>
                <w:kern w:val="0"/>
                <w:sz w:val="20"/>
                <w:szCs w:val="20"/>
                <w:lang w:bidi="ar"/>
              </w:rPr>
              <w:t>8.36%</w:t>
            </w:r>
          </w:p>
        </w:tc>
        <w:tc>
          <w:tcPr>
            <w:tcW w:w="1146" w:type="dxa"/>
            <w:tcBorders>
              <w:top w:val="single" w:sz="8" w:space="0" w:color="4F81BD"/>
              <w:left w:val="single" w:sz="8" w:space="0" w:color="4F81BD"/>
              <w:bottom w:val="single" w:sz="8" w:space="0" w:color="4F81BD"/>
              <w:right w:val="single" w:sz="8" w:space="0" w:color="4F81BD"/>
            </w:tcBorders>
            <w:shd w:val="clear" w:color="auto" w:fill="B8CCE4"/>
            <w:noWrap/>
            <w:tcMar>
              <w:top w:w="12" w:type="dxa"/>
              <w:left w:w="12" w:type="dxa"/>
              <w:right w:w="12" w:type="dxa"/>
            </w:tcMar>
          </w:tcPr>
          <w:p w14:paraId="4B3A54D2" w14:textId="77777777" w:rsidR="009C3440" w:rsidRDefault="00E85093">
            <w:pPr>
              <w:widowControl/>
              <w:jc w:val="center"/>
              <w:textAlignment w:val="bottom"/>
              <w:rPr>
                <w:color w:val="000000"/>
                <w:sz w:val="20"/>
                <w:szCs w:val="20"/>
              </w:rPr>
            </w:pPr>
            <w:r>
              <w:rPr>
                <w:color w:val="000000"/>
                <w:kern w:val="0"/>
                <w:sz w:val="20"/>
                <w:szCs w:val="20"/>
                <w:lang w:bidi="ar"/>
              </w:rPr>
              <w:t>10.55%</w:t>
            </w:r>
          </w:p>
        </w:tc>
        <w:tc>
          <w:tcPr>
            <w:tcW w:w="1145" w:type="dxa"/>
            <w:tcBorders>
              <w:top w:val="single" w:sz="8" w:space="0" w:color="4F81BD"/>
              <w:left w:val="single" w:sz="8" w:space="0" w:color="4F81BD"/>
              <w:bottom w:val="single" w:sz="8" w:space="0" w:color="4F81BD"/>
              <w:right w:val="single" w:sz="8" w:space="0" w:color="4F81BD"/>
            </w:tcBorders>
            <w:shd w:val="clear" w:color="auto" w:fill="B8CCE4"/>
            <w:noWrap/>
            <w:tcMar>
              <w:top w:w="12" w:type="dxa"/>
              <w:left w:w="12" w:type="dxa"/>
              <w:right w:w="12" w:type="dxa"/>
            </w:tcMar>
          </w:tcPr>
          <w:p w14:paraId="17D4E438" w14:textId="77777777" w:rsidR="009C3440" w:rsidRDefault="00E85093">
            <w:pPr>
              <w:widowControl/>
              <w:jc w:val="center"/>
              <w:textAlignment w:val="bottom"/>
              <w:rPr>
                <w:color w:val="000000"/>
                <w:sz w:val="20"/>
                <w:szCs w:val="20"/>
              </w:rPr>
            </w:pPr>
            <w:r>
              <w:rPr>
                <w:color w:val="000000"/>
                <w:kern w:val="0"/>
                <w:sz w:val="20"/>
                <w:szCs w:val="20"/>
                <w:lang w:bidi="ar"/>
              </w:rPr>
              <w:t>43.64%</w:t>
            </w:r>
          </w:p>
        </w:tc>
        <w:tc>
          <w:tcPr>
            <w:tcW w:w="1145" w:type="dxa"/>
            <w:tcBorders>
              <w:top w:val="single" w:sz="8" w:space="0" w:color="4F81BD"/>
              <w:left w:val="single" w:sz="8" w:space="0" w:color="4F81BD"/>
              <w:bottom w:val="single" w:sz="8" w:space="0" w:color="4F81BD"/>
              <w:right w:val="single" w:sz="8" w:space="0" w:color="4F81BD"/>
            </w:tcBorders>
            <w:shd w:val="clear" w:color="auto" w:fill="B8CCE4"/>
            <w:noWrap/>
            <w:tcMar>
              <w:top w:w="12" w:type="dxa"/>
              <w:left w:w="12" w:type="dxa"/>
              <w:right w:w="12" w:type="dxa"/>
            </w:tcMar>
          </w:tcPr>
          <w:p w14:paraId="5D43E958" w14:textId="77777777" w:rsidR="009C3440" w:rsidRDefault="00E85093">
            <w:pPr>
              <w:widowControl/>
              <w:jc w:val="center"/>
              <w:textAlignment w:val="bottom"/>
              <w:rPr>
                <w:color w:val="000000"/>
                <w:sz w:val="20"/>
                <w:szCs w:val="20"/>
              </w:rPr>
            </w:pPr>
            <w:r>
              <w:rPr>
                <w:color w:val="000000"/>
                <w:kern w:val="0"/>
                <w:sz w:val="20"/>
                <w:szCs w:val="20"/>
                <w:lang w:bidi="ar"/>
              </w:rPr>
              <w:t>9.82%</w:t>
            </w:r>
          </w:p>
        </w:tc>
        <w:tc>
          <w:tcPr>
            <w:tcW w:w="1146" w:type="dxa"/>
            <w:tcBorders>
              <w:top w:val="single" w:sz="8" w:space="0" w:color="4F81BD"/>
              <w:left w:val="single" w:sz="8" w:space="0" w:color="4F81BD"/>
              <w:bottom w:val="single" w:sz="8" w:space="0" w:color="4F81BD"/>
              <w:right w:val="single" w:sz="8" w:space="0" w:color="4F81BD"/>
            </w:tcBorders>
            <w:shd w:val="clear" w:color="auto" w:fill="B8CCE4"/>
            <w:noWrap/>
            <w:tcMar>
              <w:top w:w="12" w:type="dxa"/>
              <w:left w:w="12" w:type="dxa"/>
              <w:right w:w="12" w:type="dxa"/>
            </w:tcMar>
          </w:tcPr>
          <w:p w14:paraId="115BCD3B" w14:textId="77777777" w:rsidR="009C3440" w:rsidRDefault="00E85093">
            <w:pPr>
              <w:widowControl/>
              <w:jc w:val="center"/>
              <w:textAlignment w:val="bottom"/>
              <w:rPr>
                <w:color w:val="000000"/>
                <w:sz w:val="20"/>
                <w:szCs w:val="20"/>
              </w:rPr>
            </w:pPr>
            <w:r>
              <w:rPr>
                <w:color w:val="000000"/>
                <w:kern w:val="0"/>
                <w:sz w:val="20"/>
                <w:szCs w:val="20"/>
                <w:lang w:bidi="ar"/>
              </w:rPr>
              <w:t>11.27%</w:t>
            </w:r>
          </w:p>
        </w:tc>
        <w:tc>
          <w:tcPr>
            <w:tcW w:w="1145" w:type="dxa"/>
            <w:tcBorders>
              <w:top w:val="single" w:sz="8" w:space="0" w:color="4F81BD"/>
              <w:left w:val="single" w:sz="8" w:space="0" w:color="4F81BD"/>
              <w:bottom w:val="single" w:sz="8" w:space="0" w:color="4F81BD"/>
              <w:right w:val="single" w:sz="8" w:space="0" w:color="4F81BD"/>
            </w:tcBorders>
            <w:shd w:val="clear" w:color="auto" w:fill="B8CCE4"/>
            <w:noWrap/>
            <w:tcMar>
              <w:top w:w="12" w:type="dxa"/>
              <w:left w:w="12" w:type="dxa"/>
              <w:right w:w="12" w:type="dxa"/>
            </w:tcMar>
          </w:tcPr>
          <w:p w14:paraId="09DD185E" w14:textId="77777777" w:rsidR="009C3440" w:rsidRDefault="00E85093">
            <w:pPr>
              <w:widowControl/>
              <w:jc w:val="center"/>
              <w:textAlignment w:val="bottom"/>
              <w:rPr>
                <w:color w:val="000000"/>
                <w:sz w:val="20"/>
                <w:szCs w:val="20"/>
              </w:rPr>
            </w:pPr>
            <w:r>
              <w:rPr>
                <w:color w:val="000000"/>
                <w:kern w:val="0"/>
                <w:sz w:val="20"/>
                <w:szCs w:val="20"/>
                <w:lang w:bidi="ar"/>
              </w:rPr>
              <w:t>16.36%</w:t>
            </w:r>
          </w:p>
        </w:tc>
      </w:tr>
    </w:tbl>
    <w:p w14:paraId="512D8FF7" w14:textId="77777777" w:rsidR="009C3440" w:rsidRDefault="00E85093">
      <w:pPr>
        <w:shd w:val="clear" w:color="auto" w:fill="FFFFFF"/>
        <w:ind w:firstLineChars="200" w:firstLine="480"/>
        <w:rPr>
          <w:sz w:val="24"/>
          <w:szCs w:val="24"/>
        </w:rPr>
      </w:pPr>
      <w:r>
        <w:rPr>
          <w:sz w:val="24"/>
          <w:szCs w:val="24"/>
        </w:rPr>
        <w:t>由表</w:t>
      </w:r>
      <w:r>
        <w:rPr>
          <w:sz w:val="24"/>
          <w:szCs w:val="24"/>
        </w:rPr>
        <w:t>xxx</w:t>
      </w:r>
      <w:r>
        <w:rPr>
          <w:sz w:val="24"/>
          <w:szCs w:val="24"/>
        </w:rPr>
        <w:t>我们可以得知，不同年份的不同题目选题情况差距较大。我们利用折线图进行可视化并分析变化情况。</w:t>
      </w:r>
    </w:p>
    <w:p w14:paraId="5BF8DE82" w14:textId="77777777" w:rsidR="009C3440" w:rsidRDefault="00E85093">
      <w:r>
        <w:rPr>
          <w:noProof/>
        </w:rPr>
        <w:lastRenderedPageBreak/>
        <w:drawing>
          <wp:inline distT="0" distB="0" distL="0" distR="0" wp14:anchorId="1E3B688B" wp14:editId="682663AD">
            <wp:extent cx="5210175" cy="2908300"/>
            <wp:effectExtent l="0" t="0" r="0" b="0"/>
            <wp:docPr id="84" name="图表 2"/>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0"/>
              </a:graphicData>
            </a:graphic>
          </wp:inline>
        </w:drawing>
      </w:r>
    </w:p>
    <w:p w14:paraId="757D01A8" w14:textId="77777777" w:rsidR="009C3440" w:rsidRDefault="00E85093">
      <w:pPr>
        <w:jc w:val="center"/>
      </w:pPr>
      <w:r>
        <w:t>图</w:t>
      </w:r>
      <w:r>
        <w:t xml:space="preserve">xxx </w:t>
      </w:r>
      <w:r>
        <w:t>浙江省在选题上的比例变化</w:t>
      </w:r>
    </w:p>
    <w:p w14:paraId="57B58177" w14:textId="77777777" w:rsidR="009C3440" w:rsidRDefault="00E85093">
      <w:pPr>
        <w:shd w:val="clear" w:color="auto" w:fill="FFFFFF"/>
        <w:ind w:firstLineChars="200" w:firstLine="480"/>
        <w:rPr>
          <w:sz w:val="24"/>
          <w:szCs w:val="24"/>
        </w:rPr>
      </w:pPr>
      <w:r>
        <w:rPr>
          <w:sz w:val="24"/>
          <w:szCs w:val="24"/>
        </w:rPr>
        <w:t>如图</w:t>
      </w:r>
      <w:r>
        <w:rPr>
          <w:sz w:val="24"/>
          <w:szCs w:val="24"/>
        </w:rPr>
        <w:t>xxx</w:t>
      </w:r>
      <w:r>
        <w:rPr>
          <w:sz w:val="24"/>
          <w:szCs w:val="24"/>
        </w:rPr>
        <w:t>可知，首先我们按照年份分析，</w:t>
      </w:r>
      <w:r>
        <w:rPr>
          <w:sz w:val="24"/>
          <w:szCs w:val="24"/>
        </w:rPr>
        <w:t>2014</w:t>
      </w:r>
      <w:r>
        <w:rPr>
          <w:sz w:val="24"/>
          <w:szCs w:val="24"/>
        </w:rPr>
        <w:t>年</w:t>
      </w:r>
      <w:r>
        <w:rPr>
          <w:sz w:val="24"/>
          <w:szCs w:val="24"/>
        </w:rPr>
        <w:t>C</w:t>
      </w:r>
      <w:r>
        <w:rPr>
          <w:sz w:val="24"/>
          <w:szCs w:val="24"/>
        </w:rPr>
        <w:t>题选择人数最少，占比只有</w:t>
      </w:r>
      <w:r>
        <w:rPr>
          <w:sz w:val="24"/>
          <w:szCs w:val="24"/>
        </w:rPr>
        <w:t>1.56%</w:t>
      </w:r>
      <w:r>
        <w:rPr>
          <w:sz w:val="24"/>
          <w:szCs w:val="24"/>
        </w:rPr>
        <w:t>，</w:t>
      </w:r>
      <w:r>
        <w:rPr>
          <w:sz w:val="24"/>
          <w:szCs w:val="24"/>
        </w:rPr>
        <w:t>E</w:t>
      </w:r>
      <w:r>
        <w:rPr>
          <w:sz w:val="24"/>
          <w:szCs w:val="24"/>
        </w:rPr>
        <w:t>题选择人数最多，占比</w:t>
      </w:r>
      <w:r>
        <w:rPr>
          <w:sz w:val="24"/>
          <w:szCs w:val="24"/>
        </w:rPr>
        <w:t>39.06%</w:t>
      </w:r>
      <w:r>
        <w:rPr>
          <w:sz w:val="24"/>
          <w:szCs w:val="24"/>
        </w:rPr>
        <w:t>；</w:t>
      </w:r>
      <w:r>
        <w:rPr>
          <w:sz w:val="24"/>
          <w:szCs w:val="24"/>
        </w:rPr>
        <w:t>2015</w:t>
      </w:r>
      <w:r>
        <w:rPr>
          <w:sz w:val="24"/>
          <w:szCs w:val="24"/>
        </w:rPr>
        <w:t>年</w:t>
      </w:r>
      <w:r>
        <w:rPr>
          <w:sz w:val="24"/>
          <w:szCs w:val="24"/>
        </w:rPr>
        <w:t>F</w:t>
      </w:r>
      <w:r>
        <w:rPr>
          <w:sz w:val="24"/>
          <w:szCs w:val="24"/>
        </w:rPr>
        <w:t>题占</w:t>
      </w:r>
      <w:proofErr w:type="gramStart"/>
      <w:r>
        <w:rPr>
          <w:sz w:val="24"/>
          <w:szCs w:val="24"/>
        </w:rPr>
        <w:t>比人数</w:t>
      </w:r>
      <w:proofErr w:type="gramEnd"/>
      <w:r>
        <w:rPr>
          <w:sz w:val="24"/>
          <w:szCs w:val="24"/>
        </w:rPr>
        <w:t>为</w:t>
      </w:r>
      <w:r>
        <w:rPr>
          <w:sz w:val="24"/>
          <w:szCs w:val="24"/>
        </w:rPr>
        <w:t>28.17%</w:t>
      </w:r>
      <w:r>
        <w:rPr>
          <w:sz w:val="24"/>
          <w:szCs w:val="24"/>
        </w:rPr>
        <w:t>最高，</w:t>
      </w:r>
      <w:r>
        <w:rPr>
          <w:sz w:val="24"/>
          <w:szCs w:val="24"/>
        </w:rPr>
        <w:t>E</w:t>
      </w:r>
      <w:r>
        <w:rPr>
          <w:sz w:val="24"/>
          <w:szCs w:val="24"/>
        </w:rPr>
        <w:t>题选题人数占比最少，只有</w:t>
      </w:r>
      <w:r>
        <w:rPr>
          <w:sz w:val="24"/>
          <w:szCs w:val="24"/>
        </w:rPr>
        <w:t>5.63%</w:t>
      </w:r>
      <w:r>
        <w:rPr>
          <w:sz w:val="24"/>
          <w:szCs w:val="24"/>
        </w:rPr>
        <w:t>；而</w:t>
      </w:r>
      <w:r>
        <w:rPr>
          <w:sz w:val="24"/>
          <w:szCs w:val="24"/>
        </w:rPr>
        <w:t>2016</w:t>
      </w:r>
      <w:r>
        <w:rPr>
          <w:sz w:val="24"/>
          <w:szCs w:val="24"/>
        </w:rPr>
        <w:t>年</w:t>
      </w:r>
      <w:r>
        <w:rPr>
          <w:sz w:val="24"/>
          <w:szCs w:val="24"/>
        </w:rPr>
        <w:t>D</w:t>
      </w:r>
      <w:r>
        <w:rPr>
          <w:sz w:val="24"/>
          <w:szCs w:val="24"/>
        </w:rPr>
        <w:t>题选择人数最少，占比为</w:t>
      </w:r>
      <w:r>
        <w:rPr>
          <w:sz w:val="24"/>
          <w:szCs w:val="24"/>
        </w:rPr>
        <w:t>4.06%</w:t>
      </w:r>
      <w:r>
        <w:rPr>
          <w:sz w:val="24"/>
          <w:szCs w:val="24"/>
        </w:rPr>
        <w:t>，</w:t>
      </w:r>
      <w:r>
        <w:rPr>
          <w:sz w:val="24"/>
          <w:szCs w:val="24"/>
        </w:rPr>
        <w:t>B</w:t>
      </w:r>
      <w:r>
        <w:rPr>
          <w:sz w:val="24"/>
          <w:szCs w:val="24"/>
        </w:rPr>
        <w:t>题和</w:t>
      </w:r>
      <w:r>
        <w:rPr>
          <w:sz w:val="24"/>
          <w:szCs w:val="24"/>
        </w:rPr>
        <w:t>E</w:t>
      </w:r>
      <w:r>
        <w:rPr>
          <w:sz w:val="24"/>
          <w:szCs w:val="24"/>
        </w:rPr>
        <w:t>题占</w:t>
      </w:r>
      <w:proofErr w:type="gramStart"/>
      <w:r>
        <w:rPr>
          <w:sz w:val="24"/>
          <w:szCs w:val="24"/>
        </w:rPr>
        <w:t>比人数</w:t>
      </w:r>
      <w:proofErr w:type="gramEnd"/>
      <w:r>
        <w:rPr>
          <w:sz w:val="24"/>
          <w:szCs w:val="24"/>
        </w:rPr>
        <w:t>较多，达到</w:t>
      </w:r>
      <w:r>
        <w:rPr>
          <w:sz w:val="24"/>
          <w:szCs w:val="24"/>
        </w:rPr>
        <w:t>25.51%</w:t>
      </w:r>
      <w:r>
        <w:rPr>
          <w:sz w:val="24"/>
          <w:szCs w:val="24"/>
        </w:rPr>
        <w:t>；</w:t>
      </w:r>
      <w:r>
        <w:rPr>
          <w:sz w:val="24"/>
          <w:szCs w:val="24"/>
        </w:rPr>
        <w:t>2017</w:t>
      </w:r>
      <w:r>
        <w:rPr>
          <w:sz w:val="24"/>
          <w:szCs w:val="24"/>
        </w:rPr>
        <w:t>年</w:t>
      </w:r>
      <w:r>
        <w:rPr>
          <w:sz w:val="24"/>
          <w:szCs w:val="24"/>
        </w:rPr>
        <w:t>D</w:t>
      </w:r>
      <w:r>
        <w:rPr>
          <w:sz w:val="24"/>
          <w:szCs w:val="24"/>
        </w:rPr>
        <w:t>题选择人数占比达到</w:t>
      </w:r>
      <w:r>
        <w:rPr>
          <w:sz w:val="24"/>
          <w:szCs w:val="24"/>
        </w:rPr>
        <w:t>21.13%</w:t>
      </w:r>
      <w:r>
        <w:rPr>
          <w:sz w:val="24"/>
          <w:szCs w:val="24"/>
        </w:rPr>
        <w:t>，而</w:t>
      </w:r>
      <w:r>
        <w:rPr>
          <w:sz w:val="24"/>
          <w:szCs w:val="24"/>
        </w:rPr>
        <w:t>A</w:t>
      </w:r>
      <w:r>
        <w:rPr>
          <w:sz w:val="24"/>
          <w:szCs w:val="24"/>
        </w:rPr>
        <w:t>题、</w:t>
      </w:r>
      <w:r>
        <w:rPr>
          <w:sz w:val="24"/>
          <w:szCs w:val="24"/>
        </w:rPr>
        <w:t>B</w:t>
      </w:r>
      <w:r>
        <w:rPr>
          <w:sz w:val="24"/>
          <w:szCs w:val="24"/>
        </w:rPr>
        <w:t>题、</w:t>
      </w:r>
      <w:r>
        <w:rPr>
          <w:sz w:val="24"/>
          <w:szCs w:val="24"/>
        </w:rPr>
        <w:t>F</w:t>
      </w:r>
      <w:r>
        <w:rPr>
          <w:sz w:val="24"/>
          <w:szCs w:val="24"/>
        </w:rPr>
        <w:t>题的选题</w:t>
      </w:r>
      <w:proofErr w:type="gramStart"/>
      <w:r>
        <w:rPr>
          <w:sz w:val="24"/>
          <w:szCs w:val="24"/>
        </w:rPr>
        <w:t>占比较</w:t>
      </w:r>
      <w:proofErr w:type="gramEnd"/>
      <w:r>
        <w:rPr>
          <w:sz w:val="24"/>
          <w:szCs w:val="24"/>
        </w:rPr>
        <w:t>为平均，大约在</w:t>
      </w:r>
      <w:r>
        <w:rPr>
          <w:sz w:val="24"/>
          <w:szCs w:val="24"/>
        </w:rPr>
        <w:t>10%</w:t>
      </w:r>
      <w:r>
        <w:rPr>
          <w:sz w:val="24"/>
          <w:szCs w:val="24"/>
        </w:rPr>
        <w:t>左右。</w:t>
      </w:r>
      <w:r>
        <w:rPr>
          <w:sz w:val="24"/>
          <w:szCs w:val="24"/>
        </w:rPr>
        <w:t>2018</w:t>
      </w:r>
      <w:r>
        <w:rPr>
          <w:sz w:val="24"/>
          <w:szCs w:val="24"/>
        </w:rPr>
        <w:t>年</w:t>
      </w:r>
      <w:r>
        <w:rPr>
          <w:sz w:val="24"/>
          <w:szCs w:val="24"/>
        </w:rPr>
        <w:t>C</w:t>
      </w:r>
      <w:r>
        <w:rPr>
          <w:sz w:val="24"/>
          <w:szCs w:val="24"/>
        </w:rPr>
        <w:t>题选题人数高达</w:t>
      </w:r>
      <w:r>
        <w:rPr>
          <w:sz w:val="24"/>
          <w:szCs w:val="24"/>
        </w:rPr>
        <w:t>43.64%</w:t>
      </w:r>
      <w:r>
        <w:rPr>
          <w:sz w:val="24"/>
          <w:szCs w:val="24"/>
        </w:rPr>
        <w:t>，而其他题目选题较为均匀。从选题角度观察，</w:t>
      </w:r>
      <w:r>
        <w:rPr>
          <w:sz w:val="24"/>
          <w:szCs w:val="24"/>
        </w:rPr>
        <w:t>A</w:t>
      </w:r>
      <w:proofErr w:type="gramStart"/>
      <w:r>
        <w:rPr>
          <w:sz w:val="24"/>
          <w:szCs w:val="24"/>
        </w:rPr>
        <w:t>题每年</w:t>
      </w:r>
      <w:proofErr w:type="gramEnd"/>
      <w:r>
        <w:rPr>
          <w:sz w:val="24"/>
          <w:szCs w:val="24"/>
        </w:rPr>
        <w:t>的选题占比情况较为集中在</w:t>
      </w:r>
      <w:r>
        <w:rPr>
          <w:sz w:val="24"/>
          <w:szCs w:val="24"/>
        </w:rPr>
        <w:t>9%</w:t>
      </w:r>
      <w:r>
        <w:rPr>
          <w:sz w:val="24"/>
          <w:szCs w:val="24"/>
        </w:rPr>
        <w:t>到</w:t>
      </w:r>
      <w:r>
        <w:rPr>
          <w:sz w:val="24"/>
          <w:szCs w:val="24"/>
        </w:rPr>
        <w:t>20%</w:t>
      </w:r>
      <w:r>
        <w:rPr>
          <w:sz w:val="24"/>
          <w:szCs w:val="24"/>
        </w:rPr>
        <w:t>之间，而</w:t>
      </w:r>
      <w:r>
        <w:rPr>
          <w:sz w:val="24"/>
          <w:szCs w:val="24"/>
        </w:rPr>
        <w:t>C</w:t>
      </w:r>
      <w:r>
        <w:rPr>
          <w:sz w:val="24"/>
          <w:szCs w:val="24"/>
        </w:rPr>
        <w:t>题和</w:t>
      </w:r>
      <w:r>
        <w:rPr>
          <w:sz w:val="24"/>
          <w:szCs w:val="24"/>
        </w:rPr>
        <w:t>E</w:t>
      </w:r>
      <w:r>
        <w:rPr>
          <w:sz w:val="24"/>
          <w:szCs w:val="24"/>
        </w:rPr>
        <w:t>题的每年占比情况分布情况较为</w:t>
      </w:r>
      <w:proofErr w:type="gramStart"/>
      <w:r>
        <w:rPr>
          <w:sz w:val="24"/>
          <w:szCs w:val="24"/>
        </w:rPr>
        <w:t>分散分别</w:t>
      </w:r>
      <w:proofErr w:type="gramEnd"/>
      <w:r>
        <w:rPr>
          <w:sz w:val="24"/>
          <w:szCs w:val="24"/>
        </w:rPr>
        <w:t>在</w:t>
      </w:r>
      <w:r>
        <w:rPr>
          <w:sz w:val="24"/>
          <w:szCs w:val="24"/>
        </w:rPr>
        <w:t>1.56%-43.64%</w:t>
      </w:r>
      <w:r>
        <w:rPr>
          <w:sz w:val="24"/>
          <w:szCs w:val="24"/>
        </w:rPr>
        <w:t>，</w:t>
      </w:r>
      <w:r>
        <w:rPr>
          <w:sz w:val="24"/>
          <w:szCs w:val="24"/>
        </w:rPr>
        <w:t>5.63%-39.6%</w:t>
      </w:r>
      <w:r>
        <w:rPr>
          <w:sz w:val="24"/>
          <w:szCs w:val="24"/>
        </w:rPr>
        <w:t>。</w:t>
      </w:r>
    </w:p>
    <w:p w14:paraId="6934A0BF" w14:textId="77777777" w:rsidR="009C3440" w:rsidRDefault="00E85093">
      <w:pPr>
        <w:shd w:val="clear" w:color="auto" w:fill="FFFFFF"/>
        <w:ind w:firstLineChars="200" w:firstLine="480"/>
        <w:rPr>
          <w:sz w:val="24"/>
          <w:szCs w:val="24"/>
        </w:rPr>
      </w:pPr>
      <w:r>
        <w:rPr>
          <w:sz w:val="24"/>
          <w:szCs w:val="24"/>
        </w:rPr>
        <w:t>通过对各年题目的了解，我们学生在选择题目的过程中，主要偏向于数据类型、工程方向的题目，而对于医学方向，物理方向的题目并没有太大的兴趣。其主要原因是参与比赛的选手主要是数学专业类的学生，对于数据，实际生活相关问题了解较为熟悉，而对于</w:t>
      </w:r>
      <w:proofErr w:type="gramStart"/>
      <w:r>
        <w:rPr>
          <w:sz w:val="24"/>
          <w:szCs w:val="24"/>
        </w:rPr>
        <w:t>偏专业</w:t>
      </w:r>
      <w:proofErr w:type="gramEnd"/>
      <w:r>
        <w:rPr>
          <w:sz w:val="24"/>
          <w:szCs w:val="24"/>
        </w:rPr>
        <w:t>类的题目，不大熟悉。</w:t>
      </w:r>
    </w:p>
    <w:p w14:paraId="2307BC85" w14:textId="122564ED" w:rsidR="009C3440" w:rsidRDefault="00E85093">
      <w:pPr>
        <w:pStyle w:val="2"/>
        <w:spacing w:after="156"/>
        <w:rPr>
          <w:rFonts w:ascii="Times New Roman" w:hAnsi="Times New Roman"/>
        </w:rPr>
      </w:pPr>
      <w:bookmarkStart w:id="52" w:name="_Toc493471465"/>
      <w:r>
        <w:rPr>
          <w:rFonts w:ascii="Times New Roman" w:hAnsi="Times New Roman"/>
        </w:rPr>
        <w:t>（四）问题</w:t>
      </w:r>
      <w:r>
        <w:rPr>
          <w:rFonts w:ascii="Times New Roman" w:hAnsi="Times New Roman"/>
        </w:rPr>
        <w:t>4</w:t>
      </w:r>
      <w:r>
        <w:rPr>
          <w:rFonts w:ascii="Times New Roman" w:hAnsi="Times New Roman"/>
        </w:rPr>
        <w:t>的</w:t>
      </w:r>
      <w:bookmarkEnd w:id="52"/>
      <w:r>
        <w:rPr>
          <w:rFonts w:ascii="Times New Roman" w:hAnsi="Times New Roman" w:hint="eastAsia"/>
        </w:rPr>
        <w:t>求解</w:t>
      </w:r>
    </w:p>
    <w:p w14:paraId="3F9D9983" w14:textId="2D2210AC" w:rsidR="009E4E3D" w:rsidRPr="008B0E7B" w:rsidRDefault="00E82888">
      <w:pPr>
        <w:ind w:firstLine="420"/>
        <w:rPr>
          <w:sz w:val="24"/>
          <w:szCs w:val="24"/>
          <w:rPrChange w:id="53" w:author="卢 望龙" w:date="2019-05-11T21:50:00Z">
            <w:rPr/>
          </w:rPrChange>
        </w:rPr>
        <w:pPrChange w:id="54" w:author="卢 望龙" w:date="2019-05-11T21:55:00Z">
          <w:pPr/>
        </w:pPrChange>
      </w:pPr>
      <w:ins w:id="55" w:author="卢 望龙" w:date="2019-05-11T21:50:00Z">
        <w:r w:rsidRPr="008B0E7B">
          <w:rPr>
            <w:rFonts w:hint="eastAsia"/>
            <w:sz w:val="24"/>
            <w:szCs w:val="24"/>
            <w:rPrChange w:id="56" w:author="卢 望龙" w:date="2019-05-11T21:50:00Z">
              <w:rPr>
                <w:rFonts w:hint="eastAsia"/>
                <w:highlight w:val="red"/>
              </w:rPr>
            </w:rPrChange>
          </w:rPr>
          <w:t>我们通过将表</w:t>
        </w:r>
        <w:r w:rsidRPr="008B0E7B">
          <w:rPr>
            <w:sz w:val="24"/>
            <w:szCs w:val="24"/>
            <w:rPrChange w:id="57" w:author="卢 望龙" w:date="2019-05-11T21:50:00Z">
              <w:rPr>
                <w:highlight w:val="red"/>
              </w:rPr>
            </w:rPrChange>
          </w:rPr>
          <w:t>quest1_2</w:t>
        </w:r>
        <w:r w:rsidRPr="008B0E7B">
          <w:rPr>
            <w:rFonts w:hint="eastAsia"/>
            <w:sz w:val="24"/>
            <w:szCs w:val="24"/>
            <w:rPrChange w:id="58" w:author="卢 望龙" w:date="2019-05-11T21:50:00Z">
              <w:rPr>
                <w:rFonts w:hint="eastAsia"/>
                <w:highlight w:val="red"/>
              </w:rPr>
            </w:rPrChange>
          </w:rPr>
          <w:t>和</w:t>
        </w:r>
        <w:r w:rsidRPr="008B0E7B">
          <w:rPr>
            <w:sz w:val="24"/>
            <w:szCs w:val="24"/>
            <w:rPrChange w:id="59" w:author="卢 望龙" w:date="2019-05-11T21:50:00Z">
              <w:rPr>
                <w:highlight w:val="red"/>
              </w:rPr>
            </w:rPrChange>
          </w:rPr>
          <w:t>quest</w:t>
        </w:r>
      </w:ins>
      <w:ins w:id="60" w:author="卢 望龙" w:date="2019-05-11T21:51:00Z">
        <w:r w:rsidR="0058532F">
          <w:rPr>
            <w:rFonts w:hint="eastAsia"/>
            <w:sz w:val="24"/>
            <w:szCs w:val="24"/>
          </w:rPr>
          <w:t>3</w:t>
        </w:r>
      </w:ins>
      <w:ins w:id="61" w:author="卢 望龙" w:date="2019-05-11T21:50:00Z">
        <w:r w:rsidR="00476169" w:rsidRPr="008B0E7B">
          <w:rPr>
            <w:rFonts w:hint="eastAsia"/>
            <w:sz w:val="24"/>
            <w:szCs w:val="24"/>
            <w:rPrChange w:id="62" w:author="卢 望龙" w:date="2019-05-11T21:50:00Z">
              <w:rPr>
                <w:rFonts w:hint="eastAsia"/>
                <w:highlight w:val="red"/>
              </w:rPr>
            </w:rPrChange>
          </w:rPr>
          <w:t>的数据进行整合</w:t>
        </w:r>
      </w:ins>
      <w:ins w:id="63" w:author="卢 望龙" w:date="2019-05-11T21:52:00Z">
        <w:r w:rsidR="00800405">
          <w:rPr>
            <w:rFonts w:hint="eastAsia"/>
            <w:sz w:val="24"/>
            <w:szCs w:val="24"/>
          </w:rPr>
          <w:t>，得出历年的参赛人数、一、二、三等奖的获奖人数</w:t>
        </w:r>
        <w:r w:rsidR="001653C3">
          <w:rPr>
            <w:rFonts w:hint="eastAsia"/>
            <w:sz w:val="24"/>
            <w:szCs w:val="24"/>
          </w:rPr>
          <w:t>。</w:t>
        </w:r>
      </w:ins>
      <w:ins w:id="64" w:author="卢 望龙" w:date="2019-05-11T21:53:00Z">
        <w:r w:rsidR="001653C3">
          <w:rPr>
            <w:rFonts w:hint="eastAsia"/>
            <w:sz w:val="24"/>
            <w:szCs w:val="24"/>
          </w:rPr>
          <w:t>通过获取的人数首先对</w:t>
        </w:r>
        <w:r w:rsidR="00FB2176">
          <w:rPr>
            <w:rFonts w:hint="eastAsia"/>
            <w:sz w:val="24"/>
            <w:szCs w:val="24"/>
          </w:rPr>
          <w:t>历年的参赛人数和</w:t>
        </w:r>
        <w:r w:rsidR="002508CF">
          <w:rPr>
            <w:rFonts w:hint="eastAsia"/>
            <w:sz w:val="24"/>
            <w:szCs w:val="24"/>
          </w:rPr>
          <w:t>获奖人数</w:t>
        </w:r>
        <w:r w:rsidR="00AA07B2">
          <w:rPr>
            <w:rFonts w:hint="eastAsia"/>
            <w:sz w:val="24"/>
            <w:szCs w:val="24"/>
          </w:rPr>
          <w:t>进行分析</w:t>
        </w:r>
      </w:ins>
      <w:ins w:id="65" w:author="卢 望龙" w:date="2019-05-11T21:55:00Z">
        <w:r w:rsidR="00554DFB">
          <w:rPr>
            <w:rFonts w:hint="eastAsia"/>
            <w:sz w:val="24"/>
            <w:szCs w:val="24"/>
          </w:rPr>
          <w:t>，</w:t>
        </w:r>
      </w:ins>
      <w:ins w:id="66" w:author="卢 望龙" w:date="2019-05-11T21:53:00Z">
        <w:r w:rsidR="00D447BC">
          <w:rPr>
            <w:rFonts w:hint="eastAsia"/>
            <w:sz w:val="24"/>
            <w:szCs w:val="24"/>
          </w:rPr>
          <w:t>得出基本的数据</w:t>
        </w:r>
      </w:ins>
      <w:ins w:id="67" w:author="卢 望龙" w:date="2019-05-11T21:54:00Z">
        <w:r w:rsidR="008A3FDB">
          <w:rPr>
            <w:rFonts w:hint="eastAsia"/>
            <w:sz w:val="24"/>
            <w:szCs w:val="24"/>
          </w:rPr>
          <w:t>大体</w:t>
        </w:r>
      </w:ins>
      <w:ins w:id="68" w:author="卢 望龙" w:date="2019-05-11T21:53:00Z">
        <w:r w:rsidR="00D447BC">
          <w:rPr>
            <w:rFonts w:hint="eastAsia"/>
            <w:sz w:val="24"/>
            <w:szCs w:val="24"/>
          </w:rPr>
          <w:t>趋势。</w:t>
        </w:r>
      </w:ins>
      <w:ins w:id="69" w:author="卢 望龙" w:date="2019-05-11T21:54:00Z">
        <w:r w:rsidR="00831B50">
          <w:rPr>
            <w:rFonts w:hint="eastAsia"/>
            <w:sz w:val="24"/>
            <w:szCs w:val="24"/>
          </w:rPr>
          <w:t>利用灰色预测</w:t>
        </w:r>
      </w:ins>
      <w:ins w:id="70" w:author="卢 望龙" w:date="2019-05-11T21:55:00Z">
        <w:r w:rsidR="00554DFB">
          <w:rPr>
            <w:rFonts w:hint="eastAsia"/>
            <w:sz w:val="24"/>
            <w:szCs w:val="24"/>
          </w:rPr>
          <w:t>模型，首先对</w:t>
        </w:r>
        <w:r w:rsidR="00EC52A1">
          <w:rPr>
            <w:rFonts w:hint="eastAsia"/>
            <w:sz w:val="24"/>
            <w:szCs w:val="24"/>
          </w:rPr>
          <w:t>预测的输入数据进行级比检验，</w:t>
        </w:r>
      </w:ins>
      <w:ins w:id="71" w:author="卢 望龙" w:date="2019-05-11T21:56:00Z">
        <w:r w:rsidR="00B4344A">
          <w:rPr>
            <w:rFonts w:hint="eastAsia"/>
            <w:sz w:val="24"/>
            <w:szCs w:val="24"/>
          </w:rPr>
          <w:t>并将不满足预测要求的数据进行增加常量的平移变换，</w:t>
        </w:r>
      </w:ins>
      <w:ins w:id="72" w:author="卢 望龙" w:date="2019-05-11T21:57:00Z">
        <w:r w:rsidR="00E04265">
          <w:rPr>
            <w:rFonts w:hint="eastAsia"/>
            <w:sz w:val="24"/>
            <w:szCs w:val="24"/>
          </w:rPr>
          <w:t>接着利用</w:t>
        </w:r>
        <w:r w:rsidR="00E04265">
          <w:rPr>
            <w:sz w:val="24"/>
            <w:szCs w:val="24"/>
          </w:rPr>
          <w:t>级比偏差值检验</w:t>
        </w:r>
        <w:r w:rsidR="00E04265">
          <w:rPr>
            <w:rFonts w:hint="eastAsia"/>
            <w:sz w:val="24"/>
            <w:szCs w:val="24"/>
          </w:rPr>
          <w:t>观察预测结果是否符合要求，最终利用预测输入数据进行未来</w:t>
        </w:r>
        <w:r w:rsidR="00E04265">
          <w:rPr>
            <w:rFonts w:hint="eastAsia"/>
            <w:sz w:val="24"/>
            <w:szCs w:val="24"/>
          </w:rPr>
          <w:t>5</w:t>
        </w:r>
        <w:r w:rsidR="00E04265">
          <w:rPr>
            <w:rFonts w:hint="eastAsia"/>
            <w:sz w:val="24"/>
            <w:szCs w:val="24"/>
          </w:rPr>
          <w:t>年的预测。</w:t>
        </w:r>
      </w:ins>
      <w:del w:id="73" w:author="卢 望龙" w:date="2019-05-11T21:49:00Z">
        <w:r w:rsidR="009E4E3D" w:rsidRPr="008B0E7B" w:rsidDel="001914CE">
          <w:rPr>
            <w:sz w:val="24"/>
            <w:szCs w:val="24"/>
            <w:rPrChange w:id="74" w:author="卢 望龙" w:date="2019-05-11T21:50:00Z">
              <w:rPr>
                <w:highlight w:val="red"/>
              </w:rPr>
            </w:rPrChange>
          </w:rPr>
          <w:delText>xxx</w:delText>
        </w:r>
      </w:del>
    </w:p>
    <w:p w14:paraId="4ABE7FEA" w14:textId="676A4BA5" w:rsidR="009C3440" w:rsidRPr="001E0A26" w:rsidRDefault="001E0A26" w:rsidP="001E0A26">
      <w:pPr>
        <w:pStyle w:val="3"/>
      </w:pPr>
      <w:r>
        <w:rPr>
          <w:noProof/>
        </w:rPr>
        <w:lastRenderedPageBreak/>
        <w:drawing>
          <wp:anchor distT="0" distB="0" distL="114300" distR="114300" simplePos="0" relativeHeight="251658240" behindDoc="0" locked="0" layoutInCell="1" allowOverlap="1" wp14:anchorId="23CAD31E" wp14:editId="7293C1D9">
            <wp:simplePos x="0" y="0"/>
            <wp:positionH relativeFrom="margin">
              <wp:align>center</wp:align>
            </wp:positionH>
            <wp:positionV relativeFrom="paragraph">
              <wp:posOffset>321784</wp:posOffset>
            </wp:positionV>
            <wp:extent cx="4572000" cy="2743200"/>
            <wp:effectExtent l="0" t="0" r="0" b="0"/>
            <wp:wrapTopAndBottom/>
            <wp:docPr id="5" name="图表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21"/>
              </a:graphicData>
            </a:graphic>
          </wp:anchor>
        </w:drawing>
      </w:r>
      <w:r w:rsidR="00E85093">
        <w:rPr>
          <w:rFonts w:hint="eastAsia"/>
        </w:rPr>
        <w:t>1.</w:t>
      </w:r>
      <w:r w:rsidR="00E85093">
        <w:rPr>
          <w:rFonts w:hint="eastAsia"/>
        </w:rPr>
        <w:t>参与</w:t>
      </w:r>
      <w:r>
        <w:rPr>
          <w:rFonts w:hint="eastAsia"/>
        </w:rPr>
        <w:t>人数</w:t>
      </w:r>
      <w:r w:rsidR="00E85093">
        <w:rPr>
          <w:rFonts w:hint="eastAsia"/>
        </w:rPr>
        <w:t>与获奖人数变化分析</w:t>
      </w:r>
    </w:p>
    <w:p w14:paraId="093E193D" w14:textId="77BE1E9B" w:rsidR="009C3440" w:rsidRDefault="00E85093">
      <w:pPr>
        <w:jc w:val="center"/>
      </w:pPr>
      <w:r>
        <w:rPr>
          <w:rFonts w:hint="eastAsia"/>
        </w:rPr>
        <w:t>图</w:t>
      </w:r>
      <w:r>
        <w:rPr>
          <w:rFonts w:hint="eastAsia"/>
        </w:rPr>
        <w:t>xxx</w:t>
      </w:r>
      <w:r>
        <w:t xml:space="preserve"> </w:t>
      </w:r>
      <w:r>
        <w:rPr>
          <w:rFonts w:hint="eastAsia"/>
        </w:rPr>
        <w:t>浙江省历年</w:t>
      </w:r>
      <w:proofErr w:type="gramStart"/>
      <w:r>
        <w:rPr>
          <w:rFonts w:hint="eastAsia"/>
        </w:rPr>
        <w:t>参赛</w:t>
      </w:r>
      <w:ins w:id="75" w:author="卢 望龙" w:date="2019-05-11T22:07:00Z">
        <w:r w:rsidR="003A79D8">
          <w:rPr>
            <w:rFonts w:hint="eastAsia"/>
          </w:rPr>
          <w:t>组</w:t>
        </w:r>
      </w:ins>
      <w:proofErr w:type="gramEnd"/>
      <w:del w:id="76" w:author="卢 望龙" w:date="2019-05-11T22:07:00Z">
        <w:r w:rsidDel="003A79D8">
          <w:rPr>
            <w:rFonts w:hint="eastAsia"/>
          </w:rPr>
          <w:delText>人</w:delText>
        </w:r>
      </w:del>
      <w:r>
        <w:rPr>
          <w:rFonts w:hint="eastAsia"/>
        </w:rPr>
        <w:t>数</w:t>
      </w:r>
    </w:p>
    <w:p w14:paraId="2E5AFBD9" w14:textId="125D9AC2" w:rsidR="009C3440" w:rsidDel="004A44C3" w:rsidRDefault="004D2363">
      <w:pPr>
        <w:ind w:firstLine="420"/>
        <w:rPr>
          <w:del w:id="77" w:author="卢 望龙" w:date="2019-05-11T21:57:00Z"/>
        </w:rPr>
        <w:pPrChange w:id="78" w:author="卢 望龙" w:date="2019-05-11T22:03:00Z">
          <w:pPr/>
        </w:pPrChange>
      </w:pPr>
      <w:bookmarkStart w:id="79" w:name="OLE_LINK49"/>
      <w:bookmarkStart w:id="80" w:name="OLE_LINK50"/>
      <w:bookmarkStart w:id="81" w:name="OLE_LINK51"/>
      <w:bookmarkStart w:id="82" w:name="OLE_LINK16"/>
      <w:ins w:id="83" w:author="卢 望龙" w:date="2019-05-11T21:57:00Z">
        <w:r>
          <w:rPr>
            <w:rFonts w:hint="eastAsia"/>
          </w:rPr>
          <w:t>通过</w:t>
        </w:r>
      </w:ins>
      <w:ins w:id="84" w:author="卢 望龙" w:date="2019-05-11T22:02:00Z">
        <w:r w:rsidR="00AF43BE">
          <w:rPr>
            <w:rFonts w:hint="eastAsia"/>
          </w:rPr>
          <w:t>对</w:t>
        </w:r>
      </w:ins>
      <w:ins w:id="85" w:author="卢 望龙" w:date="2019-05-11T22:01:00Z">
        <w:r w:rsidR="00EB5760">
          <w:rPr>
            <w:rFonts w:hint="eastAsia"/>
          </w:rPr>
          <w:t>浙江省历年</w:t>
        </w:r>
      </w:ins>
      <w:ins w:id="86" w:author="卢 望龙" w:date="2019-05-11T22:02:00Z">
        <w:r w:rsidR="00EB5760">
          <w:rPr>
            <w:rFonts w:hint="eastAsia"/>
          </w:rPr>
          <w:t>参赛</w:t>
        </w:r>
      </w:ins>
      <w:ins w:id="87" w:author="卢 望龙" w:date="2019-05-11T22:07:00Z">
        <w:r w:rsidR="00F854CC">
          <w:rPr>
            <w:rFonts w:hint="eastAsia"/>
          </w:rPr>
          <w:t>组</w:t>
        </w:r>
      </w:ins>
      <w:ins w:id="88" w:author="卢 望龙" w:date="2019-05-11T22:02:00Z">
        <w:r w:rsidR="00EB5760">
          <w:rPr>
            <w:rFonts w:hint="eastAsia"/>
          </w:rPr>
          <w:t>数的</w:t>
        </w:r>
        <w:proofErr w:type="gramStart"/>
        <w:r w:rsidR="00F30064">
          <w:rPr>
            <w:rFonts w:hint="eastAsia"/>
          </w:rPr>
          <w:t>的</w:t>
        </w:r>
        <w:proofErr w:type="gramEnd"/>
        <w:r w:rsidR="00F30064">
          <w:rPr>
            <w:rFonts w:hint="eastAsia"/>
          </w:rPr>
          <w:t>图</w:t>
        </w:r>
        <w:r w:rsidR="00BA1D7B">
          <w:rPr>
            <w:rFonts w:hint="eastAsia"/>
          </w:rPr>
          <w:t>表</w:t>
        </w:r>
        <w:r w:rsidR="00776F57">
          <w:rPr>
            <w:rFonts w:hint="eastAsia"/>
          </w:rPr>
          <w:t>进行分析，可以观察到随着年份的增长，对应的</w:t>
        </w:r>
      </w:ins>
      <w:ins w:id="89" w:author="卢 望龙" w:date="2019-05-11T22:03:00Z">
        <w:r w:rsidR="00776F57">
          <w:rPr>
            <w:rFonts w:hint="eastAsia"/>
          </w:rPr>
          <w:t>参</w:t>
        </w:r>
      </w:ins>
      <w:ins w:id="90" w:author="卢 望龙" w:date="2019-05-11T22:04:00Z">
        <w:r w:rsidR="00C25EAB">
          <w:rPr>
            <w:rFonts w:hint="eastAsia"/>
          </w:rPr>
          <w:t>赛</w:t>
        </w:r>
      </w:ins>
      <w:ins w:id="91" w:author="卢 望龙" w:date="2019-05-11T22:07:00Z">
        <w:r w:rsidR="009D0E0F">
          <w:rPr>
            <w:rFonts w:hint="eastAsia"/>
          </w:rPr>
          <w:t>组</w:t>
        </w:r>
      </w:ins>
      <w:ins w:id="92" w:author="卢 望龙" w:date="2019-05-11T22:03:00Z">
        <w:r w:rsidR="00776F57">
          <w:rPr>
            <w:rFonts w:hint="eastAsia"/>
          </w:rPr>
          <w:t>数</w:t>
        </w:r>
        <w:r w:rsidR="00965D01">
          <w:rPr>
            <w:rFonts w:hint="eastAsia"/>
          </w:rPr>
          <w:t>相应增长</w:t>
        </w:r>
        <w:r w:rsidR="00A02976">
          <w:rPr>
            <w:rFonts w:hint="eastAsia"/>
          </w:rPr>
          <w:t>。</w:t>
        </w:r>
        <w:r w:rsidR="00693933">
          <w:rPr>
            <w:rFonts w:hint="eastAsia"/>
          </w:rPr>
          <w:t>可以观察到</w:t>
        </w:r>
        <w:r w:rsidR="007F5E2B">
          <w:rPr>
            <w:rFonts w:hint="eastAsia"/>
          </w:rPr>
          <w:t>2015</w:t>
        </w:r>
        <w:r w:rsidR="007F5E2B">
          <w:rPr>
            <w:rFonts w:hint="eastAsia"/>
          </w:rPr>
          <w:t>年到</w:t>
        </w:r>
        <w:r w:rsidR="007F5E2B">
          <w:rPr>
            <w:rFonts w:hint="eastAsia"/>
          </w:rPr>
          <w:t>2016</w:t>
        </w:r>
        <w:r w:rsidR="007F5E2B">
          <w:rPr>
            <w:rFonts w:hint="eastAsia"/>
          </w:rPr>
          <w:t>年</w:t>
        </w:r>
        <w:r w:rsidR="00277B87">
          <w:rPr>
            <w:rFonts w:hint="eastAsia"/>
          </w:rPr>
          <w:t>的</w:t>
        </w:r>
      </w:ins>
      <w:ins w:id="93" w:author="卢 望龙" w:date="2019-05-11T22:07:00Z">
        <w:r w:rsidR="008F5B38">
          <w:rPr>
            <w:rFonts w:hint="eastAsia"/>
          </w:rPr>
          <w:t>组</w:t>
        </w:r>
      </w:ins>
      <w:ins w:id="94" w:author="卢 望龙" w:date="2019-05-11T22:03:00Z">
        <w:r w:rsidR="00277B87">
          <w:rPr>
            <w:rFonts w:hint="eastAsia"/>
          </w:rPr>
          <w:t>数</w:t>
        </w:r>
      </w:ins>
      <w:ins w:id="95" w:author="卢 望龙" w:date="2019-05-11T22:04:00Z">
        <w:r w:rsidR="00277B87">
          <w:rPr>
            <w:rFonts w:hint="eastAsia"/>
          </w:rPr>
          <w:t>变化</w:t>
        </w:r>
        <w:r w:rsidR="00F41047">
          <w:rPr>
            <w:rFonts w:hint="eastAsia"/>
          </w:rPr>
          <w:t>最为剧烈</w:t>
        </w:r>
        <w:r w:rsidR="00BB4AAC">
          <w:rPr>
            <w:rFonts w:hint="eastAsia"/>
          </w:rPr>
          <w:t>，</w:t>
        </w:r>
      </w:ins>
      <w:ins w:id="96" w:author="卢 望龙" w:date="2019-05-11T22:05:00Z">
        <w:r w:rsidR="0099462C">
          <w:rPr>
            <w:rFonts w:hint="eastAsia"/>
          </w:rPr>
          <w:t>数学建模比赛</w:t>
        </w:r>
        <w:r w:rsidR="001E51FF">
          <w:rPr>
            <w:rFonts w:hint="eastAsia"/>
          </w:rPr>
          <w:t>逐渐引起</w:t>
        </w:r>
        <w:r w:rsidR="00AC320A">
          <w:rPr>
            <w:rFonts w:hint="eastAsia"/>
          </w:rPr>
          <w:t>浙江省内各大高校的重视</w:t>
        </w:r>
      </w:ins>
      <w:ins w:id="97" w:author="卢 望龙" w:date="2019-05-11T22:07:00Z">
        <w:r w:rsidR="00CB159C">
          <w:rPr>
            <w:rFonts w:hint="eastAsia"/>
          </w:rPr>
          <w:t>。</w:t>
        </w:r>
      </w:ins>
      <w:ins w:id="98" w:author="卢 望龙" w:date="2019-05-11T22:05:00Z">
        <w:r w:rsidR="00B34AF5">
          <w:rPr>
            <w:rFonts w:hint="eastAsia"/>
          </w:rPr>
          <w:t>从</w:t>
        </w:r>
        <w:r w:rsidR="00B34AF5">
          <w:rPr>
            <w:rFonts w:hint="eastAsia"/>
          </w:rPr>
          <w:t>2016</w:t>
        </w:r>
        <w:r w:rsidR="00B34AF5">
          <w:rPr>
            <w:rFonts w:hint="eastAsia"/>
          </w:rPr>
          <w:t>年到</w:t>
        </w:r>
        <w:r w:rsidR="00B34AF5">
          <w:rPr>
            <w:rFonts w:hint="eastAsia"/>
          </w:rPr>
          <w:t>2018</w:t>
        </w:r>
        <w:r w:rsidR="00B34AF5">
          <w:rPr>
            <w:rFonts w:hint="eastAsia"/>
          </w:rPr>
          <w:t>年，</w:t>
        </w:r>
      </w:ins>
      <w:ins w:id="99" w:author="卢 望龙" w:date="2019-05-11T22:07:00Z">
        <w:r w:rsidR="009D4FBF">
          <w:rPr>
            <w:rFonts w:hint="eastAsia"/>
          </w:rPr>
          <w:t>组</w:t>
        </w:r>
      </w:ins>
      <w:ins w:id="100" w:author="卢 望龙" w:date="2019-05-11T22:05:00Z">
        <w:r w:rsidR="00B34AF5">
          <w:rPr>
            <w:rFonts w:hint="eastAsia"/>
          </w:rPr>
          <w:t>数平稳</w:t>
        </w:r>
      </w:ins>
      <w:ins w:id="101" w:author="卢 望龙" w:date="2019-05-11T22:06:00Z">
        <w:r w:rsidR="00B34AF5">
          <w:rPr>
            <w:rFonts w:hint="eastAsia"/>
          </w:rPr>
          <w:t>增长。</w:t>
        </w:r>
        <w:r w:rsidR="00ED2A71">
          <w:rPr>
            <w:rFonts w:hint="eastAsia"/>
          </w:rPr>
          <w:t>从</w:t>
        </w:r>
        <w:r w:rsidR="00ED2A71">
          <w:rPr>
            <w:rFonts w:hint="eastAsia"/>
          </w:rPr>
          <w:t>2014</w:t>
        </w:r>
        <w:r w:rsidR="00D977F0">
          <w:rPr>
            <w:rFonts w:hint="eastAsia"/>
          </w:rPr>
          <w:t>年</w:t>
        </w:r>
        <w:r w:rsidR="00D977F0">
          <w:rPr>
            <w:rFonts w:hint="eastAsia"/>
          </w:rPr>
          <w:t>65</w:t>
        </w:r>
        <w:r w:rsidR="00D977F0">
          <w:rPr>
            <w:rFonts w:hint="eastAsia"/>
          </w:rPr>
          <w:t>个参赛</w:t>
        </w:r>
      </w:ins>
      <w:ins w:id="102" w:author="卢 望龙" w:date="2019-05-11T22:07:00Z">
        <w:r w:rsidR="00214EB1">
          <w:rPr>
            <w:rFonts w:hint="eastAsia"/>
          </w:rPr>
          <w:t>组</w:t>
        </w:r>
      </w:ins>
      <w:ins w:id="103" w:author="卢 望龙" w:date="2019-05-11T22:06:00Z">
        <w:r w:rsidR="00D977F0">
          <w:rPr>
            <w:rFonts w:hint="eastAsia"/>
          </w:rPr>
          <w:t>数到</w:t>
        </w:r>
        <w:r w:rsidR="00D977F0">
          <w:rPr>
            <w:rFonts w:hint="eastAsia"/>
          </w:rPr>
          <w:t>2018</w:t>
        </w:r>
        <w:r w:rsidR="00D977F0">
          <w:rPr>
            <w:rFonts w:hint="eastAsia"/>
          </w:rPr>
          <w:t>年</w:t>
        </w:r>
        <w:r w:rsidR="00214EB1">
          <w:rPr>
            <w:rFonts w:hint="eastAsia"/>
          </w:rPr>
          <w:t>312</w:t>
        </w:r>
        <w:r w:rsidR="00214EB1">
          <w:rPr>
            <w:rFonts w:hint="eastAsia"/>
          </w:rPr>
          <w:t>个</w:t>
        </w:r>
      </w:ins>
      <w:ins w:id="104" w:author="卢 望龙" w:date="2019-05-11T22:07:00Z">
        <w:r w:rsidR="00214EB1">
          <w:rPr>
            <w:rFonts w:hint="eastAsia"/>
          </w:rPr>
          <w:t>参赛</w:t>
        </w:r>
        <w:r w:rsidR="00B5089E">
          <w:rPr>
            <w:rFonts w:hint="eastAsia"/>
          </w:rPr>
          <w:t>组</w:t>
        </w:r>
        <w:r w:rsidR="00214EB1">
          <w:rPr>
            <w:rFonts w:hint="eastAsia"/>
          </w:rPr>
          <w:t>数</w:t>
        </w:r>
      </w:ins>
      <w:ins w:id="105" w:author="卢 望龙" w:date="2019-05-11T22:08:00Z">
        <w:r w:rsidR="00104199">
          <w:rPr>
            <w:rFonts w:hint="eastAsia"/>
          </w:rPr>
          <w:t>，人数比值约为</w:t>
        </w:r>
        <w:r w:rsidR="00104199">
          <w:rPr>
            <w:rFonts w:hint="eastAsia"/>
          </w:rPr>
          <w:t>1</w:t>
        </w:r>
        <w:r w:rsidR="00104199">
          <w:rPr>
            <w:rFonts w:hint="eastAsia"/>
          </w:rPr>
          <w:t>：</w:t>
        </w:r>
        <w:r w:rsidR="00104199">
          <w:rPr>
            <w:rFonts w:hint="eastAsia"/>
          </w:rPr>
          <w:t>5</w:t>
        </w:r>
        <w:r w:rsidR="00104199">
          <w:rPr>
            <w:rFonts w:hint="eastAsia"/>
          </w:rPr>
          <w:t>。</w:t>
        </w:r>
      </w:ins>
      <w:bookmarkEnd w:id="79"/>
      <w:bookmarkEnd w:id="80"/>
      <w:bookmarkEnd w:id="81"/>
      <w:del w:id="106" w:author="卢 望龙" w:date="2019-05-11T21:57:00Z">
        <w:r w:rsidR="009E4E3D" w:rsidRPr="009E4E3D" w:rsidDel="004A44C3">
          <w:rPr>
            <w:rFonts w:hint="eastAsia"/>
            <w:highlight w:val="red"/>
          </w:rPr>
          <w:delText>x</w:delText>
        </w:r>
        <w:r w:rsidR="009E4E3D" w:rsidRPr="009E4E3D" w:rsidDel="004A44C3">
          <w:rPr>
            <w:highlight w:val="red"/>
          </w:rPr>
          <w:delText>xx</w:delText>
        </w:r>
      </w:del>
    </w:p>
    <w:bookmarkEnd w:id="82"/>
    <w:p w14:paraId="7287966D" w14:textId="77777777" w:rsidR="001E0A26" w:rsidRDefault="001E0A26"/>
    <w:p w14:paraId="737C80A1" w14:textId="77777777" w:rsidR="009C3440" w:rsidRDefault="00E85093">
      <w:r>
        <w:rPr>
          <w:noProof/>
        </w:rPr>
        <w:drawing>
          <wp:anchor distT="0" distB="0" distL="114300" distR="114300" simplePos="0" relativeHeight="251659264" behindDoc="0" locked="0" layoutInCell="1" allowOverlap="1" wp14:anchorId="4708B8CA" wp14:editId="16A2742F">
            <wp:simplePos x="0" y="0"/>
            <wp:positionH relativeFrom="margin">
              <wp:align>center</wp:align>
            </wp:positionH>
            <wp:positionV relativeFrom="paragraph">
              <wp:posOffset>13401</wp:posOffset>
            </wp:positionV>
            <wp:extent cx="4572000" cy="2743200"/>
            <wp:effectExtent l="0" t="0" r="0" b="0"/>
            <wp:wrapTopAndBottom/>
            <wp:docPr id="6" name="图表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22"/>
              </a:graphicData>
            </a:graphic>
            <wp14:sizeRelH relativeFrom="page">
              <wp14:pctWidth>0</wp14:pctWidth>
            </wp14:sizeRelH>
            <wp14:sizeRelV relativeFrom="page">
              <wp14:pctHeight>0</wp14:pctHeight>
            </wp14:sizeRelV>
          </wp:anchor>
        </w:drawing>
      </w:r>
    </w:p>
    <w:p w14:paraId="0A5FA7AA" w14:textId="271045FA" w:rsidR="009C3440" w:rsidRDefault="00E85093">
      <w:pPr>
        <w:jc w:val="center"/>
      </w:pPr>
      <w:r>
        <w:rPr>
          <w:rFonts w:hint="eastAsia"/>
        </w:rPr>
        <w:t>图</w:t>
      </w:r>
      <w:r>
        <w:rPr>
          <w:rFonts w:hint="eastAsia"/>
        </w:rPr>
        <w:t>xxx</w:t>
      </w:r>
      <w:r>
        <w:t xml:space="preserve"> </w:t>
      </w:r>
      <w:r>
        <w:rPr>
          <w:rFonts w:hint="eastAsia"/>
        </w:rPr>
        <w:t>各奖项获奖人数变化</w:t>
      </w:r>
    </w:p>
    <w:p w14:paraId="1AA608DE" w14:textId="18B970A5" w:rsidR="009E4E3D" w:rsidDel="00CA2316" w:rsidRDefault="00381F84">
      <w:pPr>
        <w:ind w:firstLine="420"/>
        <w:rPr>
          <w:del w:id="107" w:author="卢 望龙" w:date="2019-05-11T22:23:00Z"/>
        </w:rPr>
        <w:pPrChange w:id="108" w:author="卢 望龙" w:date="2019-05-11T22:09:00Z">
          <w:pPr/>
        </w:pPrChange>
      </w:pPr>
      <w:ins w:id="109" w:author="卢 望龙" w:date="2019-05-11T22:09:00Z">
        <w:r>
          <w:rPr>
            <w:rFonts w:hint="eastAsia"/>
          </w:rPr>
          <w:t>通过对浙江省历年获奖组数的</w:t>
        </w:r>
        <w:proofErr w:type="gramStart"/>
        <w:r>
          <w:rPr>
            <w:rFonts w:hint="eastAsia"/>
          </w:rPr>
          <w:t>的</w:t>
        </w:r>
        <w:proofErr w:type="gramEnd"/>
        <w:r>
          <w:rPr>
            <w:rFonts w:hint="eastAsia"/>
          </w:rPr>
          <w:t>图表进行分析，可以观察到随着年份的增长，对应的获奖组数</w:t>
        </w:r>
        <w:r w:rsidR="004F69BF">
          <w:rPr>
            <w:rFonts w:hint="eastAsia"/>
          </w:rPr>
          <w:t>逐年</w:t>
        </w:r>
      </w:ins>
      <w:ins w:id="110" w:author="卢 望龙" w:date="2019-05-11T22:10:00Z">
        <w:r w:rsidR="004F69BF">
          <w:rPr>
            <w:rFonts w:hint="eastAsia"/>
          </w:rPr>
          <w:t>增长</w:t>
        </w:r>
      </w:ins>
      <w:ins w:id="111" w:author="卢 望龙" w:date="2019-05-11T22:09:00Z">
        <w:r>
          <w:rPr>
            <w:rFonts w:hint="eastAsia"/>
          </w:rPr>
          <w:t>。</w:t>
        </w:r>
      </w:ins>
      <w:ins w:id="112" w:author="卢 望龙" w:date="2019-05-11T22:11:00Z">
        <w:r w:rsidR="00084414">
          <w:rPr>
            <w:rFonts w:hint="eastAsia"/>
          </w:rPr>
          <w:t>可以看到一</w:t>
        </w:r>
      </w:ins>
      <w:ins w:id="113" w:author="卢 望龙" w:date="2019-05-11T22:12:00Z">
        <w:r w:rsidR="00D91D75">
          <w:rPr>
            <w:rFonts w:hint="eastAsia"/>
          </w:rPr>
          <w:t>、二、三</w:t>
        </w:r>
      </w:ins>
      <w:ins w:id="114" w:author="卢 望龙" w:date="2019-05-11T22:11:00Z">
        <w:r w:rsidR="00084414">
          <w:rPr>
            <w:rFonts w:hint="eastAsia"/>
          </w:rPr>
          <w:t>等奖的获奖人数</w:t>
        </w:r>
        <w:r w:rsidR="009B2149">
          <w:rPr>
            <w:rFonts w:hint="eastAsia"/>
          </w:rPr>
          <w:t>数量</w:t>
        </w:r>
        <w:r w:rsidR="001170E1">
          <w:rPr>
            <w:rFonts w:hint="eastAsia"/>
          </w:rPr>
          <w:t>处于平稳的上升趋势，但有部分波动情况</w:t>
        </w:r>
      </w:ins>
      <w:ins w:id="115" w:author="卢 望龙" w:date="2019-05-11T22:12:00Z">
        <w:r w:rsidR="002C5DB5">
          <w:rPr>
            <w:rFonts w:hint="eastAsia"/>
          </w:rPr>
          <w:t>。</w:t>
        </w:r>
      </w:ins>
      <w:ins w:id="116" w:author="卢 望龙" w:date="2019-05-11T22:22:00Z">
        <w:r w:rsidR="00E71891">
          <w:rPr>
            <w:rFonts w:hint="eastAsia"/>
          </w:rPr>
          <w:t>同时</w:t>
        </w:r>
      </w:ins>
      <w:ins w:id="117" w:author="卢 望龙" w:date="2019-05-11T22:23:00Z">
        <w:r w:rsidR="00E71891">
          <w:rPr>
            <w:rFonts w:hint="eastAsia"/>
          </w:rPr>
          <w:t>可以看到</w:t>
        </w:r>
        <w:r w:rsidR="00CA2316">
          <w:rPr>
            <w:rFonts w:hint="eastAsia"/>
          </w:rPr>
          <w:t>，</w:t>
        </w:r>
      </w:ins>
      <w:ins w:id="118" w:author="卢 望龙" w:date="2019-05-11T22:12:00Z">
        <w:r w:rsidR="00182596">
          <w:rPr>
            <w:rFonts w:hint="eastAsia"/>
          </w:rPr>
          <w:t>一等奖相对于</w:t>
        </w:r>
        <w:r w:rsidR="00E34A7E">
          <w:rPr>
            <w:rFonts w:hint="eastAsia"/>
          </w:rPr>
          <w:t>二、三等奖的获奖人数</w:t>
        </w:r>
      </w:ins>
      <w:ins w:id="119" w:author="卢 望龙" w:date="2019-05-11T22:23:00Z">
        <w:r w:rsidR="00CA2316">
          <w:rPr>
            <w:rFonts w:hint="eastAsia"/>
          </w:rPr>
          <w:t>，还有比较大的差距</w:t>
        </w:r>
      </w:ins>
      <w:ins w:id="120" w:author="卢 望龙" w:date="2019-05-11T22:26:00Z">
        <w:r w:rsidR="009B3E83">
          <w:rPr>
            <w:rFonts w:hint="eastAsia"/>
          </w:rPr>
          <w:t>。</w:t>
        </w:r>
      </w:ins>
      <w:ins w:id="121" w:author="卢 望龙" w:date="2019-05-11T22:24:00Z">
        <w:r w:rsidR="00532707">
          <w:rPr>
            <w:rFonts w:hint="eastAsia"/>
          </w:rPr>
          <w:t>由于</w:t>
        </w:r>
      </w:ins>
      <w:ins w:id="122" w:author="卢 望龙" w:date="2019-05-11T22:26:00Z">
        <w:r w:rsidR="006A74BD">
          <w:rPr>
            <w:rFonts w:hint="eastAsia"/>
          </w:rPr>
          <w:t>三种奖项随着等级</w:t>
        </w:r>
      </w:ins>
      <w:ins w:id="123" w:author="卢 望龙" w:date="2019-05-11T22:29:00Z">
        <w:r w:rsidR="00531243">
          <w:rPr>
            <w:rFonts w:hint="eastAsia"/>
          </w:rPr>
          <w:t>划分</w:t>
        </w:r>
      </w:ins>
      <w:ins w:id="124" w:author="卢 望龙" w:date="2019-05-11T22:26:00Z">
        <w:r w:rsidR="006A74BD">
          <w:rPr>
            <w:rFonts w:hint="eastAsia"/>
          </w:rPr>
          <w:t>，</w:t>
        </w:r>
      </w:ins>
      <w:ins w:id="125" w:author="卢 望龙" w:date="2019-05-11T22:27:00Z">
        <w:r w:rsidR="006A74BD">
          <w:rPr>
            <w:rFonts w:hint="eastAsia"/>
          </w:rPr>
          <w:t>评级要求逐级递减，而奖项评比的比例组数逐级增大</w:t>
        </w:r>
      </w:ins>
      <w:ins w:id="126" w:author="卢 望龙" w:date="2019-05-11T22:25:00Z">
        <w:r w:rsidR="00532707">
          <w:rPr>
            <w:rFonts w:hint="eastAsia"/>
          </w:rPr>
          <w:t>，所以每年的一等奖人数虽然处于上升趋势，但是依然数量较少。</w:t>
        </w:r>
      </w:ins>
      <w:ins w:id="127" w:author="卢 望龙" w:date="2019-05-11T22:28:00Z">
        <w:r w:rsidR="006A74BD">
          <w:rPr>
            <w:rFonts w:hint="eastAsia"/>
          </w:rPr>
          <w:t>相应的二等奖</w:t>
        </w:r>
        <w:r w:rsidR="00D60A14">
          <w:rPr>
            <w:rFonts w:hint="eastAsia"/>
          </w:rPr>
          <w:t>组</w:t>
        </w:r>
        <w:r w:rsidR="006A74BD">
          <w:rPr>
            <w:rFonts w:hint="eastAsia"/>
          </w:rPr>
          <w:t>数</w:t>
        </w:r>
        <w:r w:rsidR="00D60A14">
          <w:rPr>
            <w:rFonts w:hint="eastAsia"/>
          </w:rPr>
          <w:t>相对于一等奖组数</w:t>
        </w:r>
      </w:ins>
      <w:ins w:id="128" w:author="卢 望龙" w:date="2019-05-11T22:29:00Z">
        <w:r w:rsidR="00531243">
          <w:rPr>
            <w:rFonts w:hint="eastAsia"/>
          </w:rPr>
          <w:t>较多</w:t>
        </w:r>
      </w:ins>
      <w:ins w:id="129" w:author="卢 望龙" w:date="2019-05-11T22:41:00Z">
        <w:r w:rsidR="00B76C84">
          <w:rPr>
            <w:rFonts w:hint="eastAsia"/>
          </w:rPr>
          <w:t>；三等奖人数从平均上来看，高于</w:t>
        </w:r>
      </w:ins>
      <w:ins w:id="130" w:author="卢 望龙" w:date="2019-05-11T22:42:00Z">
        <w:r w:rsidR="00B76C84">
          <w:rPr>
            <w:rFonts w:hint="eastAsia"/>
          </w:rPr>
          <w:t>一、二等奖。</w:t>
        </w:r>
      </w:ins>
      <w:del w:id="131" w:author="卢 望龙" w:date="2019-05-11T22:09:00Z">
        <w:r w:rsidR="009E4E3D" w:rsidRPr="009E4E3D" w:rsidDel="001A2CA4">
          <w:rPr>
            <w:rFonts w:hint="eastAsia"/>
            <w:highlight w:val="red"/>
          </w:rPr>
          <w:delText>x</w:delText>
        </w:r>
        <w:r w:rsidR="009E4E3D" w:rsidRPr="009E4E3D" w:rsidDel="001A2CA4">
          <w:rPr>
            <w:highlight w:val="red"/>
          </w:rPr>
          <w:delText>xx</w:delText>
        </w:r>
      </w:del>
    </w:p>
    <w:p w14:paraId="36594B2F" w14:textId="77777777" w:rsidR="009E4E3D" w:rsidRPr="00CA2316" w:rsidDel="00F720A5" w:rsidRDefault="009E4E3D">
      <w:pPr>
        <w:rPr>
          <w:del w:id="132" w:author="卢 望龙" w:date="2019-05-11T22:42:00Z"/>
        </w:rPr>
        <w:pPrChange w:id="133" w:author="卢 望龙" w:date="2019-05-11T22:23:00Z">
          <w:pPr>
            <w:jc w:val="center"/>
          </w:pPr>
        </w:pPrChange>
      </w:pPr>
    </w:p>
    <w:p w14:paraId="12AFCBF3" w14:textId="77777777" w:rsidR="009C3440" w:rsidRDefault="009C3440"/>
    <w:p w14:paraId="011BF399" w14:textId="77777777" w:rsidR="009C3440" w:rsidRDefault="00E85093">
      <w:pPr>
        <w:pStyle w:val="3"/>
      </w:pPr>
      <w:bookmarkStart w:id="134" w:name="OLE_LINK1"/>
      <w:bookmarkStart w:id="135" w:name="_Toc493471470"/>
      <w:r>
        <w:rPr>
          <w:rFonts w:hint="eastAsia"/>
        </w:rPr>
        <w:t>2</w:t>
      </w:r>
      <w:r>
        <w:t>.</w:t>
      </w:r>
      <w:r>
        <w:t>灰色预测模型</w:t>
      </w:r>
      <w:r>
        <w:rPr>
          <w:rFonts w:hint="eastAsia"/>
        </w:rPr>
        <w:t>介绍</w:t>
      </w:r>
    </w:p>
    <w:p w14:paraId="285CE30A" w14:textId="77777777" w:rsidR="009C3440" w:rsidRDefault="00E85093">
      <w:pPr>
        <w:pStyle w:val="ae"/>
        <w:ind w:left="482" w:firstLineChars="0" w:firstLine="0"/>
        <w:rPr>
          <w:b/>
          <w:bCs/>
          <w:sz w:val="24"/>
          <w:szCs w:val="24"/>
        </w:rPr>
      </w:pPr>
      <w:bookmarkStart w:id="136" w:name="OLE_LINK4"/>
      <w:r>
        <w:rPr>
          <w:rFonts w:hint="eastAsia"/>
          <w:b/>
          <w:bCs/>
          <w:sz w:val="24"/>
          <w:szCs w:val="24"/>
        </w:rPr>
        <w:t>（</w:t>
      </w:r>
      <w:r>
        <w:rPr>
          <w:rFonts w:hint="eastAsia"/>
          <w:b/>
          <w:bCs/>
          <w:sz w:val="24"/>
          <w:szCs w:val="24"/>
        </w:rPr>
        <w:t>1</w:t>
      </w:r>
      <w:r>
        <w:rPr>
          <w:rFonts w:hint="eastAsia"/>
          <w:b/>
          <w:bCs/>
          <w:sz w:val="24"/>
          <w:szCs w:val="24"/>
        </w:rPr>
        <w:t>）</w:t>
      </w:r>
      <w:r>
        <w:rPr>
          <w:b/>
          <w:bCs/>
          <w:sz w:val="24"/>
          <w:szCs w:val="24"/>
        </w:rPr>
        <w:t>灰色模型</w:t>
      </w:r>
    </w:p>
    <w:bookmarkEnd w:id="136"/>
    <w:p w14:paraId="0E7EC1CA" w14:textId="77777777" w:rsidR="009C3440" w:rsidRDefault="00E85093">
      <w:pPr>
        <w:ind w:firstLineChars="200" w:firstLine="480"/>
        <w:rPr>
          <w:sz w:val="24"/>
          <w:szCs w:val="24"/>
        </w:rPr>
      </w:pPr>
      <w:r>
        <w:rPr>
          <w:sz w:val="24"/>
          <w:szCs w:val="24"/>
        </w:rPr>
        <w:t>灰色模型是灰色系统理论结构体系中的一种模型体系。通过对潜在规律和信息的挖掘和提取</w:t>
      </w:r>
      <w:r>
        <w:rPr>
          <w:sz w:val="24"/>
          <w:szCs w:val="24"/>
        </w:rPr>
        <w:t>,</w:t>
      </w:r>
      <w:r>
        <w:rPr>
          <w:sz w:val="24"/>
          <w:szCs w:val="24"/>
        </w:rPr>
        <w:t>再结合灰色微分方程和灰色差分方程两者之间的转换，达到了通过离散的数据序来建立连续动态微分方程的目的。</w:t>
      </w:r>
    </w:p>
    <w:p w14:paraId="2FDD287B" w14:textId="77777777" w:rsidR="009C3440" w:rsidRDefault="00E85093">
      <w:pPr>
        <w:pStyle w:val="ae"/>
        <w:ind w:left="482" w:firstLineChars="0" w:firstLine="0"/>
        <w:rPr>
          <w:b/>
          <w:bCs/>
          <w:sz w:val="24"/>
          <w:szCs w:val="24"/>
        </w:rPr>
      </w:pPr>
      <w:r>
        <w:rPr>
          <w:rFonts w:hint="eastAsia"/>
          <w:b/>
          <w:bCs/>
          <w:sz w:val="24"/>
          <w:szCs w:val="24"/>
        </w:rPr>
        <w:t>（</w:t>
      </w:r>
      <w:r>
        <w:rPr>
          <w:rFonts w:hint="eastAsia"/>
          <w:b/>
          <w:bCs/>
          <w:sz w:val="24"/>
          <w:szCs w:val="24"/>
        </w:rPr>
        <w:t>2</w:t>
      </w:r>
      <w:r>
        <w:rPr>
          <w:rFonts w:hint="eastAsia"/>
          <w:b/>
          <w:bCs/>
          <w:sz w:val="24"/>
          <w:szCs w:val="24"/>
        </w:rPr>
        <w:t>）</w:t>
      </w:r>
      <w:r>
        <w:rPr>
          <w:b/>
          <w:bCs/>
          <w:sz w:val="24"/>
          <w:szCs w:val="24"/>
        </w:rPr>
        <w:t>灰色预测</w:t>
      </w:r>
    </w:p>
    <w:p w14:paraId="5266BA75" w14:textId="77777777" w:rsidR="009C3440" w:rsidRDefault="00E85093">
      <w:pPr>
        <w:ind w:firstLineChars="200" w:firstLine="480"/>
        <w:rPr>
          <w:sz w:val="24"/>
          <w:szCs w:val="24"/>
        </w:rPr>
      </w:pPr>
      <w:r>
        <w:rPr>
          <w:sz w:val="24"/>
          <w:szCs w:val="24"/>
        </w:rPr>
        <w:t>灰色预测是基于灰色模型（</w:t>
      </w:r>
      <w:r>
        <w:rPr>
          <w:sz w:val="24"/>
          <w:szCs w:val="24"/>
        </w:rPr>
        <w:t>GM</w:t>
      </w:r>
      <w:r>
        <w:rPr>
          <w:sz w:val="24"/>
          <w:szCs w:val="24"/>
        </w:rPr>
        <w:t>）来进行定量分析和预测的，按照其对应的功能和特征通常分为以下几类：</w:t>
      </w:r>
    </w:p>
    <w:p w14:paraId="4A0BEC70" w14:textId="77777777" w:rsidR="009C3440" w:rsidRDefault="00E85093">
      <w:pPr>
        <w:ind w:firstLineChars="200" w:firstLine="480"/>
        <w:rPr>
          <w:sz w:val="24"/>
          <w:szCs w:val="24"/>
        </w:rPr>
      </w:pPr>
      <w:r>
        <w:rPr>
          <w:sz w:val="24"/>
          <w:szCs w:val="24"/>
        </w:rPr>
        <w:t>1)</w:t>
      </w:r>
      <w:r>
        <w:rPr>
          <w:sz w:val="24"/>
          <w:szCs w:val="24"/>
        </w:rPr>
        <w:t>灰色时间序列预测</w:t>
      </w:r>
      <w:r>
        <w:rPr>
          <w:rFonts w:hint="eastAsia"/>
          <w:sz w:val="24"/>
          <w:szCs w:val="24"/>
        </w:rPr>
        <w:t>；</w:t>
      </w:r>
      <w:r>
        <w:rPr>
          <w:sz w:val="24"/>
          <w:szCs w:val="24"/>
        </w:rPr>
        <w:t>2)</w:t>
      </w:r>
      <w:r>
        <w:rPr>
          <w:sz w:val="24"/>
          <w:szCs w:val="24"/>
        </w:rPr>
        <w:t>畸变预测（灾变预测）</w:t>
      </w:r>
      <w:r>
        <w:rPr>
          <w:rFonts w:hint="eastAsia"/>
          <w:sz w:val="24"/>
          <w:szCs w:val="24"/>
        </w:rPr>
        <w:t>；</w:t>
      </w:r>
      <w:r>
        <w:rPr>
          <w:sz w:val="24"/>
          <w:szCs w:val="24"/>
        </w:rPr>
        <w:t>3)</w:t>
      </w:r>
      <w:r>
        <w:rPr>
          <w:sz w:val="24"/>
          <w:szCs w:val="24"/>
        </w:rPr>
        <w:t>波形预测</w:t>
      </w:r>
      <w:r>
        <w:rPr>
          <w:rFonts w:hint="eastAsia"/>
          <w:sz w:val="24"/>
          <w:szCs w:val="24"/>
        </w:rPr>
        <w:t>；</w:t>
      </w:r>
      <w:r>
        <w:rPr>
          <w:sz w:val="24"/>
          <w:szCs w:val="24"/>
        </w:rPr>
        <w:t>4)</w:t>
      </w:r>
      <w:r>
        <w:rPr>
          <w:sz w:val="24"/>
          <w:szCs w:val="24"/>
        </w:rPr>
        <w:t>系统预测</w:t>
      </w:r>
      <w:r>
        <w:rPr>
          <w:rFonts w:hint="eastAsia"/>
          <w:sz w:val="24"/>
          <w:szCs w:val="24"/>
        </w:rPr>
        <w:t>。</w:t>
      </w:r>
    </w:p>
    <w:p w14:paraId="467A633F" w14:textId="77777777" w:rsidR="009C3440" w:rsidRDefault="00E85093">
      <w:pPr>
        <w:pStyle w:val="ae"/>
        <w:ind w:left="482" w:firstLineChars="0" w:firstLine="0"/>
        <w:rPr>
          <w:b/>
          <w:bCs/>
          <w:sz w:val="24"/>
          <w:szCs w:val="24"/>
        </w:rPr>
      </w:pPr>
      <w:bookmarkStart w:id="137" w:name="OLE_LINK41"/>
      <w:r>
        <w:rPr>
          <w:rFonts w:hint="eastAsia"/>
          <w:b/>
          <w:bCs/>
          <w:sz w:val="24"/>
          <w:szCs w:val="24"/>
        </w:rPr>
        <w:t>（</w:t>
      </w:r>
      <w:r>
        <w:rPr>
          <w:rFonts w:hint="eastAsia"/>
          <w:b/>
          <w:bCs/>
          <w:sz w:val="24"/>
          <w:szCs w:val="24"/>
        </w:rPr>
        <w:t>3</w:t>
      </w:r>
      <w:r>
        <w:rPr>
          <w:rFonts w:hint="eastAsia"/>
          <w:b/>
          <w:bCs/>
          <w:sz w:val="24"/>
          <w:szCs w:val="24"/>
        </w:rPr>
        <w:t>）</w:t>
      </w:r>
      <w:r>
        <w:rPr>
          <w:sz w:val="24"/>
          <w:szCs w:val="24"/>
        </w:rPr>
        <w:t>GM</w:t>
      </w:r>
      <w:r>
        <w:rPr>
          <w:b/>
          <w:bCs/>
          <w:sz w:val="24"/>
          <w:szCs w:val="24"/>
        </w:rPr>
        <w:t xml:space="preserve"> </w:t>
      </w:r>
      <w:r>
        <w:rPr>
          <w:rFonts w:hint="eastAsia"/>
          <w:b/>
          <w:bCs/>
          <w:sz w:val="24"/>
          <w:szCs w:val="24"/>
        </w:rPr>
        <w:t>(</w:t>
      </w:r>
      <w:r>
        <w:rPr>
          <w:b/>
          <w:bCs/>
          <w:sz w:val="24"/>
          <w:szCs w:val="24"/>
        </w:rPr>
        <w:t>1,1)</w:t>
      </w:r>
      <w:r>
        <w:rPr>
          <w:b/>
          <w:bCs/>
          <w:sz w:val="24"/>
          <w:szCs w:val="24"/>
        </w:rPr>
        <w:t>模型理论</w:t>
      </w:r>
    </w:p>
    <w:bookmarkEnd w:id="137"/>
    <w:p w14:paraId="603E4A91" w14:textId="77777777" w:rsidR="009C3440" w:rsidRDefault="00E85093">
      <w:pPr>
        <w:ind w:firstLineChars="200" w:firstLine="480"/>
        <w:rPr>
          <w:sz w:val="24"/>
          <w:szCs w:val="24"/>
        </w:rPr>
      </w:pPr>
      <w:r>
        <w:rPr>
          <w:sz w:val="24"/>
          <w:szCs w:val="24"/>
        </w:rPr>
        <w:t>GM(1,1)</w:t>
      </w:r>
      <w:r>
        <w:rPr>
          <w:sz w:val="24"/>
          <w:szCs w:val="24"/>
        </w:rPr>
        <w:t>模型适合具有较强的指数规律的数列，只能描述单调的变化过程。已知元素序列数据：</w:t>
      </w:r>
    </w:p>
    <w:p w14:paraId="50BF7EFB" w14:textId="77777777" w:rsidR="009C3440" w:rsidRDefault="00E85093">
      <w:pPr>
        <w:widowControl/>
        <w:ind w:firstLineChars="200" w:firstLine="480"/>
        <w:jc w:val="center"/>
        <w:rPr>
          <w:sz w:val="24"/>
          <w:szCs w:val="24"/>
        </w:rPr>
      </w:pPr>
      <w:r>
        <w:rPr>
          <w:noProof/>
          <w:sz w:val="24"/>
          <w:szCs w:val="24"/>
        </w:rPr>
        <w:drawing>
          <wp:inline distT="0" distB="0" distL="0" distR="0" wp14:anchorId="60DB96EB" wp14:editId="6339902F">
            <wp:extent cx="2657475" cy="313690"/>
            <wp:effectExtent l="0" t="0" r="0" b="0"/>
            <wp:docPr id="85"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13"/>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a:xfrm>
                      <a:off x="0" y="0"/>
                      <a:ext cx="2674832" cy="315915"/>
                    </a:xfrm>
                    <a:prstGeom prst="rect">
                      <a:avLst/>
                    </a:prstGeom>
                    <a:noFill/>
                    <a:ln>
                      <a:noFill/>
                    </a:ln>
                  </pic:spPr>
                </pic:pic>
              </a:graphicData>
            </a:graphic>
          </wp:inline>
        </w:drawing>
      </w:r>
    </w:p>
    <w:p w14:paraId="5D774902" w14:textId="77777777" w:rsidR="009C3440" w:rsidRDefault="00E85093">
      <w:pPr>
        <w:ind w:firstLineChars="200" w:firstLine="480"/>
        <w:rPr>
          <w:sz w:val="24"/>
          <w:szCs w:val="24"/>
        </w:rPr>
      </w:pPr>
      <w:r>
        <w:rPr>
          <w:sz w:val="24"/>
          <w:szCs w:val="24"/>
        </w:rPr>
        <w:t>做一次累加生成（</w:t>
      </w:r>
      <w:r>
        <w:rPr>
          <w:sz w:val="24"/>
          <w:szCs w:val="24"/>
        </w:rPr>
        <w:t>1-AGO</w:t>
      </w:r>
      <w:r>
        <w:rPr>
          <w:sz w:val="24"/>
          <w:szCs w:val="24"/>
        </w:rPr>
        <w:t>）序列：</w:t>
      </w:r>
    </w:p>
    <w:p w14:paraId="4438CC29" w14:textId="77777777" w:rsidR="009C3440" w:rsidRDefault="00E85093">
      <w:pPr>
        <w:widowControl/>
        <w:ind w:firstLineChars="200" w:firstLine="480"/>
        <w:jc w:val="center"/>
        <w:rPr>
          <w:sz w:val="24"/>
          <w:szCs w:val="24"/>
        </w:rPr>
      </w:pPr>
      <w:r>
        <w:rPr>
          <w:noProof/>
          <w:sz w:val="24"/>
          <w:szCs w:val="24"/>
        </w:rPr>
        <w:drawing>
          <wp:inline distT="0" distB="0" distL="0" distR="0" wp14:anchorId="325D3A9C" wp14:editId="3D9E3CDA">
            <wp:extent cx="2889250" cy="316865"/>
            <wp:effectExtent l="0" t="0" r="0" b="6985"/>
            <wp:docPr id="86"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12"/>
                    <pic:cNvPicPr>
                      <a:picLocks noChangeAspect="1" noChangeArrowheads="1"/>
                    </pic:cNvPicPr>
                  </pic:nvPicPr>
                  <pic:blipFill>
                    <a:blip r:embed="rId124">
                      <a:extLst>
                        <a:ext uri="{28A0092B-C50C-407E-A947-70E740481C1C}">
                          <a14:useLocalDpi xmlns:a14="http://schemas.microsoft.com/office/drawing/2010/main" val="0"/>
                        </a:ext>
                      </a:extLst>
                    </a:blip>
                    <a:srcRect/>
                    <a:stretch>
                      <a:fillRect/>
                    </a:stretch>
                  </pic:blipFill>
                  <pic:spPr>
                    <a:xfrm>
                      <a:off x="0" y="0"/>
                      <a:ext cx="2946180" cy="323610"/>
                    </a:xfrm>
                    <a:prstGeom prst="rect">
                      <a:avLst/>
                    </a:prstGeom>
                    <a:noFill/>
                    <a:ln>
                      <a:noFill/>
                    </a:ln>
                  </pic:spPr>
                </pic:pic>
              </a:graphicData>
            </a:graphic>
          </wp:inline>
        </w:drawing>
      </w:r>
    </w:p>
    <w:p w14:paraId="51FD1317" w14:textId="77777777" w:rsidR="009C3440" w:rsidRDefault="00E85093">
      <w:pPr>
        <w:ind w:firstLineChars="200" w:firstLine="480"/>
        <w:rPr>
          <w:sz w:val="24"/>
          <w:szCs w:val="24"/>
        </w:rPr>
      </w:pPr>
      <w:r>
        <w:rPr>
          <w:sz w:val="24"/>
          <w:szCs w:val="24"/>
        </w:rPr>
        <w:t>其中，</w:t>
      </w:r>
    </w:p>
    <w:p w14:paraId="74D23D28" w14:textId="77777777" w:rsidR="009C3440" w:rsidRDefault="00E85093">
      <w:pPr>
        <w:ind w:firstLineChars="200" w:firstLine="480"/>
        <w:jc w:val="center"/>
        <w:rPr>
          <w:sz w:val="24"/>
          <w:szCs w:val="24"/>
        </w:rPr>
      </w:pPr>
      <w:r>
        <w:rPr>
          <w:noProof/>
          <w:sz w:val="24"/>
          <w:szCs w:val="24"/>
        </w:rPr>
        <w:drawing>
          <wp:inline distT="0" distB="0" distL="0" distR="0" wp14:anchorId="7A914A4A" wp14:editId="32DBE395">
            <wp:extent cx="2667635" cy="627380"/>
            <wp:effectExtent l="0" t="0" r="0" b="1270"/>
            <wp:docPr id="176"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 name="图片 11"/>
                    <pic:cNvPicPr>
                      <a:picLocks noChangeAspect="1" noChangeArrowheads="1"/>
                    </pic:cNvPicPr>
                  </pic:nvPicPr>
                  <pic:blipFill>
                    <a:blip r:embed="rId125">
                      <a:extLst>
                        <a:ext uri="{28A0092B-C50C-407E-A947-70E740481C1C}">
                          <a14:useLocalDpi xmlns:a14="http://schemas.microsoft.com/office/drawing/2010/main" val="0"/>
                        </a:ext>
                      </a:extLst>
                    </a:blip>
                    <a:srcRect/>
                    <a:stretch>
                      <a:fillRect/>
                    </a:stretch>
                  </pic:blipFill>
                  <pic:spPr>
                    <a:xfrm>
                      <a:off x="0" y="0"/>
                      <a:ext cx="2699353" cy="635142"/>
                    </a:xfrm>
                    <a:prstGeom prst="rect">
                      <a:avLst/>
                    </a:prstGeom>
                    <a:noFill/>
                    <a:ln>
                      <a:noFill/>
                    </a:ln>
                  </pic:spPr>
                </pic:pic>
              </a:graphicData>
            </a:graphic>
          </wp:inline>
        </w:drawing>
      </w:r>
    </w:p>
    <w:p w14:paraId="408125A3" w14:textId="77777777" w:rsidR="009C3440" w:rsidRDefault="00E85093">
      <w:pPr>
        <w:ind w:firstLineChars="200" w:firstLine="480"/>
        <w:rPr>
          <w:sz w:val="24"/>
          <w:szCs w:val="24"/>
        </w:rPr>
      </w:pPr>
      <w:r>
        <w:rPr>
          <w:sz w:val="24"/>
          <w:szCs w:val="24"/>
        </w:rPr>
        <w:t>令</w:t>
      </w:r>
      <w:r>
        <w:rPr>
          <w:sz w:val="24"/>
          <w:szCs w:val="24"/>
        </w:rPr>
        <w:fldChar w:fldCharType="begin"/>
      </w:r>
      <w:r>
        <w:rPr>
          <w:sz w:val="24"/>
          <w:szCs w:val="24"/>
        </w:rPr>
        <w:instrText xml:space="preserve">INCLUDEPICTURE \d "https://math.jianshu.com/math?formula=Z^{(1)}" \* MERGEFORMATINET </w:instrText>
      </w:r>
      <w:r>
        <w:rPr>
          <w:sz w:val="24"/>
          <w:szCs w:val="24"/>
        </w:rPr>
        <w:fldChar w:fldCharType="separate"/>
      </w:r>
      <w:r w:rsidR="00697099">
        <w:rPr>
          <w:sz w:val="24"/>
          <w:szCs w:val="24"/>
        </w:rPr>
        <w:pict w14:anchorId="38B697C8">
          <v:shape id="_x0000_i1104" type="#_x0000_t75" style="width:2.5pt;height:1.25pt"/>
        </w:pict>
      </w:r>
      <w:r>
        <w:rPr>
          <w:sz w:val="24"/>
          <w:szCs w:val="24"/>
        </w:rPr>
        <w:fldChar w:fldCharType="end"/>
      </w:r>
      <w:r>
        <w:rPr>
          <w:sz w:val="24"/>
          <w:szCs w:val="24"/>
        </w:rPr>
        <w:t>为</w:t>
      </w:r>
      <w:r>
        <w:rPr>
          <w:sz w:val="24"/>
          <w:szCs w:val="24"/>
        </w:rPr>
        <w:fldChar w:fldCharType="begin"/>
      </w:r>
      <w:r>
        <w:rPr>
          <w:sz w:val="24"/>
          <w:szCs w:val="24"/>
        </w:rPr>
        <w:instrText xml:space="preserve">INCLUDEPICTURE \d "https://math.jianshu.com/math?formula=X^{(1)}" \* MERGEFORMATINET </w:instrText>
      </w:r>
      <w:r>
        <w:rPr>
          <w:sz w:val="24"/>
          <w:szCs w:val="24"/>
        </w:rPr>
        <w:fldChar w:fldCharType="separate"/>
      </w:r>
      <w:r w:rsidR="00697099">
        <w:rPr>
          <w:sz w:val="24"/>
          <w:szCs w:val="24"/>
        </w:rPr>
        <w:pict w14:anchorId="4FE9A687">
          <v:shape id="_x0000_i1105" type="#_x0000_t75" style="width:2.5pt;height:1.25pt"/>
        </w:pict>
      </w:r>
      <w:r>
        <w:rPr>
          <w:sz w:val="24"/>
          <w:szCs w:val="24"/>
        </w:rPr>
        <w:fldChar w:fldCharType="end"/>
      </w:r>
      <w:r>
        <w:rPr>
          <w:sz w:val="24"/>
          <w:szCs w:val="24"/>
        </w:rPr>
        <w:t>的紧邻均值生成序列：</w:t>
      </w:r>
    </w:p>
    <w:p w14:paraId="358DACAA" w14:textId="77777777" w:rsidR="009C3440" w:rsidRDefault="00E85093">
      <w:pPr>
        <w:ind w:firstLineChars="200" w:firstLine="480"/>
        <w:jc w:val="center"/>
        <w:rPr>
          <w:sz w:val="24"/>
          <w:szCs w:val="24"/>
        </w:rPr>
      </w:pPr>
      <w:r>
        <w:rPr>
          <w:noProof/>
          <w:sz w:val="24"/>
          <w:szCs w:val="24"/>
        </w:rPr>
        <w:drawing>
          <wp:inline distT="0" distB="0" distL="0" distR="0" wp14:anchorId="51A65ED6" wp14:editId="769110C1">
            <wp:extent cx="2680970" cy="321945"/>
            <wp:effectExtent l="0" t="0" r="5080" b="1905"/>
            <wp:docPr id="9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图片 10"/>
                    <pic:cNvPicPr>
                      <a:picLocks noChangeAspect="1" noChangeArrowheads="1"/>
                    </pic:cNvPicPr>
                  </pic:nvPicPr>
                  <pic:blipFill>
                    <a:blip r:embed="rId126">
                      <a:extLst>
                        <a:ext uri="{28A0092B-C50C-407E-A947-70E740481C1C}">
                          <a14:useLocalDpi xmlns:a14="http://schemas.microsoft.com/office/drawing/2010/main" val="0"/>
                        </a:ext>
                      </a:extLst>
                    </a:blip>
                    <a:srcRect/>
                    <a:stretch>
                      <a:fillRect/>
                    </a:stretch>
                  </pic:blipFill>
                  <pic:spPr>
                    <a:xfrm>
                      <a:off x="0" y="0"/>
                      <a:ext cx="2724310" cy="327634"/>
                    </a:xfrm>
                    <a:prstGeom prst="rect">
                      <a:avLst/>
                    </a:prstGeom>
                    <a:noFill/>
                    <a:ln>
                      <a:noFill/>
                    </a:ln>
                  </pic:spPr>
                </pic:pic>
              </a:graphicData>
            </a:graphic>
          </wp:inline>
        </w:drawing>
      </w:r>
    </w:p>
    <w:p w14:paraId="1725D66B" w14:textId="77777777" w:rsidR="009C3440" w:rsidRDefault="00E85093">
      <w:pPr>
        <w:ind w:firstLineChars="200" w:firstLine="480"/>
        <w:rPr>
          <w:sz w:val="24"/>
          <w:szCs w:val="24"/>
        </w:rPr>
      </w:pPr>
      <w:r>
        <w:rPr>
          <w:sz w:val="24"/>
          <w:szCs w:val="24"/>
        </w:rPr>
        <w:t>其中</w:t>
      </w:r>
    </w:p>
    <w:p w14:paraId="219F867D" w14:textId="77777777" w:rsidR="009C3440" w:rsidRDefault="00E85093">
      <w:pPr>
        <w:ind w:firstLineChars="200" w:firstLine="480"/>
        <w:jc w:val="center"/>
        <w:rPr>
          <w:sz w:val="24"/>
          <w:szCs w:val="24"/>
        </w:rPr>
      </w:pPr>
      <w:r>
        <w:rPr>
          <w:noProof/>
          <w:sz w:val="24"/>
          <w:szCs w:val="24"/>
        </w:rPr>
        <w:drawing>
          <wp:inline distT="0" distB="0" distL="0" distR="0" wp14:anchorId="363CB439" wp14:editId="51DACF24">
            <wp:extent cx="2865755" cy="336550"/>
            <wp:effectExtent l="0" t="0" r="0" b="6350"/>
            <wp:docPr id="9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图片 9"/>
                    <pic:cNvPicPr>
                      <a:picLocks noChangeAspect="1" noChangeArrowheads="1"/>
                    </pic:cNvPicPr>
                  </pic:nvPicPr>
                  <pic:blipFill>
                    <a:blip r:embed="rId127">
                      <a:extLst>
                        <a:ext uri="{28A0092B-C50C-407E-A947-70E740481C1C}">
                          <a14:useLocalDpi xmlns:a14="http://schemas.microsoft.com/office/drawing/2010/main" val="0"/>
                        </a:ext>
                      </a:extLst>
                    </a:blip>
                    <a:srcRect/>
                    <a:stretch>
                      <a:fillRect/>
                    </a:stretch>
                  </pic:blipFill>
                  <pic:spPr>
                    <a:xfrm>
                      <a:off x="0" y="0"/>
                      <a:ext cx="2941413" cy="345691"/>
                    </a:xfrm>
                    <a:prstGeom prst="rect">
                      <a:avLst/>
                    </a:prstGeom>
                    <a:noFill/>
                    <a:ln>
                      <a:noFill/>
                    </a:ln>
                  </pic:spPr>
                </pic:pic>
              </a:graphicData>
            </a:graphic>
          </wp:inline>
        </w:drawing>
      </w:r>
    </w:p>
    <w:p w14:paraId="7FF7250D" w14:textId="77777777" w:rsidR="009C3440" w:rsidRDefault="00E85093">
      <w:pPr>
        <w:ind w:firstLineChars="200" w:firstLine="480"/>
        <w:rPr>
          <w:sz w:val="24"/>
          <w:szCs w:val="24"/>
        </w:rPr>
      </w:pPr>
      <w:r>
        <w:rPr>
          <w:sz w:val="24"/>
          <w:szCs w:val="24"/>
        </w:rPr>
        <w:t>建立</w:t>
      </w:r>
      <w:r>
        <w:rPr>
          <w:sz w:val="24"/>
          <w:szCs w:val="24"/>
        </w:rPr>
        <w:t>GM(1,1)</w:t>
      </w:r>
      <w:r>
        <w:rPr>
          <w:sz w:val="24"/>
          <w:szCs w:val="24"/>
        </w:rPr>
        <w:t>的灰微分方程模型为：</w:t>
      </w:r>
    </w:p>
    <w:p w14:paraId="4755540A" w14:textId="77777777" w:rsidR="009C3440" w:rsidRDefault="00E85093">
      <w:pPr>
        <w:ind w:firstLineChars="200" w:firstLine="480"/>
        <w:jc w:val="center"/>
        <w:rPr>
          <w:sz w:val="24"/>
          <w:szCs w:val="24"/>
        </w:rPr>
      </w:pPr>
      <w:r>
        <w:rPr>
          <w:noProof/>
          <w:sz w:val="24"/>
          <w:szCs w:val="24"/>
        </w:rPr>
        <w:drawing>
          <wp:inline distT="0" distB="0" distL="0" distR="0" wp14:anchorId="52496926" wp14:editId="6553C52C">
            <wp:extent cx="2080895" cy="347345"/>
            <wp:effectExtent l="0" t="0" r="0" b="0"/>
            <wp:docPr id="92"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图片 8"/>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a:xfrm>
                      <a:off x="0" y="0"/>
                      <a:ext cx="2116549" cy="353255"/>
                    </a:xfrm>
                    <a:prstGeom prst="rect">
                      <a:avLst/>
                    </a:prstGeom>
                    <a:noFill/>
                    <a:ln>
                      <a:noFill/>
                    </a:ln>
                  </pic:spPr>
                </pic:pic>
              </a:graphicData>
            </a:graphic>
          </wp:inline>
        </w:drawing>
      </w:r>
    </w:p>
    <w:p w14:paraId="2F85E843" w14:textId="77777777" w:rsidR="009C3440" w:rsidRDefault="00E85093">
      <w:pPr>
        <w:ind w:firstLineChars="200" w:firstLine="480"/>
        <w:rPr>
          <w:sz w:val="24"/>
          <w:szCs w:val="24"/>
        </w:rPr>
      </w:pPr>
      <w:r>
        <w:rPr>
          <w:sz w:val="24"/>
          <w:szCs w:val="24"/>
        </w:rPr>
        <w:t>其中，</w:t>
      </w:r>
      <w:r>
        <w:rPr>
          <w:sz w:val="24"/>
          <w:szCs w:val="24"/>
          <w:highlight w:val="yellow"/>
        </w:rPr>
        <w:t>a</w:t>
      </w:r>
      <w:r>
        <w:rPr>
          <w:sz w:val="24"/>
          <w:szCs w:val="24"/>
          <w:highlight w:val="yellow"/>
        </w:rPr>
        <w:t>为发展系数，</w:t>
      </w:r>
      <w:r>
        <w:rPr>
          <w:sz w:val="24"/>
          <w:szCs w:val="24"/>
          <w:highlight w:val="yellow"/>
        </w:rPr>
        <w:t>b</w:t>
      </w:r>
      <w:r>
        <w:rPr>
          <w:sz w:val="24"/>
          <w:szCs w:val="24"/>
          <w:highlight w:val="yellow"/>
        </w:rPr>
        <w:t>为灰色作用量。设</w:t>
      </w:r>
      <m:oMath>
        <m:acc>
          <m:accPr>
            <m:ctrlPr>
              <w:rPr>
                <w:rFonts w:ascii="Cambria Math" w:hAnsi="Cambria Math"/>
                <w:sz w:val="24"/>
                <w:szCs w:val="24"/>
                <w:highlight w:val="yellow"/>
              </w:rPr>
            </m:ctrlPr>
          </m:accPr>
          <m:e>
            <m:r>
              <m:rPr>
                <m:sty m:val="p"/>
              </m:rPr>
              <w:rPr>
                <w:rFonts w:ascii="Cambria Math" w:hAnsi="Cambria Math"/>
                <w:sz w:val="24"/>
                <w:szCs w:val="24"/>
                <w:highlight w:val="yellow"/>
              </w:rPr>
              <m:t>a</m:t>
            </m:r>
          </m:e>
        </m:acc>
      </m:oMath>
      <w:proofErr w:type="gramStart"/>
      <w:r>
        <w:rPr>
          <w:sz w:val="24"/>
          <w:szCs w:val="24"/>
          <w:highlight w:val="yellow"/>
        </w:rPr>
        <w:t>为待估参数</w:t>
      </w:r>
      <w:proofErr w:type="gramEnd"/>
      <w:r>
        <w:rPr>
          <w:sz w:val="24"/>
          <w:szCs w:val="24"/>
          <w:highlight w:val="yellow"/>
        </w:rPr>
        <w:t>向量，即</w:t>
      </w:r>
      <m:oMath>
        <m:acc>
          <m:accPr>
            <m:ctrlPr>
              <w:rPr>
                <w:rFonts w:ascii="Cambria Math" w:hAnsi="Cambria Math"/>
                <w:sz w:val="24"/>
                <w:szCs w:val="24"/>
                <w:highlight w:val="yellow"/>
              </w:rPr>
            </m:ctrlPr>
          </m:accPr>
          <m:e>
            <m:r>
              <m:rPr>
                <m:sty m:val="p"/>
              </m:rPr>
              <w:rPr>
                <w:rFonts w:ascii="Cambria Math" w:hAnsi="Cambria Math"/>
                <w:sz w:val="24"/>
                <w:szCs w:val="24"/>
                <w:highlight w:val="yellow"/>
              </w:rPr>
              <m:t>a</m:t>
            </m:r>
          </m:e>
        </m:acc>
      </m:oMath>
      <w:r>
        <w:rPr>
          <w:sz w:val="24"/>
          <w:szCs w:val="24"/>
          <w:highlight w:val="yellow"/>
        </w:rPr>
        <w:t>=(a,b)^T</w:t>
      </w:r>
      <w:r>
        <w:rPr>
          <w:sz w:val="24"/>
          <w:szCs w:val="24"/>
          <w:highlight w:val="yellow"/>
        </w:rPr>
        <w:t>，</w:t>
      </w:r>
      <w:r>
        <w:rPr>
          <w:sz w:val="24"/>
          <w:szCs w:val="24"/>
        </w:rPr>
        <w:t>则灰微分方程的最小二乘估计参数列满足</w:t>
      </w:r>
    </w:p>
    <w:p w14:paraId="3F2C2A02" w14:textId="77777777" w:rsidR="009C3440" w:rsidRDefault="00E85093">
      <w:pPr>
        <w:ind w:firstLineChars="200" w:firstLine="480"/>
        <w:jc w:val="center"/>
        <w:rPr>
          <w:sz w:val="24"/>
          <w:szCs w:val="24"/>
        </w:rPr>
      </w:pPr>
      <w:r>
        <w:rPr>
          <w:noProof/>
          <w:sz w:val="24"/>
          <w:szCs w:val="24"/>
        </w:rPr>
        <w:drawing>
          <wp:inline distT="0" distB="0" distL="0" distR="0" wp14:anchorId="59C0182D" wp14:editId="396C6578">
            <wp:extent cx="1767205" cy="358140"/>
            <wp:effectExtent l="0" t="0" r="4445" b="3810"/>
            <wp:docPr id="9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图片 7"/>
                    <pic:cNvPicPr>
                      <a:picLocks noChangeAspect="1" noChangeArrowheads="1"/>
                    </pic:cNvPicPr>
                  </pic:nvPicPr>
                  <pic:blipFill>
                    <a:blip r:embed="rId129">
                      <a:extLst>
                        <a:ext uri="{28A0092B-C50C-407E-A947-70E740481C1C}">
                          <a14:useLocalDpi xmlns:a14="http://schemas.microsoft.com/office/drawing/2010/main" val="0"/>
                        </a:ext>
                      </a:extLst>
                    </a:blip>
                    <a:srcRect/>
                    <a:stretch>
                      <a:fillRect/>
                    </a:stretch>
                  </pic:blipFill>
                  <pic:spPr>
                    <a:xfrm>
                      <a:off x="0" y="0"/>
                      <a:ext cx="1820154" cy="369476"/>
                    </a:xfrm>
                    <a:prstGeom prst="rect">
                      <a:avLst/>
                    </a:prstGeom>
                    <a:noFill/>
                    <a:ln>
                      <a:noFill/>
                    </a:ln>
                  </pic:spPr>
                </pic:pic>
              </a:graphicData>
            </a:graphic>
          </wp:inline>
        </w:drawing>
      </w:r>
    </w:p>
    <w:p w14:paraId="1C545623" w14:textId="77777777" w:rsidR="009C3440" w:rsidRDefault="00E85093">
      <w:pPr>
        <w:ind w:firstLineChars="200" w:firstLine="480"/>
        <w:rPr>
          <w:sz w:val="24"/>
          <w:szCs w:val="24"/>
        </w:rPr>
      </w:pPr>
      <w:r>
        <w:rPr>
          <w:sz w:val="24"/>
          <w:szCs w:val="24"/>
        </w:rPr>
        <w:t>其中</w:t>
      </w:r>
    </w:p>
    <w:p w14:paraId="6A793429" w14:textId="77777777" w:rsidR="009C3440" w:rsidRDefault="00E85093">
      <w:pPr>
        <w:ind w:firstLineChars="200" w:firstLine="480"/>
        <w:jc w:val="center"/>
        <w:rPr>
          <w:sz w:val="24"/>
          <w:szCs w:val="24"/>
        </w:rPr>
      </w:pPr>
      <w:r>
        <w:rPr>
          <w:noProof/>
          <w:sz w:val="24"/>
          <w:szCs w:val="24"/>
        </w:rPr>
        <w:drawing>
          <wp:inline distT="0" distB="0" distL="0" distR="0" wp14:anchorId="0E7D6E62" wp14:editId="7D006B82">
            <wp:extent cx="2593975" cy="1091565"/>
            <wp:effectExtent l="0" t="0" r="0" b="0"/>
            <wp:docPr id="94"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图片 6"/>
                    <pic:cNvPicPr>
                      <a:picLocks noChangeAspect="1" noChangeArrowheads="1"/>
                    </pic:cNvPicPr>
                  </pic:nvPicPr>
                  <pic:blipFill>
                    <a:blip r:embed="rId130">
                      <a:extLst>
                        <a:ext uri="{28A0092B-C50C-407E-A947-70E740481C1C}">
                          <a14:useLocalDpi xmlns:a14="http://schemas.microsoft.com/office/drawing/2010/main" val="0"/>
                        </a:ext>
                      </a:extLst>
                    </a:blip>
                    <a:srcRect/>
                    <a:stretch>
                      <a:fillRect/>
                    </a:stretch>
                  </pic:blipFill>
                  <pic:spPr>
                    <a:xfrm>
                      <a:off x="0" y="0"/>
                      <a:ext cx="2685100" cy="1130089"/>
                    </a:xfrm>
                    <a:prstGeom prst="rect">
                      <a:avLst/>
                    </a:prstGeom>
                    <a:noFill/>
                    <a:ln>
                      <a:noFill/>
                    </a:ln>
                  </pic:spPr>
                </pic:pic>
              </a:graphicData>
            </a:graphic>
          </wp:inline>
        </w:drawing>
      </w:r>
    </w:p>
    <w:p w14:paraId="46D2F29E" w14:textId="77777777" w:rsidR="009C3440" w:rsidRDefault="00E85093">
      <w:pPr>
        <w:ind w:firstLineChars="200" w:firstLine="480"/>
        <w:rPr>
          <w:sz w:val="24"/>
          <w:szCs w:val="24"/>
        </w:rPr>
      </w:pPr>
      <w:r>
        <w:rPr>
          <w:sz w:val="24"/>
          <w:szCs w:val="24"/>
        </w:rPr>
        <w:t>再建立灰色微分方程的白化方程（也叫影子方程）：</w:t>
      </w:r>
    </w:p>
    <w:p w14:paraId="25B27C8E" w14:textId="77777777" w:rsidR="009C3440" w:rsidRDefault="00E85093">
      <w:pPr>
        <w:ind w:firstLineChars="200" w:firstLine="480"/>
        <w:jc w:val="center"/>
        <w:rPr>
          <w:sz w:val="24"/>
          <w:szCs w:val="24"/>
        </w:rPr>
      </w:pPr>
      <w:r>
        <w:rPr>
          <w:noProof/>
          <w:sz w:val="24"/>
          <w:szCs w:val="24"/>
        </w:rPr>
        <w:lastRenderedPageBreak/>
        <w:drawing>
          <wp:inline distT="0" distB="0" distL="0" distR="0" wp14:anchorId="14294620" wp14:editId="0E7402AF">
            <wp:extent cx="1606550" cy="490855"/>
            <wp:effectExtent l="0" t="0" r="0" b="4445"/>
            <wp:docPr id="9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图片 5"/>
                    <pic:cNvPicPr>
                      <a:picLocks noChangeAspect="1" noChangeArrowheads="1"/>
                    </pic:cNvPicPr>
                  </pic:nvPicPr>
                  <pic:blipFill>
                    <a:blip r:embed="rId131">
                      <a:extLst>
                        <a:ext uri="{28A0092B-C50C-407E-A947-70E740481C1C}">
                          <a14:useLocalDpi xmlns:a14="http://schemas.microsoft.com/office/drawing/2010/main" val="0"/>
                        </a:ext>
                      </a:extLst>
                    </a:blip>
                    <a:srcRect/>
                    <a:stretch>
                      <a:fillRect/>
                    </a:stretch>
                  </pic:blipFill>
                  <pic:spPr>
                    <a:xfrm>
                      <a:off x="0" y="0"/>
                      <a:ext cx="1627044" cy="497517"/>
                    </a:xfrm>
                    <a:prstGeom prst="rect">
                      <a:avLst/>
                    </a:prstGeom>
                    <a:noFill/>
                    <a:ln>
                      <a:noFill/>
                    </a:ln>
                  </pic:spPr>
                </pic:pic>
              </a:graphicData>
            </a:graphic>
          </wp:inline>
        </w:drawing>
      </w:r>
    </w:p>
    <w:p w14:paraId="4B610F4E" w14:textId="77777777" w:rsidR="009C3440" w:rsidRDefault="00E85093">
      <w:pPr>
        <w:ind w:firstLineChars="200" w:firstLine="480"/>
        <w:rPr>
          <w:sz w:val="24"/>
          <w:szCs w:val="24"/>
        </w:rPr>
      </w:pPr>
      <w:r>
        <w:rPr>
          <w:sz w:val="24"/>
          <w:szCs w:val="24"/>
        </w:rPr>
        <w:t>白化方程的解（也叫时间响应函数）为</w:t>
      </w:r>
    </w:p>
    <w:p w14:paraId="6594F442" w14:textId="77777777" w:rsidR="009C3440" w:rsidRDefault="00E85093">
      <w:pPr>
        <w:ind w:firstLineChars="200" w:firstLine="480"/>
        <w:jc w:val="center"/>
        <w:rPr>
          <w:sz w:val="24"/>
          <w:szCs w:val="24"/>
        </w:rPr>
      </w:pPr>
      <w:r>
        <w:rPr>
          <w:noProof/>
          <w:sz w:val="24"/>
          <w:szCs w:val="24"/>
        </w:rPr>
        <w:drawing>
          <wp:inline distT="0" distB="0" distL="0" distR="0" wp14:anchorId="1397AAE0" wp14:editId="3C8308CD">
            <wp:extent cx="2558415" cy="429260"/>
            <wp:effectExtent l="0" t="0" r="0" b="8890"/>
            <wp:docPr id="9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图片 4"/>
                    <pic:cNvPicPr>
                      <a:picLocks noChangeAspect="1" noChangeArrowheads="1"/>
                    </pic:cNvPicPr>
                  </pic:nvPicPr>
                  <pic:blipFill>
                    <a:blip r:embed="rId132">
                      <a:extLst>
                        <a:ext uri="{28A0092B-C50C-407E-A947-70E740481C1C}">
                          <a14:useLocalDpi xmlns:a14="http://schemas.microsoft.com/office/drawing/2010/main" val="0"/>
                        </a:ext>
                      </a:extLst>
                    </a:blip>
                    <a:srcRect/>
                    <a:stretch>
                      <a:fillRect/>
                    </a:stretch>
                  </pic:blipFill>
                  <pic:spPr>
                    <a:xfrm>
                      <a:off x="0" y="0"/>
                      <a:ext cx="2629102" cy="441192"/>
                    </a:xfrm>
                    <a:prstGeom prst="rect">
                      <a:avLst/>
                    </a:prstGeom>
                    <a:noFill/>
                    <a:ln>
                      <a:noFill/>
                    </a:ln>
                  </pic:spPr>
                </pic:pic>
              </a:graphicData>
            </a:graphic>
          </wp:inline>
        </w:drawing>
      </w:r>
    </w:p>
    <w:p w14:paraId="1E6B6869" w14:textId="77777777" w:rsidR="009C3440" w:rsidRDefault="00E85093">
      <w:pPr>
        <w:ind w:firstLineChars="200" w:firstLine="480"/>
        <w:rPr>
          <w:sz w:val="24"/>
          <w:szCs w:val="24"/>
        </w:rPr>
      </w:pPr>
      <w:r>
        <w:rPr>
          <w:sz w:val="24"/>
          <w:szCs w:val="24"/>
        </w:rPr>
        <w:t>那么相应的</w:t>
      </w:r>
      <w:r>
        <w:rPr>
          <w:sz w:val="24"/>
          <w:szCs w:val="24"/>
        </w:rPr>
        <w:t>GM(1,1)</w:t>
      </w:r>
      <w:r>
        <w:rPr>
          <w:sz w:val="24"/>
          <w:szCs w:val="24"/>
        </w:rPr>
        <w:t>灰色微分方程的时间响应序列为：</w:t>
      </w:r>
    </w:p>
    <w:p w14:paraId="19915538" w14:textId="77777777" w:rsidR="009C3440" w:rsidRDefault="00E85093">
      <w:pPr>
        <w:ind w:firstLineChars="200" w:firstLine="480"/>
        <w:jc w:val="center"/>
        <w:rPr>
          <w:sz w:val="24"/>
          <w:szCs w:val="24"/>
        </w:rPr>
      </w:pPr>
      <w:r>
        <w:rPr>
          <w:noProof/>
          <w:sz w:val="24"/>
          <w:szCs w:val="24"/>
        </w:rPr>
        <w:drawing>
          <wp:inline distT="0" distB="0" distL="0" distR="0" wp14:anchorId="09F56782" wp14:editId="2690A132">
            <wp:extent cx="3281680" cy="463550"/>
            <wp:effectExtent l="0" t="0" r="0" b="0"/>
            <wp:docPr id="9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图片 3"/>
                    <pic:cNvPicPr>
                      <a:picLocks noChangeAspect="1" noChangeArrowheads="1"/>
                    </pic:cNvPicPr>
                  </pic:nvPicPr>
                  <pic:blipFill>
                    <a:blip r:embed="rId133">
                      <a:extLst>
                        <a:ext uri="{28A0092B-C50C-407E-A947-70E740481C1C}">
                          <a14:useLocalDpi xmlns:a14="http://schemas.microsoft.com/office/drawing/2010/main" val="0"/>
                        </a:ext>
                      </a:extLst>
                    </a:blip>
                    <a:srcRect/>
                    <a:stretch>
                      <a:fillRect/>
                    </a:stretch>
                  </pic:blipFill>
                  <pic:spPr>
                    <a:xfrm>
                      <a:off x="0" y="0"/>
                      <a:ext cx="3378149" cy="477631"/>
                    </a:xfrm>
                    <a:prstGeom prst="rect">
                      <a:avLst/>
                    </a:prstGeom>
                    <a:noFill/>
                    <a:ln>
                      <a:noFill/>
                    </a:ln>
                  </pic:spPr>
                </pic:pic>
              </a:graphicData>
            </a:graphic>
          </wp:inline>
        </w:drawing>
      </w:r>
    </w:p>
    <w:p w14:paraId="777F0D59" w14:textId="77777777" w:rsidR="009C3440" w:rsidRDefault="00E85093">
      <w:pPr>
        <w:ind w:firstLineChars="200" w:firstLine="480"/>
        <w:rPr>
          <w:sz w:val="24"/>
          <w:szCs w:val="24"/>
        </w:rPr>
      </w:pPr>
      <w:r>
        <w:rPr>
          <w:sz w:val="24"/>
          <w:szCs w:val="24"/>
        </w:rPr>
        <w:t>取</w:t>
      </w:r>
      <w:r>
        <w:rPr>
          <w:sz w:val="24"/>
          <w:szCs w:val="24"/>
          <w:highlight w:val="yellow"/>
        </w:rPr>
        <w:t>x^{(1)}(0)=x^{(0)}(1)</w:t>
      </w:r>
      <w:r>
        <w:rPr>
          <w:sz w:val="24"/>
          <w:szCs w:val="24"/>
        </w:rPr>
        <w:t>，则</w:t>
      </w:r>
    </w:p>
    <w:p w14:paraId="602FFE86" w14:textId="77777777" w:rsidR="009C3440" w:rsidRDefault="00E85093">
      <w:pPr>
        <w:ind w:firstLineChars="200" w:firstLine="480"/>
        <w:jc w:val="center"/>
        <w:rPr>
          <w:sz w:val="24"/>
          <w:szCs w:val="24"/>
        </w:rPr>
      </w:pPr>
      <w:r>
        <w:rPr>
          <w:noProof/>
          <w:sz w:val="24"/>
          <w:szCs w:val="24"/>
        </w:rPr>
        <w:drawing>
          <wp:inline distT="0" distB="0" distL="0" distR="0" wp14:anchorId="1584D322" wp14:editId="23A47C45">
            <wp:extent cx="4585335" cy="388620"/>
            <wp:effectExtent l="0" t="0" r="5715" b="0"/>
            <wp:docPr id="9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图片 2"/>
                    <pic:cNvPicPr>
                      <a:picLocks noChangeAspect="1" noChangeArrowheads="1"/>
                    </pic:cNvPicPr>
                  </pic:nvPicPr>
                  <pic:blipFill>
                    <a:blip r:embed="rId134">
                      <a:extLst>
                        <a:ext uri="{28A0092B-C50C-407E-A947-70E740481C1C}">
                          <a14:useLocalDpi xmlns:a14="http://schemas.microsoft.com/office/drawing/2010/main" val="0"/>
                        </a:ext>
                      </a:extLst>
                    </a:blip>
                    <a:srcRect/>
                    <a:stretch>
                      <a:fillRect/>
                    </a:stretch>
                  </pic:blipFill>
                  <pic:spPr>
                    <a:xfrm>
                      <a:off x="0" y="0"/>
                      <a:ext cx="4843402" cy="410814"/>
                    </a:xfrm>
                    <a:prstGeom prst="rect">
                      <a:avLst/>
                    </a:prstGeom>
                    <a:noFill/>
                    <a:ln>
                      <a:noFill/>
                    </a:ln>
                  </pic:spPr>
                </pic:pic>
              </a:graphicData>
            </a:graphic>
          </wp:inline>
        </w:drawing>
      </w:r>
    </w:p>
    <w:p w14:paraId="2C4449CD" w14:textId="77777777" w:rsidR="009C3440" w:rsidRDefault="00E85093">
      <w:pPr>
        <w:ind w:firstLineChars="200" w:firstLine="480"/>
        <w:rPr>
          <w:sz w:val="24"/>
          <w:szCs w:val="24"/>
        </w:rPr>
      </w:pPr>
      <w:r>
        <w:rPr>
          <w:sz w:val="24"/>
          <w:szCs w:val="24"/>
        </w:rPr>
        <w:t>再做累减还原可得</w:t>
      </w:r>
    </w:p>
    <w:p w14:paraId="52CFFF42" w14:textId="77777777" w:rsidR="009C3440" w:rsidRDefault="00E85093">
      <w:pPr>
        <w:ind w:firstLineChars="200" w:firstLine="480"/>
        <w:rPr>
          <w:sz w:val="24"/>
          <w:szCs w:val="24"/>
        </w:rPr>
      </w:pPr>
      <w:r>
        <w:rPr>
          <w:noProof/>
          <w:sz w:val="24"/>
          <w:szCs w:val="24"/>
        </w:rPr>
        <w:drawing>
          <wp:inline distT="0" distB="0" distL="0" distR="0" wp14:anchorId="78403064" wp14:editId="518D578D">
            <wp:extent cx="5270500" cy="291465"/>
            <wp:effectExtent l="0" t="0" r="0" b="0"/>
            <wp:docPr id="9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图片 1"/>
                    <pic:cNvPicPr>
                      <a:picLocks noChangeAspect="1" noChangeArrowheads="1"/>
                    </pic:cNvPicPr>
                  </pic:nvPicPr>
                  <pic:blipFill>
                    <a:blip r:embed="rId135">
                      <a:extLst>
                        <a:ext uri="{28A0092B-C50C-407E-A947-70E740481C1C}">
                          <a14:useLocalDpi xmlns:a14="http://schemas.microsoft.com/office/drawing/2010/main" val="0"/>
                        </a:ext>
                      </a:extLst>
                    </a:blip>
                    <a:srcRect/>
                    <a:stretch>
                      <a:fillRect/>
                    </a:stretch>
                  </pic:blipFill>
                  <pic:spPr>
                    <a:xfrm>
                      <a:off x="0" y="0"/>
                      <a:ext cx="5270500" cy="291465"/>
                    </a:xfrm>
                    <a:prstGeom prst="rect">
                      <a:avLst/>
                    </a:prstGeom>
                    <a:noFill/>
                    <a:ln>
                      <a:noFill/>
                    </a:ln>
                  </pic:spPr>
                </pic:pic>
              </a:graphicData>
            </a:graphic>
          </wp:inline>
        </w:drawing>
      </w:r>
    </w:p>
    <w:p w14:paraId="10807340" w14:textId="77777777" w:rsidR="009C3440" w:rsidRDefault="00E85093">
      <w:pPr>
        <w:ind w:firstLineChars="200" w:firstLine="480"/>
        <w:rPr>
          <w:sz w:val="24"/>
          <w:szCs w:val="24"/>
        </w:rPr>
      </w:pPr>
      <w:r>
        <w:rPr>
          <w:sz w:val="24"/>
          <w:szCs w:val="24"/>
        </w:rPr>
        <w:t>即为预测方程。</w:t>
      </w:r>
    </w:p>
    <w:p w14:paraId="2AD223C9" w14:textId="77777777" w:rsidR="009C3440" w:rsidRDefault="00E85093">
      <w:pPr>
        <w:pStyle w:val="3"/>
      </w:pPr>
      <w:r>
        <w:rPr>
          <w:shd w:val="clear" w:color="auto" w:fill="FFFFFF"/>
        </w:rPr>
        <w:t>3.</w:t>
      </w:r>
      <w:r>
        <w:rPr>
          <w:rFonts w:hint="eastAsia"/>
          <w:shd w:val="clear" w:color="auto" w:fill="FFFFFF"/>
        </w:rPr>
        <w:t>模型建立与预测</w:t>
      </w:r>
    </w:p>
    <w:p w14:paraId="5AB39F13" w14:textId="3FEAE32F" w:rsidR="009C3440" w:rsidDel="00D76020" w:rsidRDefault="00E85093">
      <w:pPr>
        <w:pStyle w:val="ae"/>
        <w:ind w:left="482" w:firstLineChars="0" w:firstLine="0"/>
        <w:rPr>
          <w:del w:id="138" w:author="卢 望龙" w:date="2019-05-12T08:54:00Z"/>
          <w:b/>
          <w:bCs/>
          <w:sz w:val="24"/>
          <w:szCs w:val="24"/>
        </w:rPr>
      </w:pPr>
      <w:r>
        <w:rPr>
          <w:rFonts w:hint="eastAsia"/>
          <w:b/>
          <w:bCs/>
          <w:sz w:val="24"/>
          <w:szCs w:val="24"/>
        </w:rPr>
        <w:t>（</w:t>
      </w:r>
      <w:r>
        <w:rPr>
          <w:rFonts w:hint="eastAsia"/>
          <w:b/>
          <w:bCs/>
          <w:sz w:val="24"/>
          <w:szCs w:val="24"/>
        </w:rPr>
        <w:t>1</w:t>
      </w:r>
      <w:r>
        <w:rPr>
          <w:rFonts w:hint="eastAsia"/>
          <w:b/>
          <w:bCs/>
          <w:sz w:val="24"/>
          <w:szCs w:val="24"/>
        </w:rPr>
        <w:t>）</w:t>
      </w:r>
      <w:r>
        <w:rPr>
          <w:b/>
          <w:bCs/>
          <w:sz w:val="24"/>
          <w:szCs w:val="24"/>
        </w:rPr>
        <w:t>数据的级比检验与处理</w:t>
      </w:r>
    </w:p>
    <w:p w14:paraId="724E519F" w14:textId="6475C644" w:rsidR="009534E0" w:rsidRDefault="00F720A5" w:rsidP="00E01A68">
      <w:pPr>
        <w:pStyle w:val="ae"/>
        <w:ind w:left="420" w:firstLineChars="175"/>
        <w:jc w:val="left"/>
        <w:rPr>
          <w:ins w:id="139" w:author="卢 望龙" w:date="2019-05-12T08:57:00Z"/>
          <w:rFonts w:ascii="宋体" w:hAnsi="宋体"/>
          <w:kern w:val="0"/>
          <w:sz w:val="24"/>
          <w:szCs w:val="24"/>
        </w:rPr>
      </w:pPr>
      <w:bookmarkStart w:id="140" w:name="OLE_LINK52"/>
      <w:ins w:id="141" w:author="卢 望龙" w:date="2019-05-11T22:43:00Z">
        <w:r w:rsidRPr="00BD7FE0">
          <w:rPr>
            <w:rFonts w:ascii="宋体" w:hAnsi="宋体"/>
            <w:kern w:val="0"/>
            <w:sz w:val="24"/>
            <w:szCs w:val="24"/>
            <w:rPrChange w:id="142" w:author="卢 望龙" w:date="2019-05-12T08:56:00Z">
              <w:rPr/>
            </w:rPrChange>
          </w:rPr>
          <w:t>对原始数据列</w:t>
        </w:r>
      </w:ins>
      <w:ins w:id="143" w:author="卢 望龙" w:date="2019-05-12T09:36:00Z">
        <w:r w:rsidR="00697099" w:rsidRPr="00977639">
          <w:rPr>
            <w:position w:val="-10"/>
          </w:rPr>
          <w:object w:dxaOrig="3220" w:dyaOrig="360" w14:anchorId="794EF0B8">
            <v:shape id="_x0000_i1349" type="#_x0000_t75" style="width:160.9pt;height:18.15pt" o:ole="">
              <v:imagedata r:id="rId136" o:title=""/>
            </v:shape>
            <o:OLEObject Type="Embed" ProgID="Equation.DSMT4" ShapeID="_x0000_i1349" DrawAspect="Content" ObjectID="_1619165225" r:id="rId137"/>
          </w:object>
        </w:r>
      </w:ins>
      <w:ins w:id="144" w:author="卢 望龙" w:date="2019-05-11T22:43:00Z">
        <w:r w:rsidRPr="00BD7FE0">
          <w:rPr>
            <w:rFonts w:ascii="宋体" w:hAnsi="宋体"/>
            <w:kern w:val="0"/>
            <w:sz w:val="24"/>
            <w:szCs w:val="24"/>
            <w:rPrChange w:id="145" w:author="卢 望龙" w:date="2019-05-12T08:56:00Z">
              <w:rPr/>
            </w:rPrChange>
          </w:rPr>
          <w:t>，计算序列的级比</w:t>
        </w:r>
        <w:r w:rsidRPr="00BD7FE0">
          <w:rPr>
            <w:rFonts w:ascii="宋体" w:hAnsi="宋体" w:hint="eastAsia"/>
            <w:kern w:val="0"/>
            <w:sz w:val="24"/>
            <w:szCs w:val="24"/>
            <w:rPrChange w:id="146" w:author="卢 望龙" w:date="2019-05-12T08:56:00Z">
              <w:rPr>
                <w:rFonts w:hint="eastAsia"/>
              </w:rPr>
            </w:rPrChange>
          </w:rPr>
          <w:t>:</w:t>
        </w:r>
      </w:ins>
    </w:p>
    <w:p w14:paraId="2251BE2D" w14:textId="36BC567A" w:rsidR="00BD7FE0" w:rsidRPr="00BD7FE0" w:rsidRDefault="004A5CD4" w:rsidP="009534E0">
      <w:pPr>
        <w:pStyle w:val="ae"/>
        <w:ind w:left="420" w:firstLineChars="175"/>
        <w:jc w:val="center"/>
        <w:rPr>
          <w:ins w:id="147" w:author="卢 望龙" w:date="2019-05-12T08:56:00Z"/>
          <w:rFonts w:ascii="宋体" w:hAnsi="宋体"/>
          <w:kern w:val="0"/>
          <w:sz w:val="24"/>
          <w:szCs w:val="24"/>
          <w:rPrChange w:id="148" w:author="卢 望龙" w:date="2019-05-12T08:56:00Z">
            <w:rPr>
              <w:ins w:id="149" w:author="卢 望龙" w:date="2019-05-12T08:56:00Z"/>
            </w:rPr>
          </w:rPrChange>
        </w:rPr>
        <w:pPrChange w:id="150" w:author="卢 望龙" w:date="2019-05-12T08:57:00Z">
          <w:pPr>
            <w:pStyle w:val="ae"/>
            <w:ind w:left="420" w:firstLineChars="0"/>
          </w:pPr>
        </w:pPrChange>
      </w:pPr>
      <w:ins w:id="151" w:author="卢 望龙" w:date="2019-05-12T08:44:00Z">
        <w:r w:rsidRPr="00BD7FE0">
          <w:rPr>
            <w:rFonts w:ascii="宋体" w:hAnsi="宋体"/>
            <w:kern w:val="0"/>
            <w:sz w:val="24"/>
            <w:szCs w:val="24"/>
            <w:rPrChange w:id="152" w:author="卢 望龙" w:date="2019-05-12T08:56:00Z">
              <w:rPr>
                <w:position w:val="-28"/>
              </w:rPr>
            </w:rPrChange>
          </w:rPr>
          <w:object w:dxaOrig="2659" w:dyaOrig="700" w14:anchorId="29DAEE85">
            <v:shape id="_x0000_i1197" type="#_x0000_t75" style="width:132.75pt;height:35.05pt" o:ole="">
              <v:imagedata r:id="rId138" o:title=""/>
            </v:shape>
            <o:OLEObject Type="Embed" ProgID="Equation.DSMT4" ShapeID="_x0000_i1197" DrawAspect="Content" ObjectID="_1619165226" r:id="rId139"/>
          </w:object>
        </w:r>
      </w:ins>
    </w:p>
    <w:p w14:paraId="7ACB5D10" w14:textId="1690332C" w:rsidR="009534E0" w:rsidRDefault="00F720A5" w:rsidP="009534E0">
      <w:pPr>
        <w:pStyle w:val="ae"/>
        <w:ind w:left="420" w:firstLineChars="0"/>
        <w:rPr>
          <w:ins w:id="153" w:author="卢 望龙" w:date="2019-05-12T08:57:00Z"/>
          <w:rFonts w:ascii="宋体" w:hAnsi="宋体"/>
          <w:kern w:val="0"/>
          <w:sz w:val="24"/>
          <w:szCs w:val="24"/>
        </w:rPr>
      </w:pPr>
      <w:ins w:id="154" w:author="卢 望龙" w:date="2019-05-11T22:43:00Z">
        <w:r w:rsidRPr="00BD7FE0">
          <w:rPr>
            <w:rFonts w:ascii="宋体" w:hAnsi="宋体"/>
            <w:kern w:val="0"/>
            <w:sz w:val="24"/>
            <w:szCs w:val="24"/>
            <w:rPrChange w:id="155" w:author="卢 望龙" w:date="2019-05-12T08:56:00Z">
              <w:rPr/>
            </w:rPrChange>
          </w:rPr>
          <w:t>若所有的级比</w:t>
        </w:r>
      </w:ins>
      <w:ins w:id="156" w:author="卢 望龙" w:date="2019-05-12T08:45:00Z">
        <w:r w:rsidR="00697099" w:rsidRPr="00697099">
          <w:rPr>
            <w:rFonts w:ascii="宋体" w:hAnsi="宋体"/>
            <w:kern w:val="0"/>
            <w:position w:val="-10"/>
            <w:sz w:val="24"/>
            <w:szCs w:val="24"/>
            <w:rPrChange w:id="157" w:author="卢 望龙" w:date="2019-05-12T09:36:00Z">
              <w:rPr>
                <w:rFonts w:ascii="宋体" w:hAnsi="宋体"/>
                <w:kern w:val="0"/>
                <w:sz w:val="24"/>
                <w:szCs w:val="24"/>
              </w:rPr>
            </w:rPrChange>
          </w:rPr>
          <w:object w:dxaOrig="520" w:dyaOrig="320" w14:anchorId="6CEAE20E">
            <v:shape id="_x0000_i1345" type="#_x0000_t75" style="width:26.3pt;height:16.3pt" o:ole="">
              <v:imagedata r:id="rId140" o:title=""/>
            </v:shape>
            <o:OLEObject Type="Embed" ProgID="Equation.DSMT4" ShapeID="_x0000_i1345" DrawAspect="Content" ObjectID="_1619165227" r:id="rId141"/>
          </w:object>
        </w:r>
      </w:ins>
      <w:ins w:id="158" w:author="卢 望龙" w:date="2019-05-11T22:43:00Z">
        <w:r w:rsidRPr="00BD7FE0">
          <w:rPr>
            <w:rFonts w:ascii="宋体" w:hAnsi="宋体"/>
            <w:kern w:val="0"/>
            <w:sz w:val="24"/>
            <w:szCs w:val="24"/>
            <w:rPrChange w:id="159" w:author="卢 望龙" w:date="2019-05-12T08:56:00Z">
              <w:rPr/>
            </w:rPrChange>
          </w:rPr>
          <w:t>都落在</w:t>
        </w:r>
        <w:bookmarkStart w:id="160" w:name="OLE_LINK17"/>
        <w:bookmarkStart w:id="161" w:name="OLE_LINK18"/>
        <w:r w:rsidRPr="00BD7FE0">
          <w:rPr>
            <w:rFonts w:ascii="宋体" w:hAnsi="宋体"/>
            <w:kern w:val="0"/>
            <w:sz w:val="24"/>
            <w:szCs w:val="24"/>
            <w:rPrChange w:id="162" w:author="卢 望龙" w:date="2019-05-12T08:56:00Z">
              <w:rPr/>
            </w:rPrChange>
          </w:rPr>
          <w:t>可容覆盖</w:t>
        </w:r>
        <w:bookmarkEnd w:id="160"/>
        <w:bookmarkEnd w:id="161"/>
        <w:r w:rsidRPr="00BD7FE0">
          <w:rPr>
            <w:rFonts w:ascii="宋体" w:hAnsi="宋体"/>
            <w:kern w:val="0"/>
            <w:sz w:val="24"/>
            <w:szCs w:val="24"/>
            <w:rPrChange w:id="163" w:author="卢 望龙" w:date="2019-05-12T08:56:00Z">
              <w:rPr/>
            </w:rPrChange>
          </w:rPr>
          <w:t>内，则可进行灰色预测</w:t>
        </w:r>
        <w:r w:rsidRPr="00BD7FE0">
          <w:rPr>
            <w:rFonts w:ascii="宋体" w:hAnsi="宋体" w:hint="eastAsia"/>
            <w:kern w:val="0"/>
            <w:sz w:val="24"/>
            <w:szCs w:val="24"/>
            <w:rPrChange w:id="164" w:author="卢 望龙" w:date="2019-05-12T08:56:00Z">
              <w:rPr>
                <w:rFonts w:hint="eastAsia"/>
              </w:rPr>
            </w:rPrChange>
          </w:rPr>
          <w:t>，</w:t>
        </w:r>
        <w:r w:rsidRPr="00BD7FE0">
          <w:rPr>
            <w:rFonts w:ascii="宋体" w:hAnsi="宋体"/>
            <w:kern w:val="0"/>
            <w:sz w:val="24"/>
            <w:szCs w:val="24"/>
            <w:rPrChange w:id="165" w:author="卢 望龙" w:date="2019-05-12T08:56:00Z">
              <w:rPr/>
            </w:rPrChange>
          </w:rPr>
          <w:t>可容覆盖</w:t>
        </w:r>
        <w:r w:rsidRPr="00BD7FE0">
          <w:rPr>
            <w:rFonts w:ascii="宋体" w:hAnsi="宋体" w:hint="eastAsia"/>
            <w:kern w:val="0"/>
            <w:sz w:val="24"/>
            <w:szCs w:val="24"/>
            <w:rPrChange w:id="166" w:author="卢 望龙" w:date="2019-05-12T08:56:00Z">
              <w:rPr>
                <w:rFonts w:hint="eastAsia"/>
              </w:rPr>
            </w:rPrChange>
          </w:rPr>
          <w:t>区间的公式计算如下：</w:t>
        </w:r>
      </w:ins>
    </w:p>
    <w:p w14:paraId="130D6476" w14:textId="6C971346" w:rsidR="00F720A5" w:rsidRPr="009534E0" w:rsidRDefault="00B052AF" w:rsidP="009534E0">
      <w:pPr>
        <w:pStyle w:val="ae"/>
        <w:ind w:firstLineChars="0"/>
        <w:jc w:val="center"/>
        <w:rPr>
          <w:ins w:id="167" w:author="卢 望龙" w:date="2019-05-11T22:43:00Z"/>
          <w:rFonts w:ascii="宋体" w:hAnsi="宋体"/>
          <w:kern w:val="0"/>
          <w:sz w:val="24"/>
          <w:szCs w:val="24"/>
          <w:rPrChange w:id="168" w:author="卢 望龙" w:date="2019-05-12T08:57:00Z">
            <w:rPr>
              <w:ins w:id="169" w:author="卢 望龙" w:date="2019-05-11T22:43:00Z"/>
              <w:lang w:eastAsia="zh-CN"/>
            </w:rPr>
          </w:rPrChange>
        </w:rPr>
        <w:pPrChange w:id="170" w:author="卢 望龙" w:date="2019-05-12T08:57:00Z">
          <w:pPr>
            <w:pStyle w:val="a9"/>
            <w:jc w:val="center"/>
          </w:pPr>
        </w:pPrChange>
      </w:pPr>
      <w:ins w:id="171" w:author="卢 望龙" w:date="2019-05-12T08:46:00Z">
        <w:r w:rsidRPr="00977639">
          <w:rPr>
            <w:position w:val="-10"/>
          </w:rPr>
          <w:object w:dxaOrig="1939" w:dyaOrig="360" w14:anchorId="5F153A35">
            <v:shape id="_x0000_i1120" type="#_x0000_t75" style="width:97.05pt;height:18.15pt" o:ole="">
              <v:imagedata r:id="rId142" o:title=""/>
            </v:shape>
            <o:OLEObject Type="Embed" ProgID="Equation.DSMT4" ShapeID="_x0000_i1120" DrawAspect="Content" ObjectID="_1619165228" r:id="rId143"/>
          </w:object>
        </w:r>
      </w:ins>
    </w:p>
    <w:p w14:paraId="03D3B500" w14:textId="12D7825E" w:rsidR="00F720A5" w:rsidRDefault="00F720A5" w:rsidP="007C5DE4">
      <w:pPr>
        <w:pStyle w:val="a9"/>
        <w:ind w:left="420" w:firstLine="420"/>
        <w:rPr>
          <w:ins w:id="172" w:author="卢 望龙" w:date="2019-05-12T08:49:00Z"/>
          <w:lang w:eastAsia="zh-CN"/>
        </w:rPr>
        <w:pPrChange w:id="173" w:author="卢 望龙" w:date="2019-05-12T08:58:00Z">
          <w:pPr>
            <w:pStyle w:val="a9"/>
            <w:ind w:firstLine="420"/>
          </w:pPr>
        </w:pPrChange>
      </w:pPr>
      <w:ins w:id="174" w:author="卢 望龙" w:date="2019-05-11T22:43:00Z">
        <w:r>
          <w:rPr>
            <w:rFonts w:hint="eastAsia"/>
            <w:lang w:eastAsia="zh-CN"/>
          </w:rPr>
          <w:t>则数列</w:t>
        </w:r>
      </w:ins>
      <w:bookmarkStart w:id="175" w:name="OLE_LINK27"/>
      <w:bookmarkStart w:id="176" w:name="OLE_LINK28"/>
      <w:bookmarkStart w:id="177" w:name="OLE_LINK29"/>
      <w:ins w:id="178" w:author="卢 望龙" w:date="2019-05-12T08:46:00Z">
        <w:r w:rsidR="00B052AF" w:rsidRPr="00977639">
          <w:rPr>
            <w:position w:val="-4"/>
          </w:rPr>
          <w:object w:dxaOrig="460" w:dyaOrig="300" w14:anchorId="2ED22BD8">
            <v:shape id="_x0000_i1121" type="#_x0000_t75" style="width:23.15pt;height:15.05pt" o:ole="">
              <v:imagedata r:id="rId144" o:title=""/>
            </v:shape>
            <o:OLEObject Type="Embed" ProgID="Equation.DSMT4" ShapeID="_x0000_i1121" DrawAspect="Content" ObjectID="_1619165229" r:id="rId145"/>
          </w:object>
        </w:r>
      </w:ins>
      <w:bookmarkEnd w:id="175"/>
      <w:bookmarkEnd w:id="176"/>
      <w:bookmarkEnd w:id="177"/>
      <w:ins w:id="179" w:author="卢 望龙" w:date="2019-05-11T22:43:00Z">
        <w:r>
          <w:rPr>
            <w:rFonts w:hint="eastAsia"/>
            <w:lang w:eastAsia="zh-CN"/>
          </w:rPr>
          <w:t>可以利用GM（</w:t>
        </w:r>
        <w:r>
          <w:rPr>
            <w:lang w:eastAsia="zh-CN"/>
          </w:rPr>
          <w:t>1</w:t>
        </w:r>
        <w:r>
          <w:rPr>
            <w:rFonts w:hint="eastAsia"/>
            <w:lang w:eastAsia="zh-CN"/>
          </w:rPr>
          <w:t>,</w:t>
        </w:r>
        <w:r>
          <w:rPr>
            <w:lang w:eastAsia="zh-CN"/>
          </w:rPr>
          <w:t>1</w:t>
        </w:r>
        <w:r>
          <w:rPr>
            <w:rFonts w:hint="eastAsia"/>
            <w:lang w:eastAsia="zh-CN"/>
          </w:rPr>
          <w:t>）模型进行灰色预测，</w:t>
        </w:r>
        <w:r>
          <w:rPr>
            <w:lang w:eastAsia="zh-CN"/>
          </w:rPr>
          <w:t>否则需要对</w:t>
        </w:r>
      </w:ins>
      <w:ins w:id="180" w:author="卢 望龙" w:date="2019-05-12T08:46:00Z">
        <w:r w:rsidR="00B052AF" w:rsidRPr="00977639">
          <w:rPr>
            <w:position w:val="-4"/>
          </w:rPr>
          <w:object w:dxaOrig="460" w:dyaOrig="300" w14:anchorId="74A305BD">
            <v:shape id="_x0000_i1122" type="#_x0000_t75" style="width:23.15pt;height:15.05pt" o:ole="">
              <v:imagedata r:id="rId144" o:title=""/>
            </v:shape>
            <o:OLEObject Type="Embed" ProgID="Equation.DSMT4" ShapeID="_x0000_i1122" DrawAspect="Content" ObjectID="_1619165230" r:id="rId146"/>
          </w:object>
        </w:r>
      </w:ins>
      <w:ins w:id="181" w:author="卢 望龙" w:date="2019-05-11T22:43:00Z">
        <w:r>
          <w:rPr>
            <w:lang w:eastAsia="zh-CN"/>
          </w:rPr>
          <w:t>做平移变换</w:t>
        </w:r>
        <w:r>
          <w:rPr>
            <w:rFonts w:hint="eastAsia"/>
            <w:lang w:eastAsia="zh-CN"/>
          </w:rPr>
          <w:t>,</w:t>
        </w:r>
        <w:r>
          <w:rPr>
            <w:lang w:eastAsia="zh-CN"/>
          </w:rPr>
          <w:t>使得</w:t>
        </w:r>
        <w:r>
          <w:fldChar w:fldCharType="begin"/>
        </w:r>
        <w:r>
          <w:rPr>
            <w:lang w:eastAsia="zh-CN"/>
          </w:rPr>
          <w:instrText xml:space="preserve">INCLUDEPICTURE \d "https://math.jianshu.com/math?formula=Y^{(0)}" \* MERGEFORMATINET </w:instrText>
        </w:r>
        <w:r>
          <w:fldChar w:fldCharType="separate"/>
        </w:r>
        <w:r w:rsidR="00697099">
          <w:pict w14:anchorId="506A211D">
            <v:shape id="图片 71" o:spid="_x0000_i1106" type="#_x0000_t75" style="width:2.5pt;height:1.25pt;mso-position-horizontal-relative:page;mso-position-vertical-relative:page"/>
          </w:pict>
        </w:r>
        <w:r>
          <w:fldChar w:fldCharType="end"/>
        </w:r>
        <w:r>
          <w:rPr>
            <w:rFonts w:hint="eastAsia"/>
            <w:lang w:eastAsia="zh-CN"/>
          </w:rPr>
          <w:t>其落入可容覆盖内</w:t>
        </w:r>
        <w:r>
          <w:rPr>
            <w:lang w:eastAsia="zh-CN"/>
          </w:rPr>
          <w:t>满足级比要求</w:t>
        </w:r>
        <w:r>
          <w:rPr>
            <w:rFonts w:hint="eastAsia"/>
            <w:lang w:eastAsia="zh-CN"/>
          </w:rPr>
          <w:t>，即取常数</w:t>
        </w:r>
      </w:ins>
      <w:ins w:id="182" w:author="卢 望龙" w:date="2019-05-12T08:46:00Z">
        <w:r w:rsidR="00B052AF">
          <w:rPr>
            <w:rFonts w:hint="eastAsia"/>
            <w:lang w:eastAsia="zh-CN"/>
          </w:rPr>
          <w:t>C</w:t>
        </w:r>
      </w:ins>
      <w:ins w:id="183" w:author="卢 望龙" w:date="2019-05-11T22:43:00Z">
        <w:r>
          <w:rPr>
            <w:rFonts w:hint="eastAsia"/>
            <w:lang w:eastAsia="zh-CN"/>
          </w:rPr>
          <w:t>，做平移变换：</w:t>
        </w:r>
      </w:ins>
    </w:p>
    <w:p w14:paraId="70B10498" w14:textId="25CA98DF" w:rsidR="00AD5E02" w:rsidRDefault="00AD5E02" w:rsidP="007C5DE4">
      <w:pPr>
        <w:pStyle w:val="a9"/>
        <w:ind w:firstLine="420"/>
        <w:jc w:val="center"/>
        <w:rPr>
          <w:ins w:id="184" w:author="卢 望龙" w:date="2019-05-11T22:43:00Z"/>
          <w:rFonts w:hint="eastAsia"/>
          <w:lang w:eastAsia="zh-CN"/>
        </w:rPr>
        <w:pPrChange w:id="185" w:author="卢 望龙" w:date="2019-05-12T08:58:00Z">
          <w:pPr>
            <w:pStyle w:val="a9"/>
            <w:ind w:firstLine="420"/>
          </w:pPr>
        </w:pPrChange>
      </w:pPr>
      <w:ins w:id="186" w:author="卢 望龙" w:date="2019-05-12T08:49:00Z">
        <w:r w:rsidRPr="00977639">
          <w:rPr>
            <w:position w:val="-10"/>
          </w:rPr>
          <w:object w:dxaOrig="1920" w:dyaOrig="360" w14:anchorId="7DCF75F5">
            <v:shape id="_x0000_i1126" type="#_x0000_t75" style="width:95.8pt;height:18.15pt" o:ole="">
              <v:imagedata r:id="rId147" o:title=""/>
            </v:shape>
            <o:OLEObject Type="Embed" ProgID="Equation.DSMT4" ShapeID="_x0000_i1126" DrawAspect="Content" ObjectID="_1619165231" r:id="rId148"/>
          </w:object>
        </w:r>
        <w:r>
          <w:t xml:space="preserve"> </w:t>
        </w:r>
      </w:ins>
      <w:ins w:id="187" w:author="卢 望龙" w:date="2019-05-12T08:50:00Z">
        <w:r w:rsidR="00F01BDC" w:rsidRPr="00977639">
          <w:rPr>
            <w:position w:val="-10"/>
          </w:rPr>
          <w:object w:dxaOrig="1359" w:dyaOrig="320" w14:anchorId="09AF5132">
            <v:shape id="_x0000_i1127" type="#_x0000_t75" style="width:68.25pt;height:16.3pt" o:ole="">
              <v:imagedata r:id="rId149" o:title=""/>
            </v:shape>
            <o:OLEObject Type="Embed" ProgID="Equation.DSMT4" ShapeID="_x0000_i1127" DrawAspect="Content" ObjectID="_1619165232" r:id="rId150"/>
          </w:object>
        </w:r>
      </w:ins>
    </w:p>
    <w:p w14:paraId="27623DF0" w14:textId="15411CB9" w:rsidR="00F720A5" w:rsidRDefault="00F720A5" w:rsidP="007C5DE4">
      <w:pPr>
        <w:pStyle w:val="a9"/>
        <w:ind w:left="420"/>
        <w:rPr>
          <w:ins w:id="188" w:author="卢 望龙" w:date="2019-05-11T22:43:00Z"/>
          <w:lang w:eastAsia="zh-CN"/>
        </w:rPr>
        <w:pPrChange w:id="189" w:author="卢 望龙" w:date="2019-05-12T08:58:00Z">
          <w:pPr>
            <w:pStyle w:val="a9"/>
            <w:ind w:firstLine="420"/>
          </w:pPr>
        </w:pPrChange>
      </w:pPr>
      <w:ins w:id="190" w:author="卢 望龙" w:date="2019-05-11T22:43:00Z">
        <w:r>
          <w:rPr>
            <w:rFonts w:hint="eastAsia"/>
            <w:lang w:eastAsia="zh-CN"/>
          </w:rPr>
          <w:t>则得到数列</w:t>
        </w:r>
      </w:ins>
      <w:ins w:id="191" w:author="卢 望龙" w:date="2019-05-12T08:51:00Z">
        <w:r w:rsidR="0081364C" w:rsidRPr="00977639">
          <w:rPr>
            <w:position w:val="-10"/>
          </w:rPr>
          <w:object w:dxaOrig="3120" w:dyaOrig="360" w14:anchorId="535F976D">
            <v:shape id="_x0000_i1128" type="#_x0000_t75" style="width:155.9pt;height:18.15pt" o:ole="">
              <v:imagedata r:id="rId151" o:title=""/>
            </v:shape>
            <o:OLEObject Type="Embed" ProgID="Equation.DSMT4" ShapeID="_x0000_i1128" DrawAspect="Content" ObjectID="_1619165233" r:id="rId152"/>
          </w:object>
        </w:r>
      </w:ins>
      <w:ins w:id="192" w:author="卢 望龙" w:date="2019-05-11T22:43:00Z">
        <w:r>
          <w:rPr>
            <w:rFonts w:hint="eastAsia"/>
            <w:lang w:eastAsia="zh-CN"/>
          </w:rPr>
          <w:t>的级比：</w:t>
        </w:r>
      </w:ins>
    </w:p>
    <w:p w14:paraId="311A5DA3" w14:textId="2B380CE7" w:rsidR="00190437" w:rsidRPr="00D76020" w:rsidDel="00D76020" w:rsidRDefault="00D76020" w:rsidP="007C5DE4">
      <w:pPr>
        <w:pStyle w:val="a9"/>
        <w:ind w:firstLine="420"/>
        <w:jc w:val="center"/>
        <w:rPr>
          <w:del w:id="193" w:author="卢 望龙" w:date="2019-05-12T08:53:00Z"/>
          <w:rFonts w:hint="eastAsia"/>
          <w:lang w:eastAsia="zh-CN"/>
          <w:rPrChange w:id="194" w:author="卢 望龙" w:date="2019-05-12T08:53:00Z">
            <w:rPr>
              <w:del w:id="195" w:author="卢 望龙" w:date="2019-05-12T08:53:00Z"/>
              <w:rFonts w:hint="eastAsia"/>
              <w:b/>
              <w:bCs/>
              <w:sz w:val="24"/>
              <w:szCs w:val="24"/>
            </w:rPr>
          </w:rPrChange>
        </w:rPr>
        <w:pPrChange w:id="196" w:author="卢 望龙" w:date="2019-05-12T08:58:00Z">
          <w:pPr>
            <w:pStyle w:val="ae"/>
            <w:ind w:left="482" w:firstLineChars="0" w:firstLine="0"/>
          </w:pPr>
        </w:pPrChange>
      </w:pPr>
      <w:ins w:id="197" w:author="卢 望龙" w:date="2019-05-12T08:53:00Z">
        <w:r w:rsidRPr="00977639">
          <w:rPr>
            <w:position w:val="-28"/>
          </w:rPr>
          <w:object w:dxaOrig="2180" w:dyaOrig="700" w14:anchorId="1051F17E">
            <v:shape id="_x0000_i1129" type="#_x0000_t75" style="width:108.95pt;height:35.05pt" o:ole="">
              <v:imagedata r:id="rId153" o:title=""/>
            </v:shape>
            <o:OLEObject Type="Embed" ProgID="Equation.DSMT4" ShapeID="_x0000_i1129" DrawAspect="Content" ObjectID="_1619165234" r:id="rId154"/>
          </w:object>
        </w:r>
        <w:r>
          <w:t xml:space="preserve"> </w:t>
        </w:r>
        <w:r w:rsidRPr="00977639">
          <w:rPr>
            <w:position w:val="-10"/>
          </w:rPr>
          <w:object w:dxaOrig="1380" w:dyaOrig="320" w14:anchorId="5A6B515F">
            <v:shape id="_x0000_i1130" type="#_x0000_t75" style="width:68.85pt;height:16.3pt" o:ole="">
              <v:imagedata r:id="rId155" o:title=""/>
            </v:shape>
            <o:OLEObject Type="Embed" ProgID="Equation.DSMT4" ShapeID="_x0000_i1130" DrawAspect="Content" ObjectID="_1619165235" r:id="rId156"/>
          </w:object>
        </w:r>
      </w:ins>
      <w:bookmarkEnd w:id="140"/>
      <w:del w:id="198" w:author="卢 望龙" w:date="2019-05-11T22:43:00Z">
        <w:r w:rsidR="00190437" w:rsidRPr="009E4E3D" w:rsidDel="00F720A5">
          <w:rPr>
            <w:rFonts w:hint="eastAsia"/>
            <w:b/>
            <w:bCs/>
            <w:highlight w:val="red"/>
          </w:rPr>
          <w:delText>xxx</w:delText>
        </w:r>
      </w:del>
    </w:p>
    <w:p w14:paraId="674BFD15" w14:textId="77777777" w:rsidR="00190437" w:rsidRDefault="00190437" w:rsidP="00D76020">
      <w:pPr>
        <w:pStyle w:val="ae"/>
        <w:ind w:left="482" w:firstLineChars="0" w:firstLine="0"/>
        <w:rPr>
          <w:rFonts w:hint="eastAsia"/>
          <w:b/>
          <w:bCs/>
          <w:sz w:val="24"/>
          <w:szCs w:val="24"/>
        </w:rPr>
      </w:pPr>
    </w:p>
    <w:p w14:paraId="37EA7990" w14:textId="77777777" w:rsidR="009C3440" w:rsidRDefault="00E85093">
      <w:pPr>
        <w:pStyle w:val="a9"/>
        <w:spacing w:before="0" w:beforeAutospacing="0" w:after="0" w:afterAutospacing="0"/>
        <w:ind w:firstLineChars="200" w:firstLine="480"/>
        <w:jc w:val="both"/>
        <w:rPr>
          <w:rFonts w:ascii="Times New Roman" w:hAnsi="Times New Roman"/>
          <w:lang w:eastAsia="zh-CN"/>
        </w:rPr>
      </w:pPr>
      <w:r>
        <w:rPr>
          <w:rFonts w:ascii="Times New Roman" w:hAnsi="Times New Roman"/>
          <w:lang w:eastAsia="zh-CN"/>
        </w:rPr>
        <w:t>为了预测后五年的参赛人数、一等奖获奖人数、二等奖获奖人数、三等奖获</w:t>
      </w:r>
      <w:proofErr w:type="gramStart"/>
      <w:r>
        <w:rPr>
          <w:rFonts w:ascii="Times New Roman" w:hAnsi="Times New Roman"/>
          <w:lang w:eastAsia="zh-CN"/>
        </w:rPr>
        <w:t>奖人数</w:t>
      </w:r>
      <w:proofErr w:type="gramEnd"/>
      <w:r>
        <w:rPr>
          <w:rFonts w:ascii="Times New Roman" w:hAnsi="Times New Roman"/>
          <w:lang w:eastAsia="zh-CN"/>
        </w:rPr>
        <w:t>变化，我们汇总了最终浙江省每年的对应人数情况，预测输入数据如下表</w:t>
      </w:r>
      <w:r>
        <w:rPr>
          <w:rFonts w:ascii="Times New Roman" w:hAnsi="Times New Roman" w:hint="eastAsia"/>
          <w:lang w:eastAsia="zh-CN"/>
        </w:rPr>
        <w:t>xxx</w:t>
      </w:r>
      <w:r>
        <w:rPr>
          <w:rFonts w:ascii="Times New Roman" w:hAnsi="Times New Roman"/>
          <w:lang w:eastAsia="zh-CN"/>
        </w:rPr>
        <w:t>所示：</w:t>
      </w:r>
      <w:r>
        <w:rPr>
          <w:rFonts w:ascii="Times New Roman" w:hAnsi="Times New Roman"/>
          <w:lang w:eastAsia="zh-CN"/>
        </w:rPr>
        <w:br w:type="page"/>
      </w:r>
    </w:p>
    <w:p w14:paraId="3946651A" w14:textId="77777777" w:rsidR="009C3440" w:rsidRDefault="00E85093">
      <w:pPr>
        <w:pStyle w:val="a9"/>
        <w:spacing w:before="0" w:beforeAutospacing="0" w:after="0" w:afterAutospacing="0"/>
        <w:jc w:val="center"/>
        <w:rPr>
          <w:rFonts w:ascii="Times New Roman" w:hAnsi="Times New Roman"/>
          <w:lang w:eastAsia="zh-CN"/>
        </w:rPr>
      </w:pPr>
      <w:r>
        <w:rPr>
          <w:rFonts w:ascii="Times New Roman" w:hAnsi="Times New Roman" w:hint="eastAsia"/>
          <w:lang w:eastAsia="zh-CN"/>
        </w:rPr>
        <w:lastRenderedPageBreak/>
        <w:t>表</w:t>
      </w:r>
      <w:r>
        <w:rPr>
          <w:rFonts w:ascii="Times New Roman" w:hAnsi="Times New Roman" w:hint="eastAsia"/>
          <w:lang w:eastAsia="zh-CN"/>
        </w:rPr>
        <w:t>xxx</w:t>
      </w:r>
      <w:r>
        <w:rPr>
          <w:rFonts w:ascii="Times New Roman" w:hAnsi="Times New Roman"/>
          <w:lang w:eastAsia="zh-CN"/>
        </w:rPr>
        <w:t xml:space="preserve"> </w:t>
      </w:r>
      <w:r>
        <w:rPr>
          <w:rFonts w:ascii="Times New Roman" w:hAnsi="Times New Roman"/>
          <w:lang w:eastAsia="zh-CN"/>
        </w:rPr>
        <w:t>预测</w:t>
      </w:r>
      <w:r>
        <w:rPr>
          <w:rFonts w:ascii="Times New Roman" w:hAnsi="Times New Roman" w:hint="eastAsia"/>
          <w:lang w:eastAsia="zh-CN"/>
        </w:rPr>
        <w:t>模型</w:t>
      </w:r>
      <w:r>
        <w:rPr>
          <w:rFonts w:ascii="Times New Roman" w:hAnsi="Times New Roman"/>
          <w:lang w:eastAsia="zh-CN"/>
        </w:rPr>
        <w:t>输入数据</w:t>
      </w:r>
    </w:p>
    <w:tbl>
      <w:tblPr>
        <w:tblStyle w:val="4-51"/>
        <w:tblW w:w="8296" w:type="dxa"/>
        <w:tblLayout w:type="fixed"/>
        <w:tblLook w:val="04A0" w:firstRow="1" w:lastRow="0" w:firstColumn="1" w:lastColumn="0" w:noHBand="0" w:noVBand="1"/>
      </w:tblPr>
      <w:tblGrid>
        <w:gridCol w:w="1386"/>
        <w:gridCol w:w="1933"/>
        <w:gridCol w:w="1659"/>
        <w:gridCol w:w="1659"/>
        <w:gridCol w:w="1659"/>
      </w:tblGrid>
      <w:tr w:rsidR="009C3440" w14:paraId="0BA0EB13" w14:textId="77777777" w:rsidTr="009C3440">
        <w:trPr>
          <w:cnfStyle w:val="100000000000" w:firstRow="1" w:lastRow="0" w:firstColumn="0" w:lastColumn="0" w:oddVBand="0" w:evenVBand="0" w:oddHBand="0"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386" w:type="dxa"/>
            <w:noWrap/>
            <w:vAlign w:val="center"/>
          </w:tcPr>
          <w:p w14:paraId="5CA15D7A" w14:textId="77777777" w:rsidR="009C3440" w:rsidRDefault="00E85093">
            <w:pPr>
              <w:widowControl/>
              <w:jc w:val="center"/>
              <w:rPr>
                <w:kern w:val="0"/>
                <w:sz w:val="20"/>
                <w:szCs w:val="20"/>
              </w:rPr>
            </w:pPr>
            <w:bookmarkStart w:id="199" w:name="OLE_LINK38"/>
            <w:bookmarkStart w:id="200" w:name="OLE_LINK39"/>
            <w:bookmarkStart w:id="201" w:name="OLE_LINK40"/>
            <w:r>
              <w:rPr>
                <w:b w:val="0"/>
                <w:bCs w:val="0"/>
                <w:kern w:val="0"/>
                <w:sz w:val="20"/>
                <w:szCs w:val="20"/>
              </w:rPr>
              <w:t>年份</w:t>
            </w:r>
          </w:p>
        </w:tc>
        <w:tc>
          <w:tcPr>
            <w:tcW w:w="1933" w:type="dxa"/>
            <w:noWrap/>
            <w:vAlign w:val="center"/>
          </w:tcPr>
          <w:p w14:paraId="358BF2A7" w14:textId="77777777" w:rsidR="009C3440" w:rsidRDefault="00E85093">
            <w:pPr>
              <w:widowControl/>
              <w:jc w:val="center"/>
              <w:cnfStyle w:val="100000000000" w:firstRow="1" w:lastRow="0" w:firstColumn="0" w:lastColumn="0" w:oddVBand="0" w:evenVBand="0" w:oddHBand="0" w:evenHBand="0" w:firstRowFirstColumn="0" w:firstRowLastColumn="0" w:lastRowFirstColumn="0" w:lastRowLastColumn="0"/>
              <w:rPr>
                <w:kern w:val="0"/>
                <w:sz w:val="20"/>
                <w:szCs w:val="20"/>
              </w:rPr>
            </w:pPr>
            <w:r>
              <w:rPr>
                <w:b w:val="0"/>
                <w:bCs w:val="0"/>
                <w:kern w:val="0"/>
                <w:sz w:val="20"/>
                <w:szCs w:val="20"/>
              </w:rPr>
              <w:t>参赛人数</w:t>
            </w:r>
          </w:p>
        </w:tc>
        <w:tc>
          <w:tcPr>
            <w:tcW w:w="1659" w:type="dxa"/>
            <w:noWrap/>
            <w:vAlign w:val="center"/>
          </w:tcPr>
          <w:p w14:paraId="54E8C8A2" w14:textId="77777777" w:rsidR="009C3440" w:rsidRDefault="00E85093">
            <w:pPr>
              <w:widowControl/>
              <w:jc w:val="center"/>
              <w:cnfStyle w:val="100000000000" w:firstRow="1" w:lastRow="0" w:firstColumn="0" w:lastColumn="0" w:oddVBand="0" w:evenVBand="0" w:oddHBand="0" w:evenHBand="0" w:firstRowFirstColumn="0" w:firstRowLastColumn="0" w:lastRowFirstColumn="0" w:lastRowLastColumn="0"/>
              <w:rPr>
                <w:kern w:val="0"/>
                <w:sz w:val="20"/>
                <w:szCs w:val="20"/>
              </w:rPr>
            </w:pPr>
            <w:r>
              <w:rPr>
                <w:b w:val="0"/>
                <w:bCs w:val="0"/>
                <w:kern w:val="0"/>
                <w:sz w:val="20"/>
                <w:szCs w:val="20"/>
              </w:rPr>
              <w:t>一等奖</w:t>
            </w:r>
          </w:p>
        </w:tc>
        <w:tc>
          <w:tcPr>
            <w:tcW w:w="1659" w:type="dxa"/>
            <w:noWrap/>
            <w:vAlign w:val="center"/>
          </w:tcPr>
          <w:p w14:paraId="0165D223" w14:textId="77777777" w:rsidR="009C3440" w:rsidRDefault="00E85093">
            <w:pPr>
              <w:widowControl/>
              <w:jc w:val="center"/>
              <w:cnfStyle w:val="100000000000" w:firstRow="1" w:lastRow="0" w:firstColumn="0" w:lastColumn="0" w:oddVBand="0" w:evenVBand="0" w:oddHBand="0" w:evenHBand="0" w:firstRowFirstColumn="0" w:firstRowLastColumn="0" w:lastRowFirstColumn="0" w:lastRowLastColumn="0"/>
              <w:rPr>
                <w:kern w:val="0"/>
                <w:sz w:val="20"/>
                <w:szCs w:val="20"/>
              </w:rPr>
            </w:pPr>
            <w:r>
              <w:rPr>
                <w:b w:val="0"/>
                <w:bCs w:val="0"/>
                <w:kern w:val="0"/>
                <w:sz w:val="20"/>
                <w:szCs w:val="20"/>
              </w:rPr>
              <w:t>二等奖</w:t>
            </w:r>
          </w:p>
        </w:tc>
        <w:tc>
          <w:tcPr>
            <w:tcW w:w="1659" w:type="dxa"/>
            <w:noWrap/>
            <w:vAlign w:val="center"/>
          </w:tcPr>
          <w:p w14:paraId="3A3B2FAE" w14:textId="77777777" w:rsidR="009C3440" w:rsidRDefault="00E85093">
            <w:pPr>
              <w:widowControl/>
              <w:jc w:val="center"/>
              <w:cnfStyle w:val="100000000000" w:firstRow="1" w:lastRow="0" w:firstColumn="0" w:lastColumn="0" w:oddVBand="0" w:evenVBand="0" w:oddHBand="0" w:evenHBand="0" w:firstRowFirstColumn="0" w:firstRowLastColumn="0" w:lastRowFirstColumn="0" w:lastRowLastColumn="0"/>
              <w:rPr>
                <w:kern w:val="0"/>
                <w:sz w:val="20"/>
                <w:szCs w:val="20"/>
              </w:rPr>
            </w:pPr>
            <w:r>
              <w:rPr>
                <w:b w:val="0"/>
                <w:bCs w:val="0"/>
                <w:kern w:val="0"/>
                <w:sz w:val="20"/>
                <w:szCs w:val="20"/>
              </w:rPr>
              <w:t>三等奖</w:t>
            </w:r>
          </w:p>
        </w:tc>
      </w:tr>
      <w:tr w:rsidR="009C3440" w14:paraId="27C36AF4" w14:textId="77777777" w:rsidTr="009C3440">
        <w:trPr>
          <w:trHeight w:val="255"/>
        </w:trPr>
        <w:tc>
          <w:tcPr>
            <w:cnfStyle w:val="001000000000" w:firstRow="0" w:lastRow="0" w:firstColumn="1" w:lastColumn="0" w:oddVBand="0" w:evenVBand="0" w:oddHBand="0" w:evenHBand="0" w:firstRowFirstColumn="0" w:firstRowLastColumn="0" w:lastRowFirstColumn="0" w:lastRowLastColumn="0"/>
            <w:tcW w:w="1386" w:type="dxa"/>
            <w:shd w:val="clear" w:color="auto" w:fill="DEEAF6"/>
            <w:noWrap/>
            <w:vAlign w:val="center"/>
          </w:tcPr>
          <w:p w14:paraId="3766F412" w14:textId="77777777" w:rsidR="009C3440" w:rsidRDefault="00E85093">
            <w:pPr>
              <w:widowControl/>
              <w:jc w:val="center"/>
              <w:rPr>
                <w:bCs w:val="0"/>
                <w:kern w:val="0"/>
                <w:sz w:val="20"/>
                <w:szCs w:val="20"/>
              </w:rPr>
            </w:pPr>
            <w:bookmarkStart w:id="202" w:name="_Hlk8457284"/>
            <w:r>
              <w:rPr>
                <w:b w:val="0"/>
                <w:kern w:val="0"/>
                <w:sz w:val="20"/>
                <w:szCs w:val="20"/>
              </w:rPr>
              <w:t>2014</w:t>
            </w:r>
          </w:p>
        </w:tc>
        <w:tc>
          <w:tcPr>
            <w:tcW w:w="1933" w:type="dxa"/>
            <w:shd w:val="clear" w:color="auto" w:fill="DEEAF6"/>
            <w:noWrap/>
            <w:vAlign w:val="center"/>
          </w:tcPr>
          <w:p w14:paraId="03AE2AEA" w14:textId="77777777" w:rsidR="009C3440" w:rsidRDefault="00E85093">
            <w:pPr>
              <w:widowControl/>
              <w:jc w:val="center"/>
              <w:cnfStyle w:val="000000000000" w:firstRow="0" w:lastRow="0" w:firstColumn="0" w:lastColumn="0" w:oddVBand="0" w:evenVBand="0" w:oddHBand="0" w:evenHBand="0" w:firstRowFirstColumn="0" w:firstRowLastColumn="0" w:lastRowFirstColumn="0" w:lastRowLastColumn="0"/>
              <w:rPr>
                <w:kern w:val="0"/>
                <w:sz w:val="20"/>
                <w:szCs w:val="20"/>
              </w:rPr>
            </w:pPr>
            <w:r>
              <w:rPr>
                <w:kern w:val="0"/>
                <w:sz w:val="20"/>
                <w:szCs w:val="20"/>
              </w:rPr>
              <w:t>65</w:t>
            </w:r>
          </w:p>
        </w:tc>
        <w:tc>
          <w:tcPr>
            <w:tcW w:w="1659" w:type="dxa"/>
            <w:shd w:val="clear" w:color="auto" w:fill="DEEAF6"/>
            <w:noWrap/>
            <w:vAlign w:val="center"/>
          </w:tcPr>
          <w:p w14:paraId="4BB0F45A" w14:textId="77777777" w:rsidR="009C3440" w:rsidRDefault="00E85093">
            <w:pPr>
              <w:widowControl/>
              <w:jc w:val="center"/>
              <w:cnfStyle w:val="000000000000" w:firstRow="0" w:lastRow="0" w:firstColumn="0" w:lastColumn="0" w:oddVBand="0" w:evenVBand="0" w:oddHBand="0" w:evenHBand="0" w:firstRowFirstColumn="0" w:firstRowLastColumn="0" w:lastRowFirstColumn="0" w:lastRowLastColumn="0"/>
              <w:rPr>
                <w:kern w:val="0"/>
                <w:sz w:val="20"/>
                <w:szCs w:val="20"/>
              </w:rPr>
            </w:pPr>
            <w:r>
              <w:rPr>
                <w:kern w:val="0"/>
                <w:sz w:val="20"/>
                <w:szCs w:val="20"/>
              </w:rPr>
              <w:t>2</w:t>
            </w:r>
          </w:p>
        </w:tc>
        <w:tc>
          <w:tcPr>
            <w:tcW w:w="1659" w:type="dxa"/>
            <w:shd w:val="clear" w:color="auto" w:fill="DEEAF6"/>
            <w:noWrap/>
            <w:vAlign w:val="center"/>
          </w:tcPr>
          <w:p w14:paraId="5E9AF404" w14:textId="77777777" w:rsidR="009C3440" w:rsidRDefault="00E85093">
            <w:pPr>
              <w:widowControl/>
              <w:jc w:val="center"/>
              <w:cnfStyle w:val="000000000000" w:firstRow="0" w:lastRow="0" w:firstColumn="0" w:lastColumn="0" w:oddVBand="0" w:evenVBand="0" w:oddHBand="0" w:evenHBand="0" w:firstRowFirstColumn="0" w:firstRowLastColumn="0" w:lastRowFirstColumn="0" w:lastRowLastColumn="0"/>
              <w:rPr>
                <w:kern w:val="0"/>
                <w:sz w:val="20"/>
                <w:szCs w:val="20"/>
              </w:rPr>
            </w:pPr>
            <w:r>
              <w:rPr>
                <w:kern w:val="0"/>
                <w:sz w:val="20"/>
                <w:szCs w:val="20"/>
              </w:rPr>
              <w:t>30</w:t>
            </w:r>
          </w:p>
        </w:tc>
        <w:tc>
          <w:tcPr>
            <w:tcW w:w="1659" w:type="dxa"/>
            <w:shd w:val="clear" w:color="auto" w:fill="DEEAF6"/>
            <w:noWrap/>
            <w:vAlign w:val="center"/>
          </w:tcPr>
          <w:p w14:paraId="799016B1" w14:textId="77777777" w:rsidR="009C3440" w:rsidRDefault="00E85093">
            <w:pPr>
              <w:widowControl/>
              <w:jc w:val="center"/>
              <w:cnfStyle w:val="000000000000" w:firstRow="0" w:lastRow="0" w:firstColumn="0" w:lastColumn="0" w:oddVBand="0" w:evenVBand="0" w:oddHBand="0" w:evenHBand="0" w:firstRowFirstColumn="0" w:firstRowLastColumn="0" w:lastRowFirstColumn="0" w:lastRowLastColumn="0"/>
              <w:rPr>
                <w:kern w:val="0"/>
                <w:sz w:val="20"/>
                <w:szCs w:val="20"/>
              </w:rPr>
            </w:pPr>
            <w:r>
              <w:rPr>
                <w:kern w:val="0"/>
                <w:sz w:val="20"/>
                <w:szCs w:val="20"/>
              </w:rPr>
              <w:t>33</w:t>
            </w:r>
          </w:p>
        </w:tc>
      </w:tr>
      <w:tr w:rsidR="009C3440" w14:paraId="2AC159FD" w14:textId="77777777" w:rsidTr="009C3440">
        <w:trPr>
          <w:trHeight w:val="255"/>
        </w:trPr>
        <w:tc>
          <w:tcPr>
            <w:cnfStyle w:val="001000000000" w:firstRow="0" w:lastRow="0" w:firstColumn="1" w:lastColumn="0" w:oddVBand="0" w:evenVBand="0" w:oddHBand="0" w:evenHBand="0" w:firstRowFirstColumn="0" w:firstRowLastColumn="0" w:lastRowFirstColumn="0" w:lastRowLastColumn="0"/>
            <w:tcW w:w="1386" w:type="dxa"/>
            <w:noWrap/>
            <w:vAlign w:val="center"/>
          </w:tcPr>
          <w:p w14:paraId="0EEAE6CA" w14:textId="77777777" w:rsidR="009C3440" w:rsidRDefault="00E85093">
            <w:pPr>
              <w:widowControl/>
              <w:jc w:val="center"/>
              <w:rPr>
                <w:bCs w:val="0"/>
                <w:kern w:val="0"/>
                <w:sz w:val="20"/>
                <w:szCs w:val="20"/>
              </w:rPr>
            </w:pPr>
            <w:r>
              <w:rPr>
                <w:b w:val="0"/>
                <w:kern w:val="0"/>
                <w:sz w:val="20"/>
                <w:szCs w:val="20"/>
              </w:rPr>
              <w:t>2015</w:t>
            </w:r>
          </w:p>
        </w:tc>
        <w:tc>
          <w:tcPr>
            <w:tcW w:w="1933" w:type="dxa"/>
            <w:noWrap/>
            <w:vAlign w:val="center"/>
          </w:tcPr>
          <w:p w14:paraId="64A4862F" w14:textId="77777777" w:rsidR="009C3440" w:rsidRDefault="00E85093">
            <w:pPr>
              <w:widowControl/>
              <w:jc w:val="center"/>
              <w:cnfStyle w:val="000000000000" w:firstRow="0" w:lastRow="0" w:firstColumn="0" w:lastColumn="0" w:oddVBand="0" w:evenVBand="0" w:oddHBand="0" w:evenHBand="0" w:firstRowFirstColumn="0" w:firstRowLastColumn="0" w:lastRowFirstColumn="0" w:lastRowLastColumn="0"/>
              <w:rPr>
                <w:kern w:val="0"/>
                <w:sz w:val="20"/>
                <w:szCs w:val="20"/>
              </w:rPr>
            </w:pPr>
            <w:r>
              <w:rPr>
                <w:kern w:val="0"/>
                <w:sz w:val="20"/>
                <w:szCs w:val="20"/>
              </w:rPr>
              <w:t>72</w:t>
            </w:r>
          </w:p>
        </w:tc>
        <w:tc>
          <w:tcPr>
            <w:tcW w:w="1659" w:type="dxa"/>
            <w:noWrap/>
            <w:vAlign w:val="center"/>
          </w:tcPr>
          <w:p w14:paraId="16BC98C3" w14:textId="77777777" w:rsidR="009C3440" w:rsidRDefault="00E85093">
            <w:pPr>
              <w:widowControl/>
              <w:jc w:val="center"/>
              <w:cnfStyle w:val="000000000000" w:firstRow="0" w:lastRow="0" w:firstColumn="0" w:lastColumn="0" w:oddVBand="0" w:evenVBand="0" w:oddHBand="0" w:evenHBand="0" w:firstRowFirstColumn="0" w:firstRowLastColumn="0" w:lastRowFirstColumn="0" w:lastRowLastColumn="0"/>
              <w:rPr>
                <w:kern w:val="0"/>
                <w:sz w:val="20"/>
                <w:szCs w:val="20"/>
              </w:rPr>
            </w:pPr>
            <w:r>
              <w:rPr>
                <w:kern w:val="0"/>
                <w:sz w:val="20"/>
                <w:szCs w:val="20"/>
              </w:rPr>
              <w:t>3</w:t>
            </w:r>
          </w:p>
        </w:tc>
        <w:tc>
          <w:tcPr>
            <w:tcW w:w="1659" w:type="dxa"/>
            <w:noWrap/>
            <w:vAlign w:val="center"/>
          </w:tcPr>
          <w:p w14:paraId="5C3D2297" w14:textId="77777777" w:rsidR="009C3440" w:rsidRDefault="00E85093">
            <w:pPr>
              <w:widowControl/>
              <w:jc w:val="center"/>
              <w:cnfStyle w:val="000000000000" w:firstRow="0" w:lastRow="0" w:firstColumn="0" w:lastColumn="0" w:oddVBand="0" w:evenVBand="0" w:oddHBand="0" w:evenHBand="0" w:firstRowFirstColumn="0" w:firstRowLastColumn="0" w:lastRowFirstColumn="0" w:lastRowLastColumn="0"/>
              <w:rPr>
                <w:kern w:val="0"/>
                <w:sz w:val="20"/>
                <w:szCs w:val="20"/>
              </w:rPr>
            </w:pPr>
            <w:r>
              <w:rPr>
                <w:kern w:val="0"/>
                <w:sz w:val="20"/>
                <w:szCs w:val="20"/>
              </w:rPr>
              <w:t>36</w:t>
            </w:r>
          </w:p>
        </w:tc>
        <w:tc>
          <w:tcPr>
            <w:tcW w:w="1659" w:type="dxa"/>
            <w:noWrap/>
            <w:vAlign w:val="center"/>
          </w:tcPr>
          <w:p w14:paraId="3064EC13" w14:textId="77777777" w:rsidR="009C3440" w:rsidRDefault="00E85093">
            <w:pPr>
              <w:widowControl/>
              <w:jc w:val="center"/>
              <w:cnfStyle w:val="000000000000" w:firstRow="0" w:lastRow="0" w:firstColumn="0" w:lastColumn="0" w:oddVBand="0" w:evenVBand="0" w:oddHBand="0" w:evenHBand="0" w:firstRowFirstColumn="0" w:firstRowLastColumn="0" w:lastRowFirstColumn="0" w:lastRowLastColumn="0"/>
              <w:rPr>
                <w:kern w:val="0"/>
                <w:sz w:val="20"/>
                <w:szCs w:val="20"/>
              </w:rPr>
            </w:pPr>
            <w:r>
              <w:rPr>
                <w:kern w:val="0"/>
                <w:sz w:val="20"/>
                <w:szCs w:val="20"/>
              </w:rPr>
              <w:t>33</w:t>
            </w:r>
          </w:p>
        </w:tc>
      </w:tr>
      <w:tr w:rsidR="009C3440" w14:paraId="45F34E04" w14:textId="77777777" w:rsidTr="009C3440">
        <w:trPr>
          <w:trHeight w:val="255"/>
        </w:trPr>
        <w:tc>
          <w:tcPr>
            <w:cnfStyle w:val="001000000000" w:firstRow="0" w:lastRow="0" w:firstColumn="1" w:lastColumn="0" w:oddVBand="0" w:evenVBand="0" w:oddHBand="0" w:evenHBand="0" w:firstRowFirstColumn="0" w:firstRowLastColumn="0" w:lastRowFirstColumn="0" w:lastRowLastColumn="0"/>
            <w:tcW w:w="1386" w:type="dxa"/>
            <w:shd w:val="clear" w:color="auto" w:fill="DEEAF6"/>
            <w:noWrap/>
            <w:vAlign w:val="center"/>
          </w:tcPr>
          <w:p w14:paraId="56A60484" w14:textId="77777777" w:rsidR="009C3440" w:rsidRDefault="00E85093">
            <w:pPr>
              <w:widowControl/>
              <w:jc w:val="center"/>
              <w:rPr>
                <w:bCs w:val="0"/>
                <w:kern w:val="0"/>
                <w:sz w:val="20"/>
                <w:szCs w:val="20"/>
              </w:rPr>
            </w:pPr>
            <w:r>
              <w:rPr>
                <w:b w:val="0"/>
                <w:kern w:val="0"/>
                <w:sz w:val="20"/>
                <w:szCs w:val="20"/>
              </w:rPr>
              <w:t>2016</w:t>
            </w:r>
          </w:p>
        </w:tc>
        <w:tc>
          <w:tcPr>
            <w:tcW w:w="1933" w:type="dxa"/>
            <w:shd w:val="clear" w:color="auto" w:fill="DEEAF6"/>
            <w:noWrap/>
            <w:vAlign w:val="center"/>
          </w:tcPr>
          <w:p w14:paraId="3A083257" w14:textId="77777777" w:rsidR="009C3440" w:rsidRDefault="00E85093">
            <w:pPr>
              <w:widowControl/>
              <w:jc w:val="center"/>
              <w:cnfStyle w:val="000000000000" w:firstRow="0" w:lastRow="0" w:firstColumn="0" w:lastColumn="0" w:oddVBand="0" w:evenVBand="0" w:oddHBand="0" w:evenHBand="0" w:firstRowFirstColumn="0" w:firstRowLastColumn="0" w:lastRowFirstColumn="0" w:lastRowLastColumn="0"/>
              <w:rPr>
                <w:kern w:val="0"/>
                <w:sz w:val="20"/>
                <w:szCs w:val="20"/>
              </w:rPr>
            </w:pPr>
            <w:r>
              <w:rPr>
                <w:kern w:val="0"/>
                <w:sz w:val="20"/>
                <w:szCs w:val="20"/>
              </w:rPr>
              <w:t>208</w:t>
            </w:r>
          </w:p>
        </w:tc>
        <w:tc>
          <w:tcPr>
            <w:tcW w:w="1659" w:type="dxa"/>
            <w:shd w:val="clear" w:color="auto" w:fill="DEEAF6"/>
            <w:noWrap/>
            <w:vAlign w:val="center"/>
          </w:tcPr>
          <w:p w14:paraId="67800D25" w14:textId="77777777" w:rsidR="009C3440" w:rsidRDefault="00E85093">
            <w:pPr>
              <w:widowControl/>
              <w:jc w:val="center"/>
              <w:cnfStyle w:val="000000000000" w:firstRow="0" w:lastRow="0" w:firstColumn="0" w:lastColumn="0" w:oddVBand="0" w:evenVBand="0" w:oddHBand="0" w:evenHBand="0" w:firstRowFirstColumn="0" w:firstRowLastColumn="0" w:lastRowFirstColumn="0" w:lastRowLastColumn="0"/>
              <w:rPr>
                <w:kern w:val="0"/>
                <w:sz w:val="20"/>
                <w:szCs w:val="20"/>
              </w:rPr>
            </w:pPr>
            <w:r>
              <w:rPr>
                <w:kern w:val="0"/>
                <w:sz w:val="20"/>
                <w:szCs w:val="20"/>
              </w:rPr>
              <w:t>5</w:t>
            </w:r>
          </w:p>
        </w:tc>
        <w:tc>
          <w:tcPr>
            <w:tcW w:w="1659" w:type="dxa"/>
            <w:shd w:val="clear" w:color="auto" w:fill="DEEAF6"/>
            <w:noWrap/>
            <w:vAlign w:val="center"/>
          </w:tcPr>
          <w:p w14:paraId="3685209B" w14:textId="77777777" w:rsidR="009C3440" w:rsidRDefault="00E85093">
            <w:pPr>
              <w:widowControl/>
              <w:jc w:val="center"/>
              <w:cnfStyle w:val="000000000000" w:firstRow="0" w:lastRow="0" w:firstColumn="0" w:lastColumn="0" w:oddVBand="0" w:evenVBand="0" w:oddHBand="0" w:evenHBand="0" w:firstRowFirstColumn="0" w:firstRowLastColumn="0" w:lastRowFirstColumn="0" w:lastRowLastColumn="0"/>
              <w:rPr>
                <w:kern w:val="0"/>
                <w:sz w:val="20"/>
                <w:szCs w:val="20"/>
              </w:rPr>
            </w:pPr>
            <w:r>
              <w:rPr>
                <w:kern w:val="0"/>
                <w:sz w:val="20"/>
                <w:szCs w:val="20"/>
              </w:rPr>
              <w:t>41</w:t>
            </w:r>
          </w:p>
        </w:tc>
        <w:tc>
          <w:tcPr>
            <w:tcW w:w="1659" w:type="dxa"/>
            <w:shd w:val="clear" w:color="auto" w:fill="DEEAF6"/>
            <w:noWrap/>
            <w:vAlign w:val="center"/>
          </w:tcPr>
          <w:p w14:paraId="2C409DD2" w14:textId="77777777" w:rsidR="009C3440" w:rsidRDefault="00E85093">
            <w:pPr>
              <w:widowControl/>
              <w:jc w:val="center"/>
              <w:cnfStyle w:val="000000000000" w:firstRow="0" w:lastRow="0" w:firstColumn="0" w:lastColumn="0" w:oddVBand="0" w:evenVBand="0" w:oddHBand="0" w:evenHBand="0" w:firstRowFirstColumn="0" w:firstRowLastColumn="0" w:lastRowFirstColumn="0" w:lastRowLastColumn="0"/>
              <w:rPr>
                <w:kern w:val="0"/>
                <w:sz w:val="20"/>
                <w:szCs w:val="20"/>
              </w:rPr>
            </w:pPr>
            <w:r>
              <w:rPr>
                <w:kern w:val="0"/>
                <w:sz w:val="20"/>
                <w:szCs w:val="20"/>
              </w:rPr>
              <w:t>54</w:t>
            </w:r>
          </w:p>
        </w:tc>
      </w:tr>
      <w:tr w:rsidR="009C3440" w14:paraId="3B976370" w14:textId="77777777" w:rsidTr="009C3440">
        <w:trPr>
          <w:trHeight w:val="255"/>
        </w:trPr>
        <w:tc>
          <w:tcPr>
            <w:cnfStyle w:val="001000000000" w:firstRow="0" w:lastRow="0" w:firstColumn="1" w:lastColumn="0" w:oddVBand="0" w:evenVBand="0" w:oddHBand="0" w:evenHBand="0" w:firstRowFirstColumn="0" w:firstRowLastColumn="0" w:lastRowFirstColumn="0" w:lastRowLastColumn="0"/>
            <w:tcW w:w="1386" w:type="dxa"/>
            <w:noWrap/>
            <w:vAlign w:val="center"/>
          </w:tcPr>
          <w:p w14:paraId="2204C94B" w14:textId="77777777" w:rsidR="009C3440" w:rsidRDefault="00E85093">
            <w:pPr>
              <w:widowControl/>
              <w:jc w:val="center"/>
              <w:rPr>
                <w:bCs w:val="0"/>
                <w:kern w:val="0"/>
                <w:sz w:val="20"/>
                <w:szCs w:val="20"/>
              </w:rPr>
            </w:pPr>
            <w:r>
              <w:rPr>
                <w:b w:val="0"/>
                <w:kern w:val="0"/>
                <w:sz w:val="20"/>
                <w:szCs w:val="20"/>
              </w:rPr>
              <w:t>2017</w:t>
            </w:r>
          </w:p>
        </w:tc>
        <w:tc>
          <w:tcPr>
            <w:tcW w:w="1933" w:type="dxa"/>
            <w:noWrap/>
            <w:vAlign w:val="center"/>
          </w:tcPr>
          <w:p w14:paraId="2CAB13EB" w14:textId="77777777" w:rsidR="009C3440" w:rsidRDefault="00E85093">
            <w:pPr>
              <w:widowControl/>
              <w:jc w:val="center"/>
              <w:cnfStyle w:val="000000000000" w:firstRow="0" w:lastRow="0" w:firstColumn="0" w:lastColumn="0" w:oddVBand="0" w:evenVBand="0" w:oddHBand="0" w:evenHBand="0" w:firstRowFirstColumn="0" w:firstRowLastColumn="0" w:lastRowFirstColumn="0" w:lastRowLastColumn="0"/>
              <w:rPr>
                <w:kern w:val="0"/>
                <w:sz w:val="20"/>
                <w:szCs w:val="20"/>
              </w:rPr>
            </w:pPr>
            <w:r>
              <w:rPr>
                <w:kern w:val="0"/>
                <w:sz w:val="20"/>
                <w:szCs w:val="20"/>
              </w:rPr>
              <w:t>262</w:t>
            </w:r>
          </w:p>
        </w:tc>
        <w:tc>
          <w:tcPr>
            <w:tcW w:w="1659" w:type="dxa"/>
            <w:noWrap/>
            <w:vAlign w:val="center"/>
          </w:tcPr>
          <w:p w14:paraId="3A27F7C3" w14:textId="77777777" w:rsidR="009C3440" w:rsidRDefault="00E85093">
            <w:pPr>
              <w:widowControl/>
              <w:jc w:val="center"/>
              <w:cnfStyle w:val="000000000000" w:firstRow="0" w:lastRow="0" w:firstColumn="0" w:lastColumn="0" w:oddVBand="0" w:evenVBand="0" w:oddHBand="0" w:evenHBand="0" w:firstRowFirstColumn="0" w:firstRowLastColumn="0" w:lastRowFirstColumn="0" w:lastRowLastColumn="0"/>
              <w:rPr>
                <w:kern w:val="0"/>
                <w:sz w:val="20"/>
                <w:szCs w:val="20"/>
              </w:rPr>
            </w:pPr>
            <w:r>
              <w:rPr>
                <w:kern w:val="0"/>
                <w:sz w:val="20"/>
                <w:szCs w:val="20"/>
              </w:rPr>
              <w:t>4</w:t>
            </w:r>
          </w:p>
        </w:tc>
        <w:tc>
          <w:tcPr>
            <w:tcW w:w="1659" w:type="dxa"/>
            <w:noWrap/>
            <w:vAlign w:val="center"/>
          </w:tcPr>
          <w:p w14:paraId="2A58C211" w14:textId="77777777" w:rsidR="009C3440" w:rsidRDefault="00E85093">
            <w:pPr>
              <w:widowControl/>
              <w:jc w:val="center"/>
              <w:cnfStyle w:val="000000000000" w:firstRow="0" w:lastRow="0" w:firstColumn="0" w:lastColumn="0" w:oddVBand="0" w:evenVBand="0" w:oddHBand="0" w:evenHBand="0" w:firstRowFirstColumn="0" w:firstRowLastColumn="0" w:lastRowFirstColumn="0" w:lastRowLastColumn="0"/>
              <w:rPr>
                <w:kern w:val="0"/>
                <w:sz w:val="20"/>
                <w:szCs w:val="20"/>
              </w:rPr>
            </w:pPr>
            <w:r>
              <w:rPr>
                <w:kern w:val="0"/>
                <w:sz w:val="20"/>
                <w:szCs w:val="20"/>
              </w:rPr>
              <w:t>40</w:t>
            </w:r>
          </w:p>
        </w:tc>
        <w:tc>
          <w:tcPr>
            <w:tcW w:w="1659" w:type="dxa"/>
            <w:noWrap/>
            <w:vAlign w:val="center"/>
          </w:tcPr>
          <w:p w14:paraId="2A19D1EE" w14:textId="77777777" w:rsidR="009C3440" w:rsidRDefault="00E85093">
            <w:pPr>
              <w:widowControl/>
              <w:jc w:val="center"/>
              <w:cnfStyle w:val="000000000000" w:firstRow="0" w:lastRow="0" w:firstColumn="0" w:lastColumn="0" w:oddVBand="0" w:evenVBand="0" w:oddHBand="0" w:evenHBand="0" w:firstRowFirstColumn="0" w:firstRowLastColumn="0" w:lastRowFirstColumn="0" w:lastRowLastColumn="0"/>
              <w:rPr>
                <w:kern w:val="0"/>
                <w:sz w:val="20"/>
                <w:szCs w:val="20"/>
              </w:rPr>
            </w:pPr>
            <w:r>
              <w:rPr>
                <w:kern w:val="0"/>
                <w:sz w:val="20"/>
                <w:szCs w:val="20"/>
              </w:rPr>
              <w:t>59</w:t>
            </w:r>
          </w:p>
        </w:tc>
      </w:tr>
      <w:tr w:rsidR="009C3440" w14:paraId="50B38C02" w14:textId="77777777" w:rsidTr="009C3440">
        <w:trPr>
          <w:trHeight w:val="255"/>
        </w:trPr>
        <w:tc>
          <w:tcPr>
            <w:cnfStyle w:val="001000000000" w:firstRow="0" w:lastRow="0" w:firstColumn="1" w:lastColumn="0" w:oddVBand="0" w:evenVBand="0" w:oddHBand="0" w:evenHBand="0" w:firstRowFirstColumn="0" w:firstRowLastColumn="0" w:lastRowFirstColumn="0" w:lastRowLastColumn="0"/>
            <w:tcW w:w="1386" w:type="dxa"/>
            <w:shd w:val="clear" w:color="auto" w:fill="DEEAF6"/>
            <w:noWrap/>
            <w:vAlign w:val="center"/>
          </w:tcPr>
          <w:p w14:paraId="39CEA092" w14:textId="77777777" w:rsidR="009C3440" w:rsidRDefault="00E85093">
            <w:pPr>
              <w:widowControl/>
              <w:jc w:val="center"/>
              <w:rPr>
                <w:bCs w:val="0"/>
                <w:kern w:val="0"/>
                <w:sz w:val="20"/>
                <w:szCs w:val="20"/>
              </w:rPr>
            </w:pPr>
            <w:r>
              <w:rPr>
                <w:b w:val="0"/>
                <w:kern w:val="0"/>
                <w:sz w:val="20"/>
                <w:szCs w:val="20"/>
              </w:rPr>
              <w:t>2018</w:t>
            </w:r>
          </w:p>
        </w:tc>
        <w:tc>
          <w:tcPr>
            <w:tcW w:w="1933" w:type="dxa"/>
            <w:shd w:val="clear" w:color="auto" w:fill="DEEAF6"/>
            <w:noWrap/>
            <w:vAlign w:val="center"/>
          </w:tcPr>
          <w:p w14:paraId="46F2D58F" w14:textId="77777777" w:rsidR="009C3440" w:rsidRDefault="00E85093">
            <w:pPr>
              <w:widowControl/>
              <w:jc w:val="center"/>
              <w:cnfStyle w:val="000000000000" w:firstRow="0" w:lastRow="0" w:firstColumn="0" w:lastColumn="0" w:oddVBand="0" w:evenVBand="0" w:oddHBand="0" w:evenHBand="0" w:firstRowFirstColumn="0" w:firstRowLastColumn="0" w:lastRowFirstColumn="0" w:lastRowLastColumn="0"/>
              <w:rPr>
                <w:kern w:val="0"/>
                <w:sz w:val="20"/>
                <w:szCs w:val="20"/>
              </w:rPr>
            </w:pPr>
            <w:r>
              <w:rPr>
                <w:kern w:val="0"/>
                <w:sz w:val="20"/>
                <w:szCs w:val="20"/>
              </w:rPr>
              <w:t>312</w:t>
            </w:r>
          </w:p>
        </w:tc>
        <w:tc>
          <w:tcPr>
            <w:tcW w:w="1659" w:type="dxa"/>
            <w:shd w:val="clear" w:color="auto" w:fill="DEEAF6"/>
            <w:noWrap/>
            <w:vAlign w:val="center"/>
          </w:tcPr>
          <w:p w14:paraId="6CF7A497" w14:textId="77777777" w:rsidR="009C3440" w:rsidRDefault="00E85093">
            <w:pPr>
              <w:widowControl/>
              <w:jc w:val="center"/>
              <w:cnfStyle w:val="000000000000" w:firstRow="0" w:lastRow="0" w:firstColumn="0" w:lastColumn="0" w:oddVBand="0" w:evenVBand="0" w:oddHBand="0" w:evenHBand="0" w:firstRowFirstColumn="0" w:firstRowLastColumn="0" w:lastRowFirstColumn="0" w:lastRowLastColumn="0"/>
              <w:rPr>
                <w:kern w:val="0"/>
                <w:sz w:val="20"/>
                <w:szCs w:val="20"/>
              </w:rPr>
            </w:pPr>
            <w:r>
              <w:rPr>
                <w:kern w:val="0"/>
                <w:sz w:val="20"/>
                <w:szCs w:val="20"/>
              </w:rPr>
              <w:t>8</w:t>
            </w:r>
          </w:p>
        </w:tc>
        <w:tc>
          <w:tcPr>
            <w:tcW w:w="1659" w:type="dxa"/>
            <w:shd w:val="clear" w:color="auto" w:fill="DEEAF6"/>
            <w:noWrap/>
            <w:vAlign w:val="center"/>
          </w:tcPr>
          <w:p w14:paraId="7372264B" w14:textId="77777777" w:rsidR="009C3440" w:rsidRDefault="00E85093">
            <w:pPr>
              <w:widowControl/>
              <w:jc w:val="center"/>
              <w:cnfStyle w:val="000000000000" w:firstRow="0" w:lastRow="0" w:firstColumn="0" w:lastColumn="0" w:oddVBand="0" w:evenVBand="0" w:oddHBand="0" w:evenHBand="0" w:firstRowFirstColumn="0" w:firstRowLastColumn="0" w:lastRowFirstColumn="0" w:lastRowLastColumn="0"/>
              <w:rPr>
                <w:kern w:val="0"/>
                <w:sz w:val="20"/>
                <w:szCs w:val="20"/>
              </w:rPr>
            </w:pPr>
            <w:r>
              <w:rPr>
                <w:kern w:val="0"/>
                <w:sz w:val="20"/>
                <w:szCs w:val="20"/>
              </w:rPr>
              <w:t>59</w:t>
            </w:r>
          </w:p>
        </w:tc>
        <w:tc>
          <w:tcPr>
            <w:tcW w:w="1659" w:type="dxa"/>
            <w:shd w:val="clear" w:color="auto" w:fill="DEEAF6"/>
            <w:noWrap/>
            <w:vAlign w:val="center"/>
          </w:tcPr>
          <w:p w14:paraId="7D340BBF" w14:textId="77777777" w:rsidR="009C3440" w:rsidRDefault="00E85093">
            <w:pPr>
              <w:widowControl/>
              <w:jc w:val="center"/>
              <w:cnfStyle w:val="000000000000" w:firstRow="0" w:lastRow="0" w:firstColumn="0" w:lastColumn="0" w:oddVBand="0" w:evenVBand="0" w:oddHBand="0" w:evenHBand="0" w:firstRowFirstColumn="0" w:firstRowLastColumn="0" w:lastRowFirstColumn="0" w:lastRowLastColumn="0"/>
              <w:rPr>
                <w:kern w:val="0"/>
                <w:sz w:val="20"/>
                <w:szCs w:val="20"/>
              </w:rPr>
            </w:pPr>
            <w:r>
              <w:rPr>
                <w:kern w:val="0"/>
                <w:sz w:val="20"/>
                <w:szCs w:val="20"/>
              </w:rPr>
              <w:t>73</w:t>
            </w:r>
          </w:p>
        </w:tc>
      </w:tr>
    </w:tbl>
    <w:bookmarkEnd w:id="199"/>
    <w:bookmarkEnd w:id="200"/>
    <w:bookmarkEnd w:id="201"/>
    <w:bookmarkEnd w:id="202"/>
    <w:p w14:paraId="130EF8AE" w14:textId="2AD4FFFD" w:rsidR="009C3440" w:rsidRPr="009E4E3D" w:rsidRDefault="00E85093">
      <w:pPr>
        <w:pStyle w:val="a9"/>
        <w:spacing w:before="0" w:beforeAutospacing="0" w:after="0" w:afterAutospacing="0"/>
        <w:ind w:firstLineChars="200" w:firstLine="480"/>
        <w:jc w:val="both"/>
        <w:rPr>
          <w:rFonts w:ascii="Times New Roman" w:hAnsi="Times New Roman"/>
          <w:highlight w:val="red"/>
          <w:lang w:eastAsia="zh-CN"/>
        </w:rPr>
      </w:pPr>
      <w:r>
        <w:rPr>
          <w:rFonts w:ascii="Times New Roman" w:hAnsi="Times New Roman"/>
          <w:lang w:eastAsia="zh-CN"/>
        </w:rPr>
        <w:t>然后对原始数据进行级比检验，</w:t>
      </w:r>
      <w:bookmarkStart w:id="203" w:name="OLE_LINK10"/>
      <w:bookmarkStart w:id="204" w:name="OLE_LINK9"/>
      <w:bookmarkStart w:id="205" w:name="OLE_LINK11"/>
      <w:r>
        <w:rPr>
          <w:rFonts w:ascii="Times New Roman" w:hAnsi="Times New Roman"/>
          <w:lang w:eastAsia="zh-CN"/>
        </w:rPr>
        <w:t>令参赛人数序列为</w:t>
      </w:r>
      <w:bookmarkStart w:id="206" w:name="OLE_LINK14"/>
      <w:bookmarkStart w:id="207" w:name="OLE_LINK12"/>
      <w:bookmarkStart w:id="208" w:name="OLE_LINK13"/>
      <w:del w:id="209" w:author="卢 望龙" w:date="2019-05-12T08:59:00Z">
        <w:r w:rsidRPr="009E4E3D" w:rsidDel="008005B7">
          <w:rPr>
            <w:rFonts w:ascii="Times New Roman" w:hAnsi="Times New Roman"/>
            <w:highlight w:val="red"/>
            <w:lang w:eastAsia="zh-CN"/>
          </w:rPr>
          <w:delText>X</w:delText>
        </w:r>
        <w:bookmarkEnd w:id="206"/>
        <w:bookmarkEnd w:id="207"/>
        <w:bookmarkEnd w:id="208"/>
        <w:r w:rsidRPr="009E4E3D" w:rsidDel="008005B7">
          <w:rPr>
            <w:rFonts w:ascii="Times New Roman" w:hAnsi="Times New Roman"/>
            <w:highlight w:val="red"/>
            <w:lang w:eastAsia="zh-CN"/>
          </w:rPr>
          <w:delText>0</w:delText>
        </w:r>
      </w:del>
      <w:ins w:id="210" w:author="卢 望龙" w:date="2019-05-12T09:18:00Z">
        <w:r w:rsidR="003632A4" w:rsidRPr="00977639">
          <w:rPr>
            <w:position w:val="-12"/>
          </w:rPr>
          <w:object w:dxaOrig="340" w:dyaOrig="360" w14:anchorId="5B06CCF7">
            <v:shape id="_x0000_i1274" type="#_x0000_t75" style="width:16.9pt;height:18.15pt" o:ole="">
              <v:imagedata r:id="rId157" o:title=""/>
            </v:shape>
            <o:OLEObject Type="Embed" ProgID="Equation.DSMT4" ShapeID="_x0000_i1274" DrawAspect="Content" ObjectID="_1619165236" r:id="rId158"/>
          </w:object>
        </w:r>
      </w:ins>
      <w:r w:rsidRPr="009E4E3D">
        <w:rPr>
          <w:rFonts w:ascii="Times New Roman" w:hAnsi="Times New Roman"/>
          <w:highlight w:val="red"/>
          <w:lang w:eastAsia="zh-CN"/>
        </w:rPr>
        <w:t>、</w:t>
      </w:r>
      <w:bookmarkStart w:id="211" w:name="OLE_LINK6"/>
      <w:bookmarkStart w:id="212" w:name="OLE_LINK7"/>
      <w:bookmarkStart w:id="213" w:name="OLE_LINK5"/>
      <w:bookmarkStart w:id="214" w:name="OLE_LINK8"/>
      <w:r w:rsidRPr="009E4E3D">
        <w:rPr>
          <w:rFonts w:ascii="Times New Roman" w:hAnsi="Times New Roman"/>
          <w:highlight w:val="red"/>
          <w:lang w:eastAsia="zh-CN"/>
        </w:rPr>
        <w:t>一等奖</w:t>
      </w:r>
      <w:proofErr w:type="gramStart"/>
      <w:r w:rsidRPr="009E4E3D">
        <w:rPr>
          <w:rFonts w:ascii="Times New Roman" w:hAnsi="Times New Roman"/>
          <w:highlight w:val="red"/>
          <w:lang w:eastAsia="zh-CN"/>
        </w:rPr>
        <w:t>获奖</w:t>
      </w:r>
      <w:ins w:id="215" w:author="卢 望龙" w:date="2019-05-12T09:38:00Z">
        <w:r w:rsidR="00373A97">
          <w:rPr>
            <w:rFonts w:ascii="Times New Roman" w:hAnsi="Times New Roman" w:hint="eastAsia"/>
            <w:highlight w:val="red"/>
            <w:lang w:eastAsia="zh-CN"/>
          </w:rPr>
          <w:t>组</w:t>
        </w:r>
      </w:ins>
      <w:proofErr w:type="gramEnd"/>
      <w:del w:id="216" w:author="卢 望龙" w:date="2019-05-12T09:38:00Z">
        <w:r w:rsidRPr="009E4E3D" w:rsidDel="00373A97">
          <w:rPr>
            <w:rFonts w:ascii="Times New Roman" w:hAnsi="Times New Roman"/>
            <w:highlight w:val="red"/>
            <w:lang w:eastAsia="zh-CN"/>
          </w:rPr>
          <w:delText>人</w:delText>
        </w:r>
      </w:del>
      <w:r w:rsidRPr="009E4E3D">
        <w:rPr>
          <w:rFonts w:ascii="Times New Roman" w:hAnsi="Times New Roman"/>
          <w:highlight w:val="red"/>
          <w:lang w:eastAsia="zh-CN"/>
        </w:rPr>
        <w:t>数</w:t>
      </w:r>
      <w:ins w:id="217" w:author="卢 望龙" w:date="2019-05-12T09:39:00Z">
        <w:r w:rsidR="009D0AE1">
          <w:rPr>
            <w:rFonts w:ascii="Times New Roman" w:hAnsi="Times New Roman" w:hint="eastAsia"/>
            <w:highlight w:val="red"/>
            <w:lang w:eastAsia="zh-CN"/>
          </w:rPr>
          <w:t>、</w:t>
        </w:r>
        <w:r w:rsidR="009D0AE1" w:rsidRPr="009E4E3D">
          <w:rPr>
            <w:rFonts w:ascii="Times New Roman" w:hAnsi="Times New Roman"/>
            <w:highlight w:val="red"/>
            <w:lang w:eastAsia="zh-CN"/>
          </w:rPr>
          <w:t>二等奖获奖</w:t>
        </w:r>
        <w:r w:rsidR="009D0AE1">
          <w:rPr>
            <w:rFonts w:ascii="Times New Roman" w:hAnsi="Times New Roman" w:hint="eastAsia"/>
            <w:highlight w:val="red"/>
            <w:lang w:eastAsia="zh-CN"/>
          </w:rPr>
          <w:t>组</w:t>
        </w:r>
        <w:r w:rsidR="009D0AE1" w:rsidRPr="009E4E3D">
          <w:rPr>
            <w:rFonts w:ascii="Times New Roman" w:hAnsi="Times New Roman"/>
            <w:highlight w:val="red"/>
            <w:lang w:eastAsia="zh-CN"/>
          </w:rPr>
          <w:t>数</w:t>
        </w:r>
        <w:r w:rsidR="009D0AE1">
          <w:rPr>
            <w:rFonts w:ascii="Times New Roman" w:hAnsi="Times New Roman" w:hint="eastAsia"/>
            <w:highlight w:val="red"/>
            <w:lang w:eastAsia="zh-CN"/>
          </w:rPr>
          <w:t>、</w:t>
        </w:r>
        <w:r w:rsidR="009D0AE1" w:rsidRPr="009E4E3D">
          <w:rPr>
            <w:rFonts w:ascii="Times New Roman" w:hAnsi="Times New Roman"/>
            <w:highlight w:val="red"/>
            <w:lang w:eastAsia="zh-CN"/>
          </w:rPr>
          <w:t>三等奖获奖</w:t>
        </w:r>
        <w:r w:rsidR="009D0AE1">
          <w:rPr>
            <w:rFonts w:ascii="Times New Roman" w:hAnsi="Times New Roman" w:hint="eastAsia"/>
            <w:highlight w:val="red"/>
            <w:lang w:eastAsia="zh-CN"/>
          </w:rPr>
          <w:t>组</w:t>
        </w:r>
        <w:r w:rsidR="009D0AE1" w:rsidRPr="009E4E3D">
          <w:rPr>
            <w:rFonts w:ascii="Times New Roman" w:hAnsi="Times New Roman"/>
            <w:highlight w:val="red"/>
            <w:lang w:eastAsia="zh-CN"/>
          </w:rPr>
          <w:t>数</w:t>
        </w:r>
      </w:ins>
      <w:r w:rsidRPr="009E4E3D">
        <w:rPr>
          <w:rFonts w:ascii="Times New Roman" w:hAnsi="Times New Roman"/>
          <w:highlight w:val="red"/>
          <w:lang w:eastAsia="zh-CN"/>
        </w:rPr>
        <w:t>序列</w:t>
      </w:r>
      <w:ins w:id="218" w:author="卢 望龙" w:date="2019-05-12T09:39:00Z">
        <w:r w:rsidR="009D0AE1">
          <w:rPr>
            <w:rFonts w:ascii="Times New Roman" w:hAnsi="Times New Roman" w:hint="eastAsia"/>
            <w:highlight w:val="red"/>
            <w:lang w:eastAsia="zh-CN"/>
          </w:rPr>
          <w:t>分别</w:t>
        </w:r>
      </w:ins>
      <w:r w:rsidRPr="009E4E3D">
        <w:rPr>
          <w:rFonts w:ascii="Times New Roman" w:hAnsi="Times New Roman"/>
          <w:highlight w:val="red"/>
          <w:lang w:eastAsia="zh-CN"/>
        </w:rPr>
        <w:t>为</w:t>
      </w:r>
      <w:ins w:id="219" w:author="卢 望龙" w:date="2019-05-12T09:18:00Z">
        <w:r w:rsidR="003632A4" w:rsidRPr="00977639">
          <w:rPr>
            <w:position w:val="-12"/>
          </w:rPr>
          <w:object w:dxaOrig="320" w:dyaOrig="360" w14:anchorId="425D27C2">
            <v:shape id="_x0000_i1276" type="#_x0000_t75" style="width:16.3pt;height:18.15pt" o:ole="">
              <v:imagedata r:id="rId159" o:title=""/>
            </v:shape>
            <o:OLEObject Type="Embed" ProgID="Equation.DSMT4" ShapeID="_x0000_i1276" DrawAspect="Content" ObjectID="_1619165237" r:id="rId160"/>
          </w:object>
        </w:r>
      </w:ins>
      <w:del w:id="220" w:author="卢 望龙" w:date="2019-05-12T08:59:00Z">
        <w:r w:rsidRPr="009E4E3D" w:rsidDel="008005B7">
          <w:rPr>
            <w:rFonts w:ascii="Times New Roman" w:hAnsi="Times New Roman"/>
            <w:highlight w:val="red"/>
            <w:lang w:eastAsia="zh-CN"/>
          </w:rPr>
          <w:delText>X1</w:delText>
        </w:r>
      </w:del>
      <w:r w:rsidRPr="009E4E3D">
        <w:rPr>
          <w:rFonts w:ascii="Times New Roman" w:hAnsi="Times New Roman"/>
          <w:highlight w:val="red"/>
          <w:lang w:eastAsia="zh-CN"/>
        </w:rPr>
        <w:t>、</w:t>
      </w:r>
      <w:bookmarkEnd w:id="211"/>
      <w:bookmarkEnd w:id="212"/>
      <w:bookmarkEnd w:id="213"/>
      <w:bookmarkEnd w:id="214"/>
      <w:del w:id="221" w:author="卢 望龙" w:date="2019-05-12T09:39:00Z">
        <w:r w:rsidRPr="009E4E3D" w:rsidDel="009D0AE1">
          <w:rPr>
            <w:rFonts w:ascii="Times New Roman" w:hAnsi="Times New Roman"/>
            <w:highlight w:val="red"/>
            <w:lang w:eastAsia="zh-CN"/>
          </w:rPr>
          <w:delText>二等奖获奖</w:delText>
        </w:r>
      </w:del>
      <w:del w:id="222" w:author="卢 望龙" w:date="2019-05-12T09:38:00Z">
        <w:r w:rsidRPr="009E4E3D" w:rsidDel="006E5371">
          <w:rPr>
            <w:rFonts w:ascii="Times New Roman" w:hAnsi="Times New Roman"/>
            <w:highlight w:val="red"/>
            <w:lang w:eastAsia="zh-CN"/>
          </w:rPr>
          <w:delText>人</w:delText>
        </w:r>
      </w:del>
      <w:del w:id="223" w:author="卢 望龙" w:date="2019-05-12T09:39:00Z">
        <w:r w:rsidRPr="009E4E3D" w:rsidDel="009D0AE1">
          <w:rPr>
            <w:rFonts w:ascii="Times New Roman" w:hAnsi="Times New Roman"/>
            <w:highlight w:val="red"/>
            <w:lang w:eastAsia="zh-CN"/>
          </w:rPr>
          <w:delText>数为</w:delText>
        </w:r>
      </w:del>
      <w:ins w:id="224" w:author="卢 望龙" w:date="2019-05-12T09:18:00Z">
        <w:r w:rsidR="003632A4" w:rsidRPr="00977639">
          <w:rPr>
            <w:position w:val="-12"/>
          </w:rPr>
          <w:object w:dxaOrig="340" w:dyaOrig="360" w14:anchorId="7962A903">
            <v:shape id="_x0000_i1280" type="#_x0000_t75" style="width:16.9pt;height:18.15pt" o:ole="">
              <v:imagedata r:id="rId161" o:title=""/>
            </v:shape>
            <o:OLEObject Type="Embed" ProgID="Equation.DSMT4" ShapeID="_x0000_i1280" DrawAspect="Content" ObjectID="_1619165238" r:id="rId162"/>
          </w:object>
        </w:r>
      </w:ins>
      <w:del w:id="225" w:author="卢 望龙" w:date="2019-05-12T08:59:00Z">
        <w:r w:rsidRPr="009E4E3D" w:rsidDel="008005B7">
          <w:rPr>
            <w:rFonts w:ascii="Times New Roman" w:hAnsi="Times New Roman"/>
            <w:highlight w:val="red"/>
            <w:lang w:eastAsia="zh-CN"/>
          </w:rPr>
          <w:delText>X2</w:delText>
        </w:r>
      </w:del>
      <w:r w:rsidRPr="009E4E3D">
        <w:rPr>
          <w:rFonts w:ascii="Times New Roman" w:hAnsi="Times New Roman"/>
          <w:highlight w:val="red"/>
          <w:lang w:eastAsia="zh-CN"/>
        </w:rPr>
        <w:t>、</w:t>
      </w:r>
      <w:del w:id="226" w:author="卢 望龙" w:date="2019-05-12T09:39:00Z">
        <w:r w:rsidRPr="009E4E3D" w:rsidDel="009D0AE1">
          <w:rPr>
            <w:rFonts w:ascii="Times New Roman" w:hAnsi="Times New Roman"/>
            <w:highlight w:val="red"/>
            <w:lang w:eastAsia="zh-CN"/>
          </w:rPr>
          <w:delText>三等奖获奖</w:delText>
        </w:r>
      </w:del>
      <w:del w:id="227" w:author="卢 望龙" w:date="2019-05-12T09:38:00Z">
        <w:r w:rsidRPr="009E4E3D" w:rsidDel="0086209E">
          <w:rPr>
            <w:rFonts w:ascii="Times New Roman" w:hAnsi="Times New Roman"/>
            <w:highlight w:val="red"/>
            <w:lang w:eastAsia="zh-CN"/>
          </w:rPr>
          <w:delText>人</w:delText>
        </w:r>
      </w:del>
      <w:del w:id="228" w:author="卢 望龙" w:date="2019-05-12T09:39:00Z">
        <w:r w:rsidRPr="009E4E3D" w:rsidDel="009D0AE1">
          <w:rPr>
            <w:rFonts w:ascii="Times New Roman" w:hAnsi="Times New Roman"/>
            <w:highlight w:val="red"/>
            <w:lang w:eastAsia="zh-CN"/>
          </w:rPr>
          <w:delText>数</w:delText>
        </w:r>
        <w:bookmarkEnd w:id="203"/>
        <w:bookmarkEnd w:id="204"/>
        <w:bookmarkEnd w:id="205"/>
        <w:r w:rsidRPr="009E4E3D" w:rsidDel="009D0AE1">
          <w:rPr>
            <w:rFonts w:ascii="Times New Roman" w:hAnsi="Times New Roman"/>
            <w:highlight w:val="red"/>
            <w:lang w:eastAsia="zh-CN"/>
          </w:rPr>
          <w:delText>为</w:delText>
        </w:r>
      </w:del>
      <w:ins w:id="229" w:author="卢 望龙" w:date="2019-05-12T09:18:00Z">
        <w:r w:rsidR="003632A4" w:rsidRPr="00977639">
          <w:rPr>
            <w:position w:val="-12"/>
          </w:rPr>
          <w:object w:dxaOrig="340" w:dyaOrig="360" w14:anchorId="61ECB0FA">
            <v:shape id="_x0000_i1284" type="#_x0000_t75" style="width:16.9pt;height:18.15pt" o:ole="">
              <v:imagedata r:id="rId163" o:title=""/>
            </v:shape>
            <o:OLEObject Type="Embed" ProgID="Equation.DSMT4" ShapeID="_x0000_i1284" DrawAspect="Content" ObjectID="_1619165239" r:id="rId164"/>
          </w:object>
        </w:r>
      </w:ins>
      <w:del w:id="230" w:author="卢 望龙" w:date="2019-05-12T08:59:00Z">
        <w:r w:rsidRPr="009E4E3D" w:rsidDel="008005B7">
          <w:rPr>
            <w:rFonts w:ascii="Times New Roman" w:hAnsi="Times New Roman"/>
            <w:highlight w:val="red"/>
            <w:lang w:eastAsia="zh-CN"/>
          </w:rPr>
          <w:delText>X3</w:delText>
        </w:r>
      </w:del>
      <w:ins w:id="231" w:author="卢 望龙" w:date="2019-05-12T09:39:00Z">
        <w:r w:rsidR="009D0AE1">
          <w:rPr>
            <w:rFonts w:ascii="Times New Roman" w:hAnsi="Times New Roman" w:hint="eastAsia"/>
            <w:highlight w:val="red"/>
            <w:lang w:eastAsia="zh-CN"/>
          </w:rPr>
          <w:t>，并</w:t>
        </w:r>
      </w:ins>
      <w:r w:rsidRPr="009E4E3D">
        <w:rPr>
          <w:rFonts w:ascii="Times New Roman" w:hAnsi="Times New Roman"/>
          <w:highlight w:val="red"/>
          <w:lang w:eastAsia="zh-CN"/>
        </w:rPr>
        <w:t>分别进行级比检验。</w:t>
      </w:r>
    </w:p>
    <w:p w14:paraId="4066D76B" w14:textId="0CC1FA33" w:rsidR="009C3440" w:rsidRDefault="00E85093">
      <w:pPr>
        <w:pStyle w:val="a9"/>
        <w:spacing w:before="0" w:beforeAutospacing="0" w:after="0" w:afterAutospacing="0"/>
        <w:ind w:firstLineChars="200" w:firstLine="480"/>
        <w:jc w:val="both"/>
        <w:rPr>
          <w:ins w:id="232" w:author="卢 望龙" w:date="2019-05-12T09:00:00Z"/>
          <w:rFonts w:ascii="Times New Roman" w:hAnsi="Times New Roman"/>
          <w:highlight w:val="red"/>
          <w:lang w:eastAsia="zh-CN"/>
        </w:rPr>
      </w:pPr>
      <w:del w:id="233" w:author="卢 望龙" w:date="2019-05-12T09:40:00Z">
        <w:r w:rsidRPr="009E4E3D" w:rsidDel="001534DC">
          <w:rPr>
            <w:rFonts w:ascii="Times New Roman" w:hAnsi="Times New Roman"/>
            <w:highlight w:val="red"/>
            <w:lang w:eastAsia="zh-CN"/>
          </w:rPr>
          <w:delText>经过</w:delText>
        </w:r>
      </w:del>
      <w:r w:rsidRPr="009E4E3D">
        <w:rPr>
          <w:rFonts w:ascii="Times New Roman" w:hAnsi="Times New Roman"/>
          <w:highlight w:val="red"/>
          <w:lang w:eastAsia="zh-CN"/>
        </w:rPr>
        <w:t>计算得出序列</w:t>
      </w:r>
      <w:ins w:id="234" w:author="卢 望龙" w:date="2019-05-12T09:19:00Z">
        <w:r w:rsidR="003632A4" w:rsidRPr="00977639">
          <w:rPr>
            <w:position w:val="-12"/>
          </w:rPr>
          <w:object w:dxaOrig="340" w:dyaOrig="360" w14:anchorId="0C11C4F2">
            <v:shape id="_x0000_i1289" type="#_x0000_t75" style="width:16.9pt;height:18.15pt" o:ole="">
              <v:imagedata r:id="rId165" o:title=""/>
            </v:shape>
            <o:OLEObject Type="Embed" ProgID="Equation.DSMT4" ShapeID="_x0000_i1289" DrawAspect="Content" ObjectID="_1619165240" r:id="rId166"/>
          </w:object>
        </w:r>
      </w:ins>
      <w:del w:id="235" w:author="卢 望龙" w:date="2019-05-12T09:00:00Z">
        <w:r w:rsidRPr="009E4E3D" w:rsidDel="008005B7">
          <w:rPr>
            <w:rFonts w:ascii="Times New Roman" w:hAnsi="Times New Roman"/>
            <w:highlight w:val="red"/>
            <w:lang w:eastAsia="zh-CN"/>
          </w:rPr>
          <w:delText>X0</w:delText>
        </w:r>
      </w:del>
      <w:r w:rsidRPr="009E4E3D">
        <w:rPr>
          <w:rFonts w:ascii="Times New Roman" w:hAnsi="Times New Roman"/>
          <w:highlight w:val="red"/>
          <w:lang w:eastAsia="zh-CN"/>
        </w:rPr>
        <w:t>的级比序列为：</w:t>
      </w:r>
    </w:p>
    <w:bookmarkStart w:id="236" w:name="OLE_LINK55"/>
    <w:bookmarkStart w:id="237" w:name="OLE_LINK56"/>
    <w:p w14:paraId="537DD105" w14:textId="18F193B6" w:rsidR="008005B7" w:rsidRPr="009E4E3D" w:rsidRDefault="008005B7">
      <w:pPr>
        <w:pStyle w:val="a9"/>
        <w:spacing w:before="0" w:beforeAutospacing="0" w:after="0" w:afterAutospacing="0"/>
        <w:ind w:firstLineChars="200" w:firstLine="480"/>
        <w:jc w:val="both"/>
        <w:rPr>
          <w:rFonts w:ascii="Times New Roman" w:hAnsi="Times New Roman" w:hint="eastAsia"/>
          <w:highlight w:val="red"/>
          <w:lang w:eastAsia="zh-CN"/>
        </w:rPr>
      </w:pPr>
      <w:ins w:id="238" w:author="卢 望龙" w:date="2019-05-12T09:00:00Z">
        <w:r w:rsidRPr="00977639">
          <w:rPr>
            <w:position w:val="-14"/>
          </w:rPr>
          <w:object w:dxaOrig="2680" w:dyaOrig="400" w14:anchorId="79003B58">
            <v:shape id="_x0000_i1224" type="#_x0000_t75" style="width:134pt;height:20.05pt" o:ole="">
              <v:imagedata r:id="rId167" o:title=""/>
            </v:shape>
            <o:OLEObject Type="Embed" ProgID="Equation.DSMT4" ShapeID="_x0000_i1224" DrawAspect="Content" ObjectID="_1619165241" r:id="rId168"/>
          </w:object>
        </w:r>
      </w:ins>
      <w:bookmarkEnd w:id="236"/>
      <w:bookmarkEnd w:id="237"/>
    </w:p>
    <w:bookmarkStart w:id="239" w:name="OLE_LINK15"/>
    <w:p w14:paraId="44630427" w14:textId="18DBC405" w:rsidR="009C3440" w:rsidRPr="009E4E3D" w:rsidRDefault="00E85093">
      <w:pPr>
        <w:pStyle w:val="a9"/>
        <w:spacing w:before="0" w:beforeAutospacing="0" w:after="0" w:afterAutospacing="0"/>
        <w:ind w:firstLineChars="200" w:firstLine="480"/>
        <w:jc w:val="both"/>
        <w:rPr>
          <w:rFonts w:ascii="Times New Roman" w:hAnsi="Times New Roman"/>
          <w:highlight w:val="red"/>
          <w:lang w:eastAsia="zh-CN"/>
        </w:rPr>
      </w:pPr>
      <w:del w:id="240" w:author="卢 望龙" w:date="2019-05-12T09:01:00Z">
        <w:r w:rsidRPr="009E4E3D" w:rsidDel="008005B7">
          <w:rPr>
            <w:rFonts w:ascii="Times New Roman" w:hAnsi="Times New Roman"/>
            <w:position w:val="-6"/>
            <w:highlight w:val="red"/>
          </w:rPr>
          <w:object w:dxaOrig="215" w:dyaOrig="290" w14:anchorId="3664935D">
            <v:shape id="_x0000_i1107" type="#_x0000_t75" style="width:10.65pt;height:14.4pt" o:ole="">
              <v:imagedata r:id="rId169" o:title=""/>
            </v:shape>
            <o:OLEObject Type="Embed" ProgID="Equation.DSMT4" ShapeID="_x0000_i1107" DrawAspect="Content" ObjectID="_1619165242" r:id="rId170"/>
          </w:object>
        </w:r>
        <w:r w:rsidRPr="009E4E3D" w:rsidDel="008005B7">
          <w:rPr>
            <w:rFonts w:ascii="Times New Roman" w:hAnsi="Times New Roman"/>
            <w:highlight w:val="red"/>
            <w:lang w:eastAsia="zh-CN"/>
          </w:rPr>
          <w:delText>0=[ 0.90,0.3</w:delText>
        </w:r>
        <w:r w:rsidRPr="009E4E3D" w:rsidDel="008005B7">
          <w:rPr>
            <w:rFonts w:ascii="Times New Roman" w:hAnsi="Times New Roman" w:hint="eastAsia"/>
            <w:highlight w:val="red"/>
            <w:lang w:eastAsia="zh-CN"/>
          </w:rPr>
          <w:delText>5</w:delText>
        </w:r>
        <w:r w:rsidRPr="009E4E3D" w:rsidDel="008005B7">
          <w:rPr>
            <w:rFonts w:ascii="Times New Roman" w:hAnsi="Times New Roman"/>
            <w:highlight w:val="red"/>
            <w:lang w:eastAsia="zh-CN"/>
          </w:rPr>
          <w:delText>,0.79,0.8</w:delText>
        </w:r>
        <w:r w:rsidRPr="009E4E3D" w:rsidDel="008005B7">
          <w:rPr>
            <w:rFonts w:ascii="Times New Roman" w:hAnsi="Times New Roman" w:hint="eastAsia"/>
            <w:highlight w:val="red"/>
            <w:lang w:eastAsia="zh-CN"/>
          </w:rPr>
          <w:delText>4</w:delText>
        </w:r>
        <w:r w:rsidRPr="009E4E3D" w:rsidDel="008005B7">
          <w:rPr>
            <w:rFonts w:ascii="Times New Roman" w:hAnsi="Times New Roman"/>
            <w:highlight w:val="red"/>
            <w:lang w:eastAsia="zh-CN"/>
          </w:rPr>
          <w:delText>]</w:delText>
        </w:r>
      </w:del>
    </w:p>
    <w:bookmarkEnd w:id="239"/>
    <w:p w14:paraId="25A335AB" w14:textId="14EBAFB9" w:rsidR="009C3440" w:rsidRPr="009E4E3D" w:rsidRDefault="003632A4" w:rsidP="008005B7">
      <w:pPr>
        <w:pStyle w:val="a9"/>
        <w:spacing w:before="0" w:beforeAutospacing="0" w:after="0" w:afterAutospacing="0"/>
        <w:ind w:firstLine="420"/>
        <w:jc w:val="both"/>
        <w:rPr>
          <w:rFonts w:ascii="Times New Roman" w:hAnsi="Times New Roman"/>
          <w:highlight w:val="red"/>
          <w:lang w:eastAsia="zh-CN"/>
        </w:rPr>
        <w:pPrChange w:id="241" w:author="卢 望龙" w:date="2019-05-12T09:02:00Z">
          <w:pPr>
            <w:pStyle w:val="a9"/>
            <w:spacing w:before="0" w:beforeAutospacing="0" w:after="0" w:afterAutospacing="0"/>
            <w:ind w:firstLineChars="200" w:firstLine="480"/>
            <w:jc w:val="both"/>
          </w:pPr>
        </w:pPrChange>
      </w:pPr>
      <w:ins w:id="242" w:author="卢 望龙" w:date="2019-05-12T09:19:00Z">
        <w:r w:rsidRPr="00977639">
          <w:rPr>
            <w:position w:val="-12"/>
          </w:rPr>
          <w:object w:dxaOrig="320" w:dyaOrig="360" w14:anchorId="360FBDA8">
            <v:shape id="_x0000_i1291" type="#_x0000_t75" style="width:16.3pt;height:18.15pt" o:ole="">
              <v:imagedata r:id="rId159" o:title=""/>
            </v:shape>
            <o:OLEObject Type="Embed" ProgID="Equation.DSMT4" ShapeID="_x0000_i1291" DrawAspect="Content" ObjectID="_1619165243" r:id="rId171"/>
          </w:object>
        </w:r>
      </w:ins>
      <w:del w:id="243" w:author="卢 望龙" w:date="2019-05-12T09:02:00Z">
        <w:r w:rsidR="00E85093" w:rsidRPr="009E4E3D" w:rsidDel="008005B7">
          <w:rPr>
            <w:rFonts w:ascii="Times New Roman" w:hAnsi="Times New Roman"/>
            <w:highlight w:val="red"/>
            <w:lang w:eastAsia="zh-CN"/>
          </w:rPr>
          <w:delText>X1</w:delText>
        </w:r>
      </w:del>
      <w:r w:rsidR="00E85093" w:rsidRPr="009E4E3D">
        <w:rPr>
          <w:rFonts w:ascii="Times New Roman" w:hAnsi="Times New Roman"/>
          <w:highlight w:val="red"/>
          <w:lang w:eastAsia="zh-CN"/>
        </w:rPr>
        <w:t>的级比序列为：</w:t>
      </w:r>
    </w:p>
    <w:bookmarkStart w:id="244" w:name="OLE_LINK19"/>
    <w:p w14:paraId="014EB160" w14:textId="0EFF34FE" w:rsidR="009C3440" w:rsidRDefault="00E85093">
      <w:pPr>
        <w:pStyle w:val="a9"/>
        <w:spacing w:before="0" w:beforeAutospacing="0" w:after="0" w:afterAutospacing="0"/>
        <w:ind w:firstLineChars="200" w:firstLine="480"/>
        <w:jc w:val="both"/>
        <w:rPr>
          <w:ins w:id="245" w:author="卢 望龙" w:date="2019-05-12T09:01:00Z"/>
          <w:rFonts w:ascii="Times New Roman" w:hAnsi="Times New Roman"/>
          <w:lang w:eastAsia="zh-CN"/>
        </w:rPr>
      </w:pPr>
      <w:del w:id="246" w:author="卢 望龙" w:date="2019-05-12T09:01:00Z">
        <w:r w:rsidRPr="009E4E3D" w:rsidDel="008005B7">
          <w:rPr>
            <w:rFonts w:ascii="Times New Roman" w:hAnsi="Times New Roman"/>
            <w:position w:val="-6"/>
            <w:highlight w:val="red"/>
          </w:rPr>
          <w:object w:dxaOrig="215" w:dyaOrig="290" w14:anchorId="4B763A24">
            <v:shape id="_x0000_i1108" type="#_x0000_t75" style="width:10.65pt;height:14.4pt" o:ole="">
              <v:imagedata r:id="rId169" o:title=""/>
            </v:shape>
            <o:OLEObject Type="Embed" ProgID="Equation.DSMT4" ShapeID="_x0000_i1108" DrawAspect="Content" ObjectID="_1619165244" r:id="rId172"/>
          </w:object>
        </w:r>
        <w:r w:rsidRPr="009E4E3D" w:rsidDel="008005B7">
          <w:rPr>
            <w:rFonts w:ascii="Times New Roman" w:hAnsi="Times New Roman"/>
            <w:highlight w:val="red"/>
            <w:lang w:eastAsia="zh-CN"/>
          </w:rPr>
          <w:delText>1=[0.6</w:delText>
        </w:r>
        <w:r w:rsidRPr="009E4E3D" w:rsidDel="008005B7">
          <w:rPr>
            <w:rFonts w:ascii="Times New Roman" w:hAnsi="Times New Roman" w:hint="eastAsia"/>
            <w:highlight w:val="red"/>
            <w:lang w:eastAsia="zh-CN"/>
          </w:rPr>
          <w:delText>7</w:delText>
        </w:r>
        <w:r w:rsidRPr="009E4E3D" w:rsidDel="008005B7">
          <w:rPr>
            <w:rFonts w:ascii="Times New Roman" w:hAnsi="Times New Roman"/>
            <w:highlight w:val="red"/>
            <w:lang w:eastAsia="zh-CN"/>
          </w:rPr>
          <w:delText xml:space="preserve"> ,0.6</w:delText>
        </w:r>
        <w:r w:rsidRPr="009E4E3D" w:rsidDel="008005B7">
          <w:rPr>
            <w:rFonts w:ascii="Times New Roman" w:hAnsi="Times New Roman" w:hint="eastAsia"/>
            <w:highlight w:val="red"/>
            <w:lang w:eastAsia="zh-CN"/>
          </w:rPr>
          <w:delText>0</w:delText>
        </w:r>
        <w:r w:rsidRPr="009E4E3D" w:rsidDel="008005B7">
          <w:rPr>
            <w:rFonts w:ascii="Times New Roman" w:hAnsi="Times New Roman"/>
            <w:highlight w:val="red"/>
            <w:lang w:eastAsia="zh-CN"/>
          </w:rPr>
          <w:delText>,1.25 ,0.5</w:delText>
        </w:r>
        <w:r w:rsidRPr="009E4E3D" w:rsidDel="008005B7">
          <w:rPr>
            <w:rFonts w:ascii="Times New Roman" w:hAnsi="Times New Roman" w:hint="eastAsia"/>
            <w:highlight w:val="red"/>
            <w:lang w:eastAsia="zh-CN"/>
          </w:rPr>
          <w:delText>0</w:delText>
        </w:r>
        <w:r w:rsidRPr="009E4E3D" w:rsidDel="008005B7">
          <w:rPr>
            <w:rFonts w:ascii="Times New Roman" w:hAnsi="Times New Roman"/>
            <w:highlight w:val="red"/>
            <w:lang w:eastAsia="zh-CN"/>
          </w:rPr>
          <w:delText>]</w:delText>
        </w:r>
      </w:del>
    </w:p>
    <w:p w14:paraId="6FA0AABE" w14:textId="2EEFCFDD" w:rsidR="008005B7" w:rsidRDefault="008005B7">
      <w:pPr>
        <w:pStyle w:val="a9"/>
        <w:spacing w:before="0" w:beforeAutospacing="0" w:after="0" w:afterAutospacing="0"/>
        <w:ind w:firstLineChars="200" w:firstLine="480"/>
        <w:jc w:val="both"/>
        <w:rPr>
          <w:rFonts w:ascii="Times New Roman" w:hAnsi="Times New Roman"/>
          <w:lang w:eastAsia="zh-CN"/>
        </w:rPr>
      </w:pPr>
      <w:ins w:id="247" w:author="卢 望龙" w:date="2019-05-12T09:01:00Z">
        <w:r w:rsidRPr="00977639">
          <w:rPr>
            <w:position w:val="-14"/>
          </w:rPr>
          <w:object w:dxaOrig="2720" w:dyaOrig="400" w14:anchorId="53B05669">
            <v:shape id="_x0000_i1229" type="#_x0000_t75" style="width:135.85pt;height:20.05pt" o:ole="">
              <v:imagedata r:id="rId173" o:title=""/>
            </v:shape>
            <o:OLEObject Type="Embed" ProgID="Equation.DSMT4" ShapeID="_x0000_i1229" DrawAspect="Content" ObjectID="_1619165245" r:id="rId174"/>
          </w:object>
        </w:r>
      </w:ins>
    </w:p>
    <w:bookmarkEnd w:id="244"/>
    <w:p w14:paraId="42F75198" w14:textId="377DB87E" w:rsidR="009C3440" w:rsidRDefault="00E85093">
      <w:pPr>
        <w:pStyle w:val="a9"/>
        <w:spacing w:before="0" w:beforeAutospacing="0" w:after="0" w:afterAutospacing="0"/>
        <w:ind w:firstLineChars="200" w:firstLine="480"/>
        <w:jc w:val="both"/>
        <w:rPr>
          <w:rFonts w:ascii="Times New Roman" w:hAnsi="Times New Roman"/>
          <w:lang w:eastAsia="zh-CN"/>
        </w:rPr>
      </w:pPr>
      <w:r>
        <w:rPr>
          <w:rFonts w:ascii="Times New Roman" w:hAnsi="Times New Roman"/>
          <w:lang w:eastAsia="zh-CN"/>
        </w:rPr>
        <w:t>由于</w:t>
      </w:r>
      <w:ins w:id="248" w:author="卢 望龙" w:date="2019-05-12T09:40:00Z">
        <w:r w:rsidR="001534DC" w:rsidRPr="00977639">
          <w:rPr>
            <w:position w:val="-12"/>
          </w:rPr>
          <w:object w:dxaOrig="240" w:dyaOrig="360" w14:anchorId="37E6198D">
            <v:shape id="_x0000_i1356" type="#_x0000_t75" style="width:11.9pt;height:18.15pt" o:ole="">
              <v:imagedata r:id="rId175" o:title=""/>
            </v:shape>
            <o:OLEObject Type="Embed" ProgID="Equation.DSMT4" ShapeID="_x0000_i1356" DrawAspect="Content" ObjectID="_1619165246" r:id="rId176"/>
          </w:object>
        </w:r>
      </w:ins>
      <w:r>
        <w:rPr>
          <w:rFonts w:ascii="Times New Roman" w:hAnsi="Times New Roman"/>
          <w:lang w:eastAsia="zh-CN"/>
        </w:rPr>
        <w:t>不满足级比条件，我们对原始</w:t>
      </w:r>
      <w:bookmarkStart w:id="249" w:name="OLE_LINK71"/>
      <w:bookmarkStart w:id="250" w:name="OLE_LINK72"/>
      <w:bookmarkStart w:id="251" w:name="OLE_LINK73"/>
      <w:bookmarkStart w:id="252" w:name="OLE_LINK74"/>
      <w:bookmarkStart w:id="253" w:name="OLE_LINK75"/>
      <w:bookmarkStart w:id="254" w:name="OLE_LINK76"/>
      <w:bookmarkStart w:id="255" w:name="OLE_LINK77"/>
      <w:bookmarkStart w:id="256" w:name="OLE_LINK78"/>
      <w:bookmarkStart w:id="257" w:name="OLE_LINK79"/>
      <w:bookmarkStart w:id="258" w:name="OLE_LINK80"/>
      <w:ins w:id="259" w:author="卢 望龙" w:date="2019-05-12T09:02:00Z">
        <w:r w:rsidR="003632A4" w:rsidRPr="00977639">
          <w:rPr>
            <w:position w:val="-12"/>
          </w:rPr>
          <w:object w:dxaOrig="320" w:dyaOrig="360" w14:anchorId="193E67A9">
            <v:shape id="_x0000_i1270" type="#_x0000_t75" style="width:16.3pt;height:18.15pt" o:ole="">
              <v:imagedata r:id="rId159" o:title=""/>
            </v:shape>
            <o:OLEObject Type="Embed" ProgID="Equation.DSMT4" ShapeID="_x0000_i1270" DrawAspect="Content" ObjectID="_1619165247" r:id="rId177"/>
          </w:object>
        </w:r>
      </w:ins>
      <w:bookmarkEnd w:id="249"/>
      <w:bookmarkEnd w:id="250"/>
      <w:bookmarkEnd w:id="251"/>
      <w:bookmarkEnd w:id="252"/>
      <w:bookmarkEnd w:id="253"/>
      <w:bookmarkEnd w:id="254"/>
      <w:bookmarkEnd w:id="255"/>
      <w:bookmarkEnd w:id="256"/>
      <w:bookmarkEnd w:id="257"/>
      <w:bookmarkEnd w:id="258"/>
      <w:del w:id="260" w:author="卢 望龙" w:date="2019-05-12T09:02:00Z">
        <w:r w:rsidDel="008005B7">
          <w:rPr>
            <w:rFonts w:ascii="Times New Roman" w:hAnsi="Times New Roman"/>
            <w:lang w:eastAsia="zh-CN"/>
          </w:rPr>
          <w:delText>X1</w:delText>
        </w:r>
      </w:del>
      <w:r>
        <w:rPr>
          <w:rFonts w:ascii="Times New Roman" w:hAnsi="Times New Roman"/>
          <w:lang w:eastAsia="zh-CN"/>
        </w:rPr>
        <w:t>序列进行平移变换，加入新的偏移量</w:t>
      </w:r>
      <w:del w:id="261" w:author="卢 望龙" w:date="2019-05-12T09:41:00Z">
        <w:r w:rsidDel="001534DC">
          <w:rPr>
            <w:rFonts w:ascii="Times New Roman" w:hAnsi="Times New Roman"/>
            <w:lang w:eastAsia="zh-CN"/>
          </w:rPr>
          <w:delText>为</w:delText>
        </w:r>
      </w:del>
      <w:ins w:id="262" w:author="卢 望龙" w:date="2019-05-12T09:43:00Z">
        <w:r w:rsidR="001A79E9" w:rsidRPr="00977639">
          <w:rPr>
            <w:position w:val="-12"/>
          </w:rPr>
          <w:object w:dxaOrig="279" w:dyaOrig="360" w14:anchorId="7A47F4EB">
            <v:shape id="_x0000_i1357" type="#_x0000_t75" style="width:13.75pt;height:18.15pt" o:ole="">
              <v:imagedata r:id="rId178" o:title=""/>
            </v:shape>
            <o:OLEObject Type="Embed" ProgID="Equation.DSMT4" ShapeID="_x0000_i1357" DrawAspect="Content" ObjectID="_1619165248" r:id="rId179"/>
          </w:object>
        </w:r>
        <w:r w:rsidR="001A79E9">
          <w:rPr>
            <w:rFonts w:hint="eastAsia"/>
            <w:lang w:eastAsia="zh-CN"/>
          </w:rPr>
          <w:t>=7</w:t>
        </w:r>
      </w:ins>
      <w:del w:id="263" w:author="卢 望龙" w:date="2019-05-12T09:43:00Z">
        <w:r w:rsidDel="001A79E9">
          <w:rPr>
            <w:rFonts w:ascii="Times New Roman" w:hAnsi="Times New Roman"/>
            <w:lang w:eastAsia="zh-CN"/>
          </w:rPr>
          <w:delText>C</w:delText>
        </w:r>
      </w:del>
      <w:r>
        <w:rPr>
          <w:rFonts w:ascii="Times New Roman" w:hAnsi="Times New Roman"/>
          <w:lang w:eastAsia="zh-CN"/>
        </w:rPr>
        <w:t>=7,</w:t>
      </w:r>
      <w:r>
        <w:rPr>
          <w:rFonts w:ascii="Times New Roman" w:hAnsi="Times New Roman"/>
          <w:lang w:eastAsia="zh-CN"/>
        </w:rPr>
        <w:t>其中平移变换的</w:t>
      </w:r>
      <w:r>
        <w:rPr>
          <w:rFonts w:ascii="Times New Roman" w:hAnsi="Times New Roman" w:hint="eastAsia"/>
          <w:lang w:eastAsia="zh-CN"/>
        </w:rPr>
        <w:t>常量</w:t>
      </w:r>
      <w:r>
        <w:rPr>
          <w:rFonts w:ascii="Times New Roman" w:hAnsi="Times New Roman"/>
          <w:lang w:eastAsia="zh-CN"/>
        </w:rPr>
        <w:t>是通过</w:t>
      </w:r>
      <w:del w:id="264" w:author="卢 望龙" w:date="2019-05-12T09:41:00Z">
        <w:r w:rsidDel="001534DC">
          <w:rPr>
            <w:rFonts w:ascii="Times New Roman" w:hAnsi="Times New Roman"/>
            <w:lang w:eastAsia="zh-CN"/>
          </w:rPr>
          <w:delText>遍历</w:delText>
        </w:r>
      </w:del>
      <w:del w:id="265" w:author="卢 望龙" w:date="2019-05-12T09:42:00Z">
        <w:r w:rsidDel="001A79E9">
          <w:rPr>
            <w:rFonts w:ascii="Times New Roman" w:hAnsi="Times New Roman"/>
            <w:lang w:eastAsia="zh-CN"/>
          </w:rPr>
          <w:delText>查找</w:delText>
        </w:r>
      </w:del>
      <w:del w:id="266" w:author="卢 望龙" w:date="2019-05-12T09:41:00Z">
        <w:r w:rsidDel="001A79E9">
          <w:rPr>
            <w:rFonts w:ascii="Times New Roman" w:hAnsi="Times New Roman"/>
            <w:lang w:eastAsia="zh-CN"/>
          </w:rPr>
          <w:delText>的</w:delText>
        </w:r>
      </w:del>
      <w:del w:id="267" w:author="卢 望龙" w:date="2019-05-12T09:42:00Z">
        <w:r w:rsidDel="001A79E9">
          <w:rPr>
            <w:rFonts w:ascii="Times New Roman" w:hAnsi="Times New Roman"/>
            <w:lang w:eastAsia="zh-CN"/>
          </w:rPr>
          <w:delText>方式，</w:delText>
        </w:r>
      </w:del>
      <w:r>
        <w:rPr>
          <w:rFonts w:ascii="Times New Roman" w:hAnsi="Times New Roman"/>
          <w:lang w:eastAsia="zh-CN"/>
        </w:rPr>
        <w:t>在</w:t>
      </w:r>
      <w:del w:id="268" w:author="卢 望龙" w:date="2019-05-12T09:44:00Z">
        <w:r w:rsidDel="00BC0D02">
          <w:rPr>
            <w:rFonts w:ascii="Times New Roman" w:hAnsi="Times New Roman"/>
            <w:lang w:eastAsia="zh-CN"/>
          </w:rPr>
          <w:delText>给定</w:delText>
        </w:r>
      </w:del>
      <w:r>
        <w:rPr>
          <w:rFonts w:ascii="Times New Roman" w:hAnsi="Times New Roman"/>
          <w:lang w:eastAsia="zh-CN"/>
        </w:rPr>
        <w:t>区间</w:t>
      </w:r>
      <w:ins w:id="269" w:author="卢 望龙" w:date="2019-05-12T09:42:00Z">
        <w:r w:rsidR="001A79E9">
          <w:rPr>
            <w:rFonts w:ascii="Times New Roman" w:hAnsi="Times New Roman"/>
            <w:lang w:eastAsia="zh-CN"/>
          </w:rPr>
          <w:t>Z</w:t>
        </w:r>
        <m:oMath>
          <m:r>
            <m:rPr>
              <m:sty m:val="p"/>
            </m:rPr>
            <w:rPr>
              <w:rFonts w:ascii="Cambria Math" w:hAnsi="Cambria Math"/>
              <w:lang w:eastAsia="zh-CN"/>
            </w:rPr>
            <m:t>∈</m:t>
          </m:r>
          <m:d>
            <m:dPr>
              <m:begChr m:val="["/>
              <m:endChr m:val="]"/>
              <m:ctrlPr>
                <w:rPr>
                  <w:rFonts w:ascii="Cambria Math" w:hAnsi="Cambria Math"/>
                </w:rPr>
              </m:ctrlPr>
            </m:dPr>
            <m:e>
              <m:r>
                <m:rPr>
                  <m:sty m:val="p"/>
                </m:rPr>
                <w:rPr>
                  <w:rFonts w:ascii="Cambria Math" w:hAnsi="Cambria Math"/>
                  <w:lang w:eastAsia="zh-CN"/>
                </w:rPr>
                <m:t>0,10000</m:t>
              </m:r>
            </m:e>
          </m:d>
        </m:oMath>
      </w:ins>
      <m:oMath>
        <m:r>
          <w:del w:id="270" w:author="卢 望龙" w:date="2019-05-12T09:42:00Z">
            <m:rPr>
              <m:sty m:val="p"/>
            </m:rPr>
            <w:rPr>
              <w:rFonts w:ascii="Cambria Math" w:hAnsi="Cambria Math" w:hint="eastAsia"/>
              <w:lang w:eastAsia="zh-CN"/>
            </w:rPr>
            <m:t>Z</m:t>
          </w:del>
        </m:r>
      </m:oMath>
      <w:r>
        <w:rPr>
          <w:rFonts w:ascii="Times New Roman" w:hAnsi="Times New Roman"/>
          <w:lang w:eastAsia="zh-CN"/>
        </w:rPr>
        <w:t>的范围内进行</w:t>
      </w:r>
      <w:ins w:id="271" w:author="卢 望龙" w:date="2019-05-12T09:42:00Z">
        <w:r w:rsidR="001A79E9">
          <w:rPr>
            <w:rFonts w:ascii="Times New Roman" w:hAnsi="Times New Roman" w:hint="eastAsia"/>
            <w:lang w:eastAsia="zh-CN"/>
          </w:rPr>
          <w:t>枚举</w:t>
        </w:r>
        <w:r w:rsidR="001A79E9">
          <w:rPr>
            <w:rFonts w:ascii="Times New Roman" w:hAnsi="Times New Roman"/>
            <w:lang w:eastAsia="zh-CN"/>
          </w:rPr>
          <w:t>查找</w:t>
        </w:r>
      </w:ins>
      <w:del w:id="272" w:author="卢 望龙" w:date="2019-05-12T09:42:00Z">
        <w:r w:rsidDel="001A79E9">
          <w:rPr>
            <w:rFonts w:ascii="Times New Roman" w:hAnsi="Times New Roman"/>
            <w:lang w:eastAsia="zh-CN"/>
          </w:rPr>
          <w:delText>查找</w:delText>
        </w:r>
        <w:r w:rsidDel="001A79E9">
          <w:rPr>
            <w:rFonts w:ascii="Times New Roman" w:hAnsi="Times New Roman"/>
            <w:lang w:eastAsia="zh-CN"/>
          </w:rPr>
          <w:delText>,</w:delText>
        </w:r>
        <w:r w:rsidDel="001A79E9">
          <w:rPr>
            <w:rFonts w:ascii="Times New Roman" w:hAnsi="Times New Roman"/>
            <w:lang w:eastAsia="zh-CN"/>
          </w:rPr>
          <w:delText>考虑到预测的输入数据的数据范围，我们最终确定</w:delText>
        </w:r>
        <w:r w:rsidDel="001A79E9">
          <w:rPr>
            <w:rFonts w:ascii="Times New Roman" w:hAnsi="Times New Roman"/>
            <w:lang w:eastAsia="zh-CN"/>
          </w:rPr>
          <w:delText>Z</w:delText>
        </w:r>
        <m:oMath>
          <m:r>
            <m:rPr>
              <m:sty m:val="p"/>
            </m:rPr>
            <w:rPr>
              <w:rFonts w:ascii="Cambria Math" w:hAnsi="Cambria Math"/>
              <w:lang w:eastAsia="zh-CN"/>
            </w:rPr>
            <m:t>∈</m:t>
          </m:r>
          <m:d>
            <m:dPr>
              <m:begChr m:val="["/>
              <m:endChr m:val="]"/>
              <m:ctrlPr>
                <w:rPr>
                  <w:rFonts w:ascii="Cambria Math" w:hAnsi="Cambria Math"/>
                </w:rPr>
              </m:ctrlPr>
            </m:dPr>
            <m:e>
              <m:r>
                <m:rPr>
                  <m:sty m:val="p"/>
                </m:rPr>
                <w:rPr>
                  <w:rFonts w:ascii="Cambria Math" w:hAnsi="Cambria Math"/>
                  <w:lang w:eastAsia="zh-CN"/>
                </w:rPr>
                <m:t>0,10000</m:t>
              </m:r>
            </m:e>
          </m:d>
        </m:oMath>
      </w:del>
      <w:r>
        <w:rPr>
          <w:rFonts w:ascii="Times New Roman" w:hAnsi="Times New Roman"/>
          <w:lang w:eastAsia="zh-CN"/>
        </w:rPr>
        <w:t>。</w:t>
      </w:r>
      <w:del w:id="273" w:author="卢 望龙" w:date="2019-05-12T09:44:00Z">
        <w:r w:rsidDel="00BC0D02">
          <w:rPr>
            <w:rFonts w:ascii="Times New Roman" w:hAnsi="Times New Roman"/>
            <w:lang w:eastAsia="zh-CN"/>
          </w:rPr>
          <w:delText>使得</w:delText>
        </w:r>
      </w:del>
      <w:ins w:id="274" w:author="卢 望龙" w:date="2019-05-12T09:44:00Z">
        <w:r w:rsidR="00BC0D02">
          <w:rPr>
            <w:rFonts w:ascii="Times New Roman" w:hAnsi="Times New Roman" w:hint="eastAsia"/>
            <w:lang w:eastAsia="zh-CN"/>
          </w:rPr>
          <w:t>得出</w:t>
        </w:r>
      </w:ins>
      <w:r>
        <w:rPr>
          <w:rFonts w:ascii="Times New Roman" w:hAnsi="Times New Roman"/>
          <w:lang w:eastAsia="zh-CN"/>
        </w:rPr>
        <w:t>最终</w:t>
      </w:r>
      <w:del w:id="275" w:author="卢 望龙" w:date="2019-05-12T09:44:00Z">
        <w:r w:rsidDel="00BC0D02">
          <w:rPr>
            <w:rFonts w:ascii="Times New Roman" w:hAnsi="Times New Roman"/>
            <w:lang w:eastAsia="zh-CN"/>
          </w:rPr>
          <w:delText>进行</w:delText>
        </w:r>
      </w:del>
      <w:r>
        <w:rPr>
          <w:rFonts w:ascii="Times New Roman" w:hAnsi="Times New Roman"/>
          <w:lang w:eastAsia="zh-CN"/>
        </w:rPr>
        <w:t>预测</w:t>
      </w:r>
      <w:del w:id="276" w:author="卢 望龙" w:date="2019-05-12T09:44:00Z">
        <w:r w:rsidDel="00BC0D02">
          <w:rPr>
            <w:rFonts w:ascii="Times New Roman" w:hAnsi="Times New Roman"/>
            <w:lang w:eastAsia="zh-CN"/>
          </w:rPr>
          <w:delText>的</w:delText>
        </w:r>
      </w:del>
      <w:ins w:id="277" w:author="卢 望龙" w:date="2019-05-12T09:44:00Z">
        <w:r w:rsidR="00F05083">
          <w:rPr>
            <w:rFonts w:ascii="Times New Roman" w:hAnsi="Times New Roman" w:hint="eastAsia"/>
            <w:lang w:eastAsia="zh-CN"/>
          </w:rPr>
          <w:t>输入</w:t>
        </w:r>
      </w:ins>
      <w:r>
        <w:rPr>
          <w:rFonts w:ascii="Times New Roman" w:hAnsi="Times New Roman"/>
          <w:lang w:eastAsia="zh-CN"/>
        </w:rPr>
        <w:t>序列为</w:t>
      </w:r>
      <w:bookmarkStart w:id="278" w:name="OLE_LINK24"/>
      <w:bookmarkStart w:id="279" w:name="OLE_LINK25"/>
      <w:bookmarkStart w:id="280" w:name="OLE_LINK26"/>
      <w:bookmarkStart w:id="281" w:name="OLE_LINK61"/>
      <w:ins w:id="282" w:author="卢 望龙" w:date="2019-05-12T09:12:00Z">
        <w:r w:rsidR="00940C80" w:rsidRPr="00977639">
          <w:rPr>
            <w:position w:val="-14"/>
          </w:rPr>
          <w:object w:dxaOrig="2079" w:dyaOrig="400" w14:anchorId="25D0C5E9">
            <v:shape id="_x0000_i1236" type="#_x0000_t75" style="width:103.95pt;height:20.05pt" o:ole="">
              <v:imagedata r:id="rId180" o:title=""/>
            </v:shape>
            <o:OLEObject Type="Embed" ProgID="Equation.DSMT4" ShapeID="_x0000_i1236" DrawAspect="Content" ObjectID="_1619165249" r:id="rId181"/>
          </w:object>
        </w:r>
      </w:ins>
      <w:del w:id="283" w:author="卢 望龙" w:date="2019-05-12T09:12:00Z">
        <w:r w:rsidDel="00940C80">
          <w:rPr>
            <w:rFonts w:ascii="Times New Roman" w:hAnsi="Times New Roman"/>
            <w:lang w:eastAsia="zh-CN"/>
          </w:rPr>
          <w:delText>X1’=[9,10,12,11,15]</w:delText>
        </w:r>
      </w:del>
      <w:bookmarkEnd w:id="278"/>
      <w:bookmarkEnd w:id="279"/>
      <w:bookmarkEnd w:id="280"/>
      <w:bookmarkEnd w:id="281"/>
      <w:r>
        <w:rPr>
          <w:rFonts w:ascii="Times New Roman" w:hAnsi="Times New Roman" w:hint="eastAsia"/>
          <w:lang w:eastAsia="zh-CN"/>
        </w:rPr>
        <w:t>，</w:t>
      </w:r>
      <w:r>
        <w:rPr>
          <w:rFonts w:ascii="Times New Roman" w:hAnsi="Times New Roman"/>
          <w:lang w:eastAsia="zh-CN"/>
        </w:rPr>
        <w:t>对</w:t>
      </w:r>
      <w:del w:id="284" w:author="卢 望龙" w:date="2019-05-12T09:44:00Z">
        <w:r w:rsidDel="001E689C">
          <w:rPr>
            <w:rFonts w:ascii="Times New Roman" w:hAnsi="Times New Roman"/>
            <w:lang w:eastAsia="zh-CN"/>
          </w:rPr>
          <w:delText>其</w:delText>
        </w:r>
      </w:del>
      <w:ins w:id="285" w:author="卢 望龙" w:date="2019-05-12T09:44:00Z">
        <w:r w:rsidR="001E689C" w:rsidRPr="00977639">
          <w:rPr>
            <w:position w:val="-12"/>
          </w:rPr>
          <w:object w:dxaOrig="400" w:dyaOrig="360" w14:anchorId="1A0CB63C">
            <v:shape id="_x0000_i1358" type="#_x0000_t75" style="width:20.05pt;height:18.15pt" o:ole="">
              <v:imagedata r:id="rId182" o:title=""/>
            </v:shape>
            <o:OLEObject Type="Embed" ProgID="Equation.DSMT4" ShapeID="_x0000_i1358" DrawAspect="Content" ObjectID="_1619165250" r:id="rId183"/>
          </w:object>
        </w:r>
      </w:ins>
      <w:r>
        <w:rPr>
          <w:rFonts w:ascii="Times New Roman" w:hAnsi="Times New Roman"/>
          <w:lang w:eastAsia="zh-CN"/>
        </w:rPr>
        <w:t>重新进行级比检验，</w:t>
      </w:r>
      <w:del w:id="286" w:author="卢 望龙" w:date="2019-05-12T09:45:00Z">
        <w:r w:rsidDel="001E689C">
          <w:rPr>
            <w:rFonts w:ascii="Times New Roman" w:hAnsi="Times New Roman"/>
            <w:lang w:eastAsia="zh-CN"/>
          </w:rPr>
          <w:delText>得出</w:delText>
        </w:r>
      </w:del>
      <w:ins w:id="287" w:author="卢 望龙" w:date="2019-05-12T09:45:00Z">
        <w:r w:rsidR="001E689C">
          <w:rPr>
            <w:rFonts w:ascii="Times New Roman" w:hAnsi="Times New Roman" w:hint="eastAsia"/>
            <w:lang w:eastAsia="zh-CN"/>
          </w:rPr>
          <w:t>确定</w:t>
        </w:r>
      </w:ins>
      <w:r>
        <w:rPr>
          <w:rFonts w:ascii="Times New Roman" w:hAnsi="Times New Roman"/>
          <w:lang w:eastAsia="zh-CN"/>
        </w:rPr>
        <w:t>最终</w:t>
      </w:r>
      <w:bookmarkStart w:id="288" w:name="OLE_LINK85"/>
      <w:bookmarkStart w:id="289" w:name="OLE_LINK86"/>
      <w:bookmarkStart w:id="290" w:name="OLE_LINK87"/>
      <w:ins w:id="291" w:author="卢 望龙" w:date="2019-05-12T09:13:00Z">
        <w:r w:rsidR="00A875B1" w:rsidRPr="00977639">
          <w:rPr>
            <w:position w:val="-12"/>
          </w:rPr>
          <w:object w:dxaOrig="400" w:dyaOrig="360" w14:anchorId="66985628">
            <v:shape id="_x0000_i1237" type="#_x0000_t75" style="width:20.05pt;height:18.15pt" o:ole="">
              <v:imagedata r:id="rId182" o:title=""/>
            </v:shape>
            <o:OLEObject Type="Embed" ProgID="Equation.DSMT4" ShapeID="_x0000_i1237" DrawAspect="Content" ObjectID="_1619165251" r:id="rId184"/>
          </w:object>
        </w:r>
      </w:ins>
      <w:bookmarkEnd w:id="288"/>
      <w:bookmarkEnd w:id="289"/>
      <w:bookmarkEnd w:id="290"/>
      <w:del w:id="292" w:author="卢 望龙" w:date="2019-05-12T09:13:00Z">
        <w:r w:rsidDel="00A875B1">
          <w:rPr>
            <w:rFonts w:ascii="Times New Roman" w:hAnsi="Times New Roman"/>
            <w:lang w:eastAsia="zh-CN"/>
          </w:rPr>
          <w:delText>X1’</w:delText>
        </w:r>
      </w:del>
      <w:r>
        <w:rPr>
          <w:rFonts w:ascii="Times New Roman" w:hAnsi="Times New Roman"/>
          <w:lang w:eastAsia="zh-CN"/>
        </w:rPr>
        <w:t>的级比序列为：</w:t>
      </w:r>
    </w:p>
    <w:bookmarkStart w:id="293" w:name="OLE_LINK20"/>
    <w:p w14:paraId="25020405" w14:textId="115A970A" w:rsidR="009C3440" w:rsidDel="00A875B1" w:rsidRDefault="00A875B1">
      <w:pPr>
        <w:pStyle w:val="a9"/>
        <w:spacing w:before="0" w:beforeAutospacing="0" w:after="0" w:afterAutospacing="0"/>
        <w:ind w:firstLineChars="200" w:firstLine="480"/>
        <w:jc w:val="both"/>
        <w:rPr>
          <w:del w:id="294" w:author="卢 望龙" w:date="2019-05-12T09:14:00Z"/>
          <w:rFonts w:ascii="Times New Roman" w:hAnsi="Times New Roman"/>
          <w:lang w:eastAsia="zh-CN"/>
        </w:rPr>
      </w:pPr>
      <w:ins w:id="295" w:author="卢 望龙" w:date="2019-05-12T09:14:00Z">
        <w:r w:rsidRPr="00977639">
          <w:rPr>
            <w:position w:val="-14"/>
          </w:rPr>
          <w:object w:dxaOrig="2680" w:dyaOrig="400" w14:anchorId="45F8ED04">
            <v:shape id="_x0000_i1244" type="#_x0000_t75" style="width:134pt;height:20.05pt" o:ole="">
              <v:imagedata r:id="rId185" o:title=""/>
            </v:shape>
            <o:OLEObject Type="Embed" ProgID="Equation.DSMT4" ShapeID="_x0000_i1244" DrawAspect="Content" ObjectID="_1619165252" r:id="rId186"/>
          </w:object>
        </w:r>
      </w:ins>
      <w:del w:id="296" w:author="卢 望龙" w:date="2019-05-12T09:14:00Z">
        <w:r w:rsidR="00E85093" w:rsidDel="00A875B1">
          <w:rPr>
            <w:rFonts w:ascii="Times New Roman" w:hAnsi="Times New Roman"/>
            <w:position w:val="-6"/>
          </w:rPr>
          <w:object w:dxaOrig="215" w:dyaOrig="290" w14:anchorId="11A14B60">
            <v:shape id="_x0000_i1109" type="#_x0000_t75" style="width:10.65pt;height:14.4pt" o:ole="">
              <v:imagedata r:id="rId169" o:title=""/>
            </v:shape>
            <o:OLEObject Type="Embed" ProgID="Equation.DSMT4" ShapeID="_x0000_i1109" DrawAspect="Content" ObjectID="_1619165253" r:id="rId187"/>
          </w:object>
        </w:r>
        <w:r w:rsidR="00E85093" w:rsidDel="00A875B1">
          <w:rPr>
            <w:rFonts w:ascii="Times New Roman" w:hAnsi="Times New Roman"/>
            <w:lang w:eastAsia="zh-CN"/>
          </w:rPr>
          <w:delText>1’=[0.9, 0.83,1.09,1.375]</w:delText>
        </w:r>
      </w:del>
    </w:p>
    <w:bookmarkEnd w:id="293"/>
    <w:p w14:paraId="596103EA" w14:textId="18F89310" w:rsidR="009C3440" w:rsidRDefault="00E85093">
      <w:pPr>
        <w:pStyle w:val="a9"/>
        <w:spacing w:before="0" w:beforeAutospacing="0" w:after="0" w:afterAutospacing="0"/>
        <w:ind w:firstLineChars="200" w:firstLine="480"/>
        <w:jc w:val="both"/>
        <w:rPr>
          <w:rFonts w:ascii="Times New Roman" w:hAnsi="Times New Roman"/>
          <w:lang w:eastAsia="zh-CN"/>
        </w:rPr>
      </w:pPr>
      <w:r>
        <w:rPr>
          <w:rFonts w:ascii="Times New Roman" w:hAnsi="Times New Roman"/>
          <w:lang w:eastAsia="zh-CN"/>
        </w:rPr>
        <w:t>接着对</w:t>
      </w:r>
      <w:ins w:id="297" w:author="卢 望龙" w:date="2019-05-12T09:45:00Z">
        <w:r w:rsidR="00600C97" w:rsidRPr="00977639">
          <w:rPr>
            <w:position w:val="-12"/>
          </w:rPr>
          <w:object w:dxaOrig="340" w:dyaOrig="360" w14:anchorId="49CFFE13">
            <v:shape id="_x0000_i1359" type="#_x0000_t75" style="width:16.9pt;height:18.15pt" o:ole="">
              <v:imagedata r:id="rId188" o:title=""/>
            </v:shape>
            <o:OLEObject Type="Embed" ProgID="Equation.DSMT4" ShapeID="_x0000_i1359" DrawAspect="Content" ObjectID="_1619165254" r:id="rId189"/>
          </w:object>
        </w:r>
      </w:ins>
      <w:del w:id="298" w:author="卢 望龙" w:date="2019-05-12T09:45:00Z">
        <w:r w:rsidDel="00600C97">
          <w:rPr>
            <w:rFonts w:ascii="Times New Roman" w:hAnsi="Times New Roman"/>
            <w:lang w:eastAsia="zh-CN"/>
          </w:rPr>
          <w:delText>X2</w:delText>
        </w:r>
      </w:del>
      <w:r>
        <w:rPr>
          <w:rFonts w:ascii="Times New Roman" w:hAnsi="Times New Roman"/>
          <w:lang w:eastAsia="zh-CN"/>
        </w:rPr>
        <w:t>的级比序列</w:t>
      </w:r>
      <w:ins w:id="299" w:author="卢 望龙" w:date="2019-05-12T09:45:00Z">
        <w:r w:rsidR="001F4109" w:rsidRPr="00977639">
          <w:rPr>
            <w:position w:val="-12"/>
          </w:rPr>
          <w:object w:dxaOrig="279" w:dyaOrig="360" w14:anchorId="21CEE374">
            <v:shape id="_x0000_i1360" type="#_x0000_t75" style="width:13.75pt;height:18.15pt" o:ole="">
              <v:imagedata r:id="rId190" o:title=""/>
            </v:shape>
            <o:OLEObject Type="Embed" ProgID="Equation.DSMT4" ShapeID="_x0000_i1360" DrawAspect="Content" ObjectID="_1619165255" r:id="rId191"/>
          </w:object>
        </w:r>
      </w:ins>
      <w:r>
        <w:rPr>
          <w:rFonts w:ascii="Times New Roman" w:hAnsi="Times New Roman"/>
          <w:lang w:eastAsia="zh-CN"/>
        </w:rPr>
        <w:t>进行计算：</w:t>
      </w:r>
    </w:p>
    <w:bookmarkStart w:id="300" w:name="OLE_LINK22"/>
    <w:bookmarkStart w:id="301" w:name="OLE_LINK21"/>
    <w:bookmarkStart w:id="302" w:name="OLE_LINK23"/>
    <w:bookmarkStart w:id="303" w:name="OLE_LINK34"/>
    <w:p w14:paraId="79E00883" w14:textId="43D3022F" w:rsidR="009C3440" w:rsidDel="00A875B1" w:rsidRDefault="00A875B1">
      <w:pPr>
        <w:pStyle w:val="a9"/>
        <w:spacing w:before="0" w:beforeAutospacing="0" w:after="0" w:afterAutospacing="0"/>
        <w:ind w:firstLineChars="200" w:firstLine="480"/>
        <w:jc w:val="both"/>
        <w:rPr>
          <w:del w:id="304" w:author="卢 望龙" w:date="2019-05-12T09:14:00Z"/>
          <w:rFonts w:ascii="Times New Roman" w:hAnsi="Times New Roman"/>
          <w:lang w:eastAsia="zh-CN"/>
        </w:rPr>
      </w:pPr>
      <w:ins w:id="305" w:author="卢 望龙" w:date="2019-05-12T09:14:00Z">
        <w:r w:rsidRPr="00977639">
          <w:rPr>
            <w:position w:val="-14"/>
          </w:rPr>
          <w:object w:dxaOrig="2920" w:dyaOrig="400" w14:anchorId="6C383841">
            <v:shape id="_x0000_i1252" type="#_x0000_t75" style="width:145.9pt;height:20.05pt" o:ole="">
              <v:imagedata r:id="rId192" o:title=""/>
            </v:shape>
            <o:OLEObject Type="Embed" ProgID="Equation.DSMT4" ShapeID="_x0000_i1252" DrawAspect="Content" ObjectID="_1619165256" r:id="rId193"/>
          </w:object>
        </w:r>
      </w:ins>
      <w:del w:id="306" w:author="卢 望龙" w:date="2019-05-12T09:14:00Z">
        <w:r w:rsidR="00E85093" w:rsidDel="00A875B1">
          <w:rPr>
            <w:rFonts w:ascii="Times New Roman" w:hAnsi="Times New Roman"/>
            <w:position w:val="-6"/>
          </w:rPr>
          <w:object w:dxaOrig="215" w:dyaOrig="290" w14:anchorId="73D5629C">
            <v:shape id="_x0000_i1110" type="#_x0000_t75" style="width:10.65pt;height:14.4pt" o:ole="">
              <v:imagedata r:id="rId169" o:title=""/>
            </v:shape>
            <o:OLEObject Type="Embed" ProgID="Equation.DSMT4" ShapeID="_x0000_i1110" DrawAspect="Content" ObjectID="_1619165257" r:id="rId194"/>
          </w:object>
        </w:r>
        <w:r w:rsidR="00E85093" w:rsidDel="00A875B1">
          <w:rPr>
            <w:rFonts w:ascii="Times New Roman" w:hAnsi="Times New Roman"/>
            <w:lang w:eastAsia="zh-CN"/>
          </w:rPr>
          <w:delText>2</w:delText>
        </w:r>
        <w:bookmarkEnd w:id="300"/>
        <w:bookmarkEnd w:id="301"/>
        <w:bookmarkEnd w:id="302"/>
        <w:r w:rsidR="00E85093" w:rsidDel="00A875B1">
          <w:rPr>
            <w:rFonts w:ascii="Times New Roman" w:hAnsi="Times New Roman"/>
            <w:lang w:eastAsia="zh-CN"/>
          </w:rPr>
          <w:delText>=[0.83 ,0.87804878 ,1.03, 0.68]</w:delText>
        </w:r>
      </w:del>
    </w:p>
    <w:bookmarkEnd w:id="303"/>
    <w:p w14:paraId="22B387FF" w14:textId="6307DB49" w:rsidR="009C3440" w:rsidRDefault="00E85093">
      <w:pPr>
        <w:pStyle w:val="a9"/>
        <w:spacing w:before="0" w:beforeAutospacing="0" w:after="0" w:afterAutospacing="0"/>
        <w:ind w:firstLineChars="200" w:firstLine="480"/>
        <w:jc w:val="both"/>
        <w:rPr>
          <w:rFonts w:ascii="Times New Roman" w:hAnsi="Times New Roman"/>
          <w:lang w:eastAsia="zh-CN"/>
        </w:rPr>
      </w:pPr>
      <w:r>
        <w:rPr>
          <w:rFonts w:ascii="Times New Roman" w:hAnsi="Times New Roman"/>
          <w:lang w:eastAsia="zh-CN"/>
        </w:rPr>
        <w:lastRenderedPageBreak/>
        <w:t>可知</w:t>
      </w:r>
      <w:ins w:id="307" w:author="卢 望龙" w:date="2019-05-12T09:15:00Z">
        <w:r w:rsidR="00D8173D" w:rsidRPr="00977639">
          <w:rPr>
            <w:position w:val="-12"/>
          </w:rPr>
          <w:object w:dxaOrig="279" w:dyaOrig="360" w14:anchorId="036E8FD4">
            <v:shape id="_x0000_i1254" type="#_x0000_t75" style="width:13.75pt;height:18.15pt" o:ole="">
              <v:imagedata r:id="rId195" o:title=""/>
            </v:shape>
            <o:OLEObject Type="Embed" ProgID="Equation.DSMT4" ShapeID="_x0000_i1254" DrawAspect="Content" ObjectID="_1619165258" r:id="rId196"/>
          </w:object>
        </w:r>
      </w:ins>
      <w:del w:id="308" w:author="卢 望龙" w:date="2019-05-12T09:15:00Z">
        <w:r w:rsidDel="00D8173D">
          <w:rPr>
            <w:rFonts w:ascii="Times New Roman" w:hAnsi="Times New Roman"/>
            <w:position w:val="-6"/>
          </w:rPr>
          <w:object w:dxaOrig="215" w:dyaOrig="290" w14:anchorId="5C34F87A">
            <v:shape id="_x0000_i1111" type="#_x0000_t75" style="width:10.65pt;height:14.4pt" o:ole="">
              <v:imagedata r:id="rId169" o:title=""/>
            </v:shape>
            <o:OLEObject Type="Embed" ProgID="Equation.DSMT4" ShapeID="_x0000_i1111" DrawAspect="Content" ObjectID="_1619165259" r:id="rId197"/>
          </w:object>
        </w:r>
        <w:r w:rsidDel="00D8173D">
          <w:rPr>
            <w:rFonts w:ascii="Times New Roman" w:hAnsi="Times New Roman"/>
            <w:lang w:eastAsia="zh-CN"/>
          </w:rPr>
          <w:delText>2</w:delText>
        </w:r>
      </w:del>
      <w:r>
        <w:rPr>
          <w:rFonts w:ascii="Times New Roman" w:hAnsi="Times New Roman"/>
          <w:lang w:eastAsia="zh-CN"/>
        </w:rPr>
        <w:t>不满足级比条件，我们对</w:t>
      </w:r>
      <w:bookmarkStart w:id="309" w:name="OLE_LINK88"/>
      <w:bookmarkStart w:id="310" w:name="OLE_LINK89"/>
      <w:bookmarkStart w:id="311" w:name="OLE_LINK90"/>
      <w:ins w:id="312" w:author="卢 望龙" w:date="2019-05-12T09:19:00Z">
        <w:r w:rsidR="003632A4" w:rsidRPr="00977639">
          <w:rPr>
            <w:position w:val="-12"/>
          </w:rPr>
          <w:object w:dxaOrig="340" w:dyaOrig="360" w14:anchorId="74B76ACF">
            <v:shape id="_x0000_i1295" type="#_x0000_t75" style="width:16.9pt;height:18.15pt" o:ole="">
              <v:imagedata r:id="rId188" o:title=""/>
            </v:shape>
            <o:OLEObject Type="Embed" ProgID="Equation.DSMT4" ShapeID="_x0000_i1295" DrawAspect="Content" ObjectID="_1619165260" r:id="rId198"/>
          </w:object>
        </w:r>
      </w:ins>
      <w:bookmarkEnd w:id="309"/>
      <w:bookmarkEnd w:id="310"/>
      <w:bookmarkEnd w:id="311"/>
      <w:del w:id="313" w:author="卢 望龙" w:date="2019-05-12T09:15:00Z">
        <w:r w:rsidDel="00D8173D">
          <w:rPr>
            <w:rFonts w:ascii="Times New Roman" w:hAnsi="Times New Roman"/>
            <w:lang w:eastAsia="zh-CN"/>
          </w:rPr>
          <w:delText>X2</w:delText>
        </w:r>
      </w:del>
      <w:r>
        <w:rPr>
          <w:rFonts w:ascii="Times New Roman" w:hAnsi="Times New Roman"/>
          <w:lang w:eastAsia="zh-CN"/>
        </w:rPr>
        <w:t>进行平移变换加入新的偏移量</w:t>
      </w:r>
      <w:del w:id="314" w:author="卢 望龙" w:date="2019-05-12T09:46:00Z">
        <w:r w:rsidDel="001F4109">
          <w:rPr>
            <w:rFonts w:ascii="Times New Roman" w:hAnsi="Times New Roman"/>
            <w:lang w:eastAsia="zh-CN"/>
          </w:rPr>
          <w:delText>C</w:delText>
        </w:r>
      </w:del>
      <w:ins w:id="315" w:author="卢 望龙" w:date="2019-05-12T09:46:00Z">
        <w:r w:rsidR="001F4109" w:rsidRPr="00977639">
          <w:rPr>
            <w:position w:val="-12"/>
          </w:rPr>
          <w:object w:dxaOrig="300" w:dyaOrig="360" w14:anchorId="37489672">
            <v:shape id="_x0000_i1361" type="#_x0000_t75" style="width:15.05pt;height:18.15pt" o:ole="">
              <v:imagedata r:id="rId199" o:title=""/>
            </v:shape>
            <o:OLEObject Type="Embed" ProgID="Equation.DSMT4" ShapeID="_x0000_i1361" DrawAspect="Content" ObjectID="_1619165261" r:id="rId200"/>
          </w:object>
        </w:r>
      </w:ins>
      <w:r>
        <w:rPr>
          <w:rFonts w:ascii="Times New Roman" w:hAnsi="Times New Roman"/>
          <w:lang w:eastAsia="zh-CN"/>
        </w:rPr>
        <w:t>=9,</w:t>
      </w:r>
      <w:r>
        <w:rPr>
          <w:rFonts w:ascii="Times New Roman" w:hAnsi="Times New Roman"/>
          <w:lang w:eastAsia="zh-CN"/>
        </w:rPr>
        <w:t>最终的预测序列为</w:t>
      </w:r>
      <w:bookmarkStart w:id="316" w:name="OLE_LINK33"/>
      <w:bookmarkStart w:id="317" w:name="OLE_LINK32"/>
      <w:bookmarkStart w:id="318" w:name="OLE_LINK31"/>
      <w:bookmarkStart w:id="319" w:name="OLE_LINK65"/>
      <w:bookmarkStart w:id="320" w:name="OLE_LINK66"/>
      <w:ins w:id="321" w:author="卢 望龙" w:date="2019-05-12T09:16:00Z">
        <w:r w:rsidR="00D8173D" w:rsidRPr="00977639">
          <w:rPr>
            <w:position w:val="-14"/>
          </w:rPr>
          <w:object w:dxaOrig="2340" w:dyaOrig="400" w14:anchorId="3A2DD62A">
            <v:shape id="_x0000_i1256" type="#_x0000_t75" style="width:117.1pt;height:20.05pt" o:ole="">
              <v:imagedata r:id="rId201" o:title=""/>
            </v:shape>
            <o:OLEObject Type="Embed" ProgID="Equation.DSMT4" ShapeID="_x0000_i1256" DrawAspect="Content" ObjectID="_1619165262" r:id="rId202"/>
          </w:object>
        </w:r>
      </w:ins>
      <w:del w:id="322" w:author="卢 望龙" w:date="2019-05-12T09:16:00Z">
        <w:r w:rsidDel="00D8173D">
          <w:rPr>
            <w:rFonts w:ascii="Times New Roman" w:hAnsi="Times New Roman"/>
            <w:lang w:eastAsia="zh-CN"/>
          </w:rPr>
          <w:delText>X2’</w:delText>
        </w:r>
        <w:bookmarkEnd w:id="316"/>
        <w:bookmarkEnd w:id="317"/>
        <w:bookmarkEnd w:id="318"/>
        <w:r w:rsidDel="00D8173D">
          <w:rPr>
            <w:rFonts w:ascii="Times New Roman" w:hAnsi="Times New Roman"/>
            <w:lang w:eastAsia="zh-CN"/>
          </w:rPr>
          <w:delText>=[39,45,50,49,68]</w:delText>
        </w:r>
      </w:del>
      <w:bookmarkEnd w:id="319"/>
      <w:bookmarkEnd w:id="320"/>
      <w:r>
        <w:rPr>
          <w:rFonts w:ascii="Times New Roman" w:hAnsi="Times New Roman"/>
          <w:lang w:eastAsia="zh-CN"/>
        </w:rPr>
        <w:t>，对</w:t>
      </w:r>
      <w:ins w:id="323" w:author="卢 望龙" w:date="2019-05-12T09:46:00Z">
        <w:r w:rsidR="00A21222" w:rsidRPr="00977639">
          <w:rPr>
            <w:position w:val="-12"/>
          </w:rPr>
          <w:object w:dxaOrig="420" w:dyaOrig="360" w14:anchorId="4028CCBF">
            <v:shape id="_x0000_i1362" type="#_x0000_t75" style="width:21.3pt;height:18.15pt" o:ole="">
              <v:imagedata r:id="rId203" o:title=""/>
            </v:shape>
            <o:OLEObject Type="Embed" ProgID="Equation.DSMT4" ShapeID="_x0000_i1362" DrawAspect="Content" ObjectID="_1619165263" r:id="rId204"/>
          </w:object>
        </w:r>
      </w:ins>
      <w:del w:id="324" w:author="卢 望龙" w:date="2019-05-12T09:46:00Z">
        <w:r w:rsidDel="00A21222">
          <w:rPr>
            <w:rFonts w:ascii="Times New Roman" w:hAnsi="Times New Roman"/>
            <w:lang w:eastAsia="zh-CN"/>
          </w:rPr>
          <w:delText>其</w:delText>
        </w:r>
      </w:del>
      <w:r>
        <w:rPr>
          <w:rFonts w:ascii="Times New Roman" w:hAnsi="Times New Roman"/>
          <w:lang w:eastAsia="zh-CN"/>
        </w:rPr>
        <w:t>重新进行级比检验，得出最终</w:t>
      </w:r>
      <w:bookmarkStart w:id="325" w:name="OLE_LINK91"/>
      <w:bookmarkStart w:id="326" w:name="OLE_LINK92"/>
      <w:bookmarkStart w:id="327" w:name="OLE_LINK93"/>
      <w:ins w:id="328" w:author="卢 望龙" w:date="2019-05-12T09:16:00Z">
        <w:r w:rsidR="002132A8" w:rsidRPr="00977639">
          <w:rPr>
            <w:position w:val="-12"/>
          </w:rPr>
          <w:object w:dxaOrig="420" w:dyaOrig="360" w14:anchorId="7C0F4FB0">
            <v:shape id="_x0000_i1257" type="#_x0000_t75" style="width:21.3pt;height:18.15pt" o:ole="">
              <v:imagedata r:id="rId203" o:title=""/>
            </v:shape>
            <o:OLEObject Type="Embed" ProgID="Equation.DSMT4" ShapeID="_x0000_i1257" DrawAspect="Content" ObjectID="_1619165264" r:id="rId205"/>
          </w:object>
        </w:r>
      </w:ins>
      <w:bookmarkEnd w:id="325"/>
      <w:bookmarkEnd w:id="326"/>
      <w:bookmarkEnd w:id="327"/>
      <w:del w:id="329" w:author="卢 望龙" w:date="2019-05-12T09:16:00Z">
        <w:r w:rsidDel="002132A8">
          <w:rPr>
            <w:rFonts w:ascii="Times New Roman" w:hAnsi="Times New Roman"/>
            <w:lang w:eastAsia="zh-CN"/>
          </w:rPr>
          <w:delText>X2’</w:delText>
        </w:r>
      </w:del>
      <w:r>
        <w:rPr>
          <w:rFonts w:ascii="Times New Roman" w:hAnsi="Times New Roman"/>
          <w:lang w:eastAsia="zh-CN"/>
        </w:rPr>
        <w:t>的级比序列</w:t>
      </w:r>
      <w:ins w:id="330" w:author="卢 望龙" w:date="2019-05-12T09:47:00Z">
        <w:r w:rsidR="00A21222" w:rsidRPr="00977639">
          <w:rPr>
            <w:position w:val="-12"/>
          </w:rPr>
          <w:object w:dxaOrig="360" w:dyaOrig="360" w14:anchorId="37B2D7A6">
            <v:shape id="_x0000_i1363" type="#_x0000_t75" style="width:18.15pt;height:18.15pt" o:ole="">
              <v:imagedata r:id="rId206" o:title=""/>
            </v:shape>
            <o:OLEObject Type="Embed" ProgID="Equation.DSMT4" ShapeID="_x0000_i1363" DrawAspect="Content" ObjectID="_1619165265" r:id="rId207"/>
          </w:object>
        </w:r>
      </w:ins>
      <w:r>
        <w:rPr>
          <w:rFonts w:ascii="Times New Roman" w:hAnsi="Times New Roman"/>
          <w:lang w:eastAsia="zh-CN"/>
        </w:rPr>
        <w:t>为：</w:t>
      </w:r>
    </w:p>
    <w:bookmarkStart w:id="331" w:name="OLE_LINK67"/>
    <w:p w14:paraId="5C750598" w14:textId="6E75BE7B" w:rsidR="009C3440" w:rsidDel="002132A8" w:rsidRDefault="002132A8">
      <w:pPr>
        <w:pStyle w:val="a9"/>
        <w:spacing w:before="0" w:beforeAutospacing="0" w:after="0" w:afterAutospacing="0"/>
        <w:ind w:firstLineChars="200" w:firstLine="480"/>
        <w:jc w:val="both"/>
        <w:rPr>
          <w:del w:id="332" w:author="卢 望龙" w:date="2019-05-12T09:16:00Z"/>
          <w:rFonts w:ascii="Times New Roman" w:hAnsi="Times New Roman"/>
          <w:lang w:eastAsia="zh-CN"/>
        </w:rPr>
      </w:pPr>
      <w:ins w:id="333" w:author="卢 望龙" w:date="2019-05-12T09:16:00Z">
        <w:r w:rsidRPr="00977639">
          <w:rPr>
            <w:position w:val="-14"/>
          </w:rPr>
          <w:object w:dxaOrig="2600" w:dyaOrig="400" w14:anchorId="159ACB4B">
            <v:shape id="_x0000_i1262" type="#_x0000_t75" style="width:130.25pt;height:20.05pt" o:ole="">
              <v:imagedata r:id="rId208" o:title=""/>
            </v:shape>
            <o:OLEObject Type="Embed" ProgID="Equation.DSMT4" ShapeID="_x0000_i1262" DrawAspect="Content" ObjectID="_1619165266" r:id="rId209"/>
          </w:object>
        </w:r>
      </w:ins>
      <w:del w:id="334" w:author="卢 望龙" w:date="2019-05-12T09:16:00Z">
        <w:r w:rsidR="00E85093" w:rsidDel="002132A8">
          <w:rPr>
            <w:rFonts w:ascii="Times New Roman" w:hAnsi="Times New Roman"/>
            <w:position w:val="-6"/>
          </w:rPr>
          <w:object w:dxaOrig="215" w:dyaOrig="290" w14:anchorId="772D3942">
            <v:shape id="_x0000_i1112" type="#_x0000_t75" style="width:10.65pt;height:14.4pt" o:ole="">
              <v:imagedata r:id="rId169" o:title=""/>
            </v:shape>
            <o:OLEObject Type="Embed" ProgID="Equation.DSMT4" ShapeID="_x0000_i1112" DrawAspect="Content" ObjectID="_1619165267" r:id="rId210"/>
          </w:object>
        </w:r>
        <w:r w:rsidR="00E85093" w:rsidDel="002132A8">
          <w:rPr>
            <w:rFonts w:ascii="Times New Roman" w:hAnsi="Times New Roman"/>
            <w:lang w:eastAsia="zh-CN"/>
          </w:rPr>
          <w:delText>2’=[0.8</w:delText>
        </w:r>
        <w:r w:rsidR="00E85093" w:rsidDel="002132A8">
          <w:rPr>
            <w:rFonts w:ascii="Times New Roman" w:hAnsi="Times New Roman" w:hint="eastAsia"/>
            <w:lang w:eastAsia="zh-CN"/>
          </w:rPr>
          <w:delText>7</w:delText>
        </w:r>
        <w:r w:rsidR="00E85093" w:rsidDel="002132A8">
          <w:rPr>
            <w:rFonts w:ascii="Times New Roman" w:hAnsi="Times New Roman"/>
            <w:lang w:eastAsia="zh-CN"/>
          </w:rPr>
          <w:delText>,0.9,1.02 ,0.83]</w:delText>
        </w:r>
      </w:del>
    </w:p>
    <w:bookmarkEnd w:id="331"/>
    <w:p w14:paraId="10648EC2" w14:textId="2410A804" w:rsidR="009C3440" w:rsidRDefault="00E85093">
      <w:pPr>
        <w:pStyle w:val="a9"/>
        <w:spacing w:before="0" w:beforeAutospacing="0" w:after="0" w:afterAutospacing="0"/>
        <w:ind w:firstLineChars="200" w:firstLine="480"/>
        <w:jc w:val="both"/>
        <w:rPr>
          <w:rFonts w:ascii="Times New Roman" w:hAnsi="Times New Roman"/>
          <w:lang w:eastAsia="zh-CN"/>
        </w:rPr>
      </w:pPr>
      <w:r>
        <w:rPr>
          <w:rFonts w:ascii="Times New Roman" w:hAnsi="Times New Roman"/>
          <w:lang w:eastAsia="zh-CN"/>
        </w:rPr>
        <w:t>然后对</w:t>
      </w:r>
      <w:bookmarkStart w:id="335" w:name="OLE_LINK82"/>
      <w:bookmarkStart w:id="336" w:name="OLE_LINK83"/>
      <w:bookmarkStart w:id="337" w:name="OLE_LINK84"/>
      <w:ins w:id="338" w:author="卢 望龙" w:date="2019-05-12T09:19:00Z">
        <w:r w:rsidR="003632A4" w:rsidRPr="00977639">
          <w:rPr>
            <w:position w:val="-12"/>
          </w:rPr>
          <w:object w:dxaOrig="340" w:dyaOrig="360" w14:anchorId="64B68F06">
            <v:shape id="_x0000_i1300" type="#_x0000_t75" style="width:16.9pt;height:18.15pt" o:ole="">
              <v:imagedata r:id="rId211" o:title=""/>
            </v:shape>
            <o:OLEObject Type="Embed" ProgID="Equation.DSMT4" ShapeID="_x0000_i1300" DrawAspect="Content" ObjectID="_1619165268" r:id="rId212"/>
          </w:object>
        </w:r>
      </w:ins>
      <w:bookmarkEnd w:id="335"/>
      <w:bookmarkEnd w:id="336"/>
      <w:bookmarkEnd w:id="337"/>
      <w:del w:id="339" w:author="卢 望龙" w:date="2019-05-12T09:17:00Z">
        <w:r w:rsidDel="003632A4">
          <w:rPr>
            <w:rFonts w:ascii="Times New Roman" w:hAnsi="Times New Roman"/>
            <w:lang w:eastAsia="zh-CN"/>
          </w:rPr>
          <w:delText>X3</w:delText>
        </w:r>
      </w:del>
      <w:r>
        <w:rPr>
          <w:rFonts w:ascii="Times New Roman" w:hAnsi="Times New Roman"/>
          <w:lang w:eastAsia="zh-CN"/>
        </w:rPr>
        <w:t>的级比序列进行计算：</w:t>
      </w:r>
    </w:p>
    <w:bookmarkStart w:id="340" w:name="OLE_LINK35"/>
    <w:bookmarkStart w:id="341" w:name="OLE_LINK36"/>
    <w:bookmarkStart w:id="342" w:name="OLE_LINK37"/>
    <w:bookmarkStart w:id="343" w:name="OLE_LINK81"/>
    <w:p w14:paraId="7CC56996" w14:textId="2C6895F0" w:rsidR="009C3440" w:rsidDel="003632A4" w:rsidRDefault="003632A4">
      <w:pPr>
        <w:pStyle w:val="a9"/>
        <w:spacing w:before="0" w:beforeAutospacing="0" w:after="0" w:afterAutospacing="0"/>
        <w:ind w:firstLineChars="200" w:firstLine="480"/>
        <w:jc w:val="both"/>
        <w:rPr>
          <w:del w:id="344" w:author="卢 望龙" w:date="2019-05-12T09:20:00Z"/>
          <w:rFonts w:ascii="Times New Roman" w:hAnsi="Times New Roman"/>
          <w:lang w:eastAsia="zh-CN"/>
        </w:rPr>
      </w:pPr>
      <w:ins w:id="345" w:author="卢 望龙" w:date="2019-05-12T09:20:00Z">
        <w:r w:rsidRPr="00977639">
          <w:rPr>
            <w:position w:val="-14"/>
          </w:rPr>
          <w:object w:dxaOrig="2540" w:dyaOrig="400" w14:anchorId="5D3A9B67">
            <v:shape id="_x0000_i1308" type="#_x0000_t75" style="width:127.1pt;height:20.05pt" o:ole="">
              <v:imagedata r:id="rId213" o:title=""/>
            </v:shape>
            <o:OLEObject Type="Embed" ProgID="Equation.DSMT4" ShapeID="_x0000_i1308" DrawAspect="Content" ObjectID="_1619165269" r:id="rId214"/>
          </w:object>
        </w:r>
      </w:ins>
      <w:del w:id="346" w:author="卢 望龙" w:date="2019-05-12T09:20:00Z">
        <w:r w:rsidR="00E85093" w:rsidDel="003632A4">
          <w:rPr>
            <w:rFonts w:ascii="Times New Roman" w:hAnsi="Times New Roman"/>
            <w:position w:val="-6"/>
          </w:rPr>
          <w:object w:dxaOrig="215" w:dyaOrig="290" w14:anchorId="1CFA8A1F">
            <v:shape id="_x0000_i1113" type="#_x0000_t75" style="width:10.65pt;height:14.4pt" o:ole="">
              <v:imagedata r:id="rId169" o:title=""/>
            </v:shape>
            <o:OLEObject Type="Embed" ProgID="Equation.DSMT4" ShapeID="_x0000_i1113" DrawAspect="Content" ObjectID="_1619165270" r:id="rId215"/>
          </w:object>
        </w:r>
        <w:r w:rsidR="00E85093" w:rsidDel="003632A4">
          <w:rPr>
            <w:rFonts w:ascii="Times New Roman" w:hAnsi="Times New Roman"/>
            <w:lang w:eastAsia="zh-CN"/>
          </w:rPr>
          <w:delText>3</w:delText>
        </w:r>
        <w:bookmarkEnd w:id="340"/>
        <w:bookmarkEnd w:id="341"/>
        <w:bookmarkEnd w:id="342"/>
        <w:r w:rsidR="00E85093" w:rsidDel="003632A4">
          <w:rPr>
            <w:rFonts w:ascii="Times New Roman" w:hAnsi="Times New Roman"/>
            <w:lang w:eastAsia="zh-CN"/>
          </w:rPr>
          <w:delText>=[1.</w:delText>
        </w:r>
        <w:r w:rsidR="00E85093" w:rsidDel="003632A4">
          <w:rPr>
            <w:rFonts w:ascii="Times New Roman" w:hAnsi="Times New Roman" w:hint="eastAsia"/>
            <w:lang w:eastAsia="zh-CN"/>
          </w:rPr>
          <w:delText>0</w:delText>
        </w:r>
        <w:r w:rsidR="00E85093" w:rsidDel="003632A4">
          <w:rPr>
            <w:rFonts w:ascii="Times New Roman" w:hAnsi="Times New Roman"/>
            <w:lang w:eastAsia="zh-CN"/>
          </w:rPr>
          <w:delText>,0.6</w:delText>
        </w:r>
        <w:r w:rsidR="00E85093" w:rsidDel="003632A4">
          <w:rPr>
            <w:rFonts w:ascii="Times New Roman" w:hAnsi="Times New Roman" w:hint="eastAsia"/>
            <w:lang w:eastAsia="zh-CN"/>
          </w:rPr>
          <w:delText>1</w:delText>
        </w:r>
        <w:r w:rsidR="00E85093" w:rsidDel="003632A4">
          <w:rPr>
            <w:rFonts w:ascii="Times New Roman" w:hAnsi="Times New Roman"/>
            <w:lang w:eastAsia="zh-CN"/>
          </w:rPr>
          <w:delText>,0.91</w:delText>
        </w:r>
        <w:r w:rsidR="00E85093" w:rsidDel="003632A4">
          <w:rPr>
            <w:rFonts w:ascii="Times New Roman" w:hAnsi="Times New Roman" w:hint="eastAsia"/>
            <w:lang w:eastAsia="zh-CN"/>
          </w:rPr>
          <w:delText>2</w:delText>
        </w:r>
        <w:r w:rsidR="00E85093" w:rsidDel="003632A4">
          <w:rPr>
            <w:rFonts w:ascii="Times New Roman" w:hAnsi="Times New Roman"/>
            <w:lang w:eastAsia="zh-CN"/>
          </w:rPr>
          <w:delText>,0.8</w:delText>
        </w:r>
        <w:r w:rsidR="00E85093" w:rsidDel="003632A4">
          <w:rPr>
            <w:rFonts w:ascii="Times New Roman" w:hAnsi="Times New Roman" w:hint="eastAsia"/>
            <w:lang w:eastAsia="zh-CN"/>
          </w:rPr>
          <w:delText>1</w:delText>
        </w:r>
        <w:r w:rsidR="00E85093" w:rsidDel="003632A4">
          <w:rPr>
            <w:rFonts w:ascii="Times New Roman" w:hAnsi="Times New Roman"/>
            <w:lang w:eastAsia="zh-CN"/>
          </w:rPr>
          <w:delText>]</w:delText>
        </w:r>
      </w:del>
    </w:p>
    <w:bookmarkEnd w:id="343"/>
    <w:p w14:paraId="3C7099C7" w14:textId="4CDBF2AC" w:rsidR="009C3440" w:rsidRDefault="003632A4">
      <w:pPr>
        <w:pStyle w:val="a9"/>
        <w:spacing w:before="0" w:beforeAutospacing="0" w:after="0" w:afterAutospacing="0"/>
        <w:ind w:firstLineChars="200" w:firstLine="480"/>
        <w:jc w:val="both"/>
        <w:rPr>
          <w:rFonts w:ascii="Times New Roman" w:hAnsi="Times New Roman"/>
          <w:lang w:eastAsia="zh-CN"/>
        </w:rPr>
      </w:pPr>
      <w:ins w:id="347" w:author="卢 望龙" w:date="2019-05-12T09:20:00Z">
        <w:r w:rsidRPr="00977639">
          <w:rPr>
            <w:position w:val="-12"/>
          </w:rPr>
          <w:object w:dxaOrig="340" w:dyaOrig="360" w14:anchorId="6867CC60">
            <v:shape id="_x0000_i1309" type="#_x0000_t75" style="width:16.9pt;height:18.15pt" o:ole="">
              <v:imagedata r:id="rId211" o:title=""/>
            </v:shape>
            <o:OLEObject Type="Embed" ProgID="Equation.DSMT4" ShapeID="_x0000_i1309" DrawAspect="Content" ObjectID="_1619165271" r:id="rId216"/>
          </w:object>
        </w:r>
      </w:ins>
      <w:del w:id="348" w:author="卢 望龙" w:date="2019-05-12T09:20:00Z">
        <w:r w:rsidR="00E85093" w:rsidDel="003632A4">
          <w:rPr>
            <w:rFonts w:ascii="Times New Roman" w:hAnsi="Times New Roman"/>
            <w:lang w:eastAsia="zh-CN"/>
          </w:rPr>
          <w:delText>X3</w:delText>
        </w:r>
      </w:del>
      <w:r w:rsidR="00E85093">
        <w:rPr>
          <w:rFonts w:ascii="Times New Roman" w:hAnsi="Times New Roman"/>
          <w:lang w:eastAsia="zh-CN"/>
        </w:rPr>
        <w:t>的级比序列</w:t>
      </w:r>
      <w:ins w:id="349" w:author="卢 望龙" w:date="2019-05-12T09:20:00Z">
        <w:r w:rsidRPr="00977639">
          <w:rPr>
            <w:position w:val="-12"/>
          </w:rPr>
          <w:object w:dxaOrig="260" w:dyaOrig="360" w14:anchorId="41F41BD1">
            <v:shape id="_x0000_i1311" type="#_x0000_t75" style="width:13.15pt;height:18.15pt" o:ole="">
              <v:imagedata r:id="rId217" o:title=""/>
            </v:shape>
            <o:OLEObject Type="Embed" ProgID="Equation.DSMT4" ShapeID="_x0000_i1311" DrawAspect="Content" ObjectID="_1619165272" r:id="rId218"/>
          </w:object>
        </w:r>
      </w:ins>
      <w:del w:id="350" w:author="卢 望龙" w:date="2019-05-12T09:20:00Z">
        <w:r w:rsidR="00E85093" w:rsidDel="003632A4">
          <w:rPr>
            <w:rFonts w:ascii="Times New Roman" w:hAnsi="Times New Roman"/>
            <w:position w:val="-6"/>
          </w:rPr>
          <w:object w:dxaOrig="215" w:dyaOrig="290" w14:anchorId="52918587">
            <v:shape id="_x0000_i1114" type="#_x0000_t75" style="width:10.65pt;height:14.4pt" o:ole="">
              <v:imagedata r:id="rId169" o:title=""/>
            </v:shape>
            <o:OLEObject Type="Embed" ProgID="Equation.DSMT4" ShapeID="_x0000_i1114" DrawAspect="Content" ObjectID="_1619165273" r:id="rId219"/>
          </w:object>
        </w:r>
        <w:r w:rsidR="00E85093" w:rsidDel="003632A4">
          <w:rPr>
            <w:rFonts w:ascii="Times New Roman" w:hAnsi="Times New Roman"/>
            <w:lang w:eastAsia="zh-CN"/>
          </w:rPr>
          <w:delText>3</w:delText>
        </w:r>
      </w:del>
      <w:r w:rsidR="00E85093">
        <w:rPr>
          <w:rFonts w:ascii="Times New Roman" w:hAnsi="Times New Roman"/>
          <w:lang w:eastAsia="zh-CN"/>
        </w:rPr>
        <w:t>满足灰色预测的要求，数值范围在对应的可容覆盖区间内。</w:t>
      </w:r>
    </w:p>
    <w:p w14:paraId="46C82B8D" w14:textId="77777777" w:rsidR="009C3440" w:rsidRDefault="00E85093">
      <w:pPr>
        <w:pStyle w:val="a9"/>
        <w:spacing w:before="0" w:beforeAutospacing="0" w:after="0" w:afterAutospacing="0"/>
        <w:ind w:firstLineChars="200" w:firstLine="480"/>
        <w:jc w:val="both"/>
        <w:rPr>
          <w:rFonts w:ascii="Times New Roman" w:hAnsi="Times New Roman"/>
          <w:lang w:eastAsia="zh-CN"/>
        </w:rPr>
      </w:pPr>
      <w:r>
        <w:rPr>
          <w:rFonts w:ascii="Times New Roman" w:hAnsi="Times New Roman"/>
          <w:lang w:eastAsia="zh-CN"/>
        </w:rPr>
        <w:t>最终，经过级比检验和平移变换操作得出的灰色预测的输入序列如下表</w:t>
      </w:r>
      <w:r>
        <w:rPr>
          <w:rFonts w:ascii="Times New Roman" w:hAnsi="Times New Roman" w:hint="eastAsia"/>
          <w:lang w:eastAsia="zh-CN"/>
        </w:rPr>
        <w:t>xx</w:t>
      </w:r>
      <w:r>
        <w:rPr>
          <w:rFonts w:ascii="Times New Roman" w:hAnsi="Times New Roman"/>
          <w:lang w:eastAsia="zh-CN"/>
        </w:rPr>
        <w:t>所示：</w:t>
      </w:r>
    </w:p>
    <w:p w14:paraId="083BAC46" w14:textId="6A91B8B0" w:rsidR="009C3440" w:rsidRDefault="00E85093">
      <w:pPr>
        <w:pStyle w:val="a9"/>
        <w:spacing w:before="0" w:beforeAutospacing="0" w:after="0" w:afterAutospacing="0"/>
        <w:jc w:val="center"/>
        <w:rPr>
          <w:rFonts w:ascii="Times New Roman" w:hAnsi="Times New Roman"/>
          <w:lang w:eastAsia="zh-CN"/>
        </w:rPr>
      </w:pPr>
      <w:r>
        <w:rPr>
          <w:rFonts w:ascii="Times New Roman" w:hAnsi="Times New Roman" w:hint="eastAsia"/>
          <w:lang w:eastAsia="zh-CN"/>
        </w:rPr>
        <w:t>表</w:t>
      </w:r>
      <w:r>
        <w:rPr>
          <w:rFonts w:ascii="Times New Roman" w:hAnsi="Times New Roman" w:hint="eastAsia"/>
          <w:lang w:eastAsia="zh-CN"/>
        </w:rPr>
        <w:t>xxx</w:t>
      </w:r>
      <w:r w:rsidR="00190437">
        <w:rPr>
          <w:rFonts w:ascii="Times New Roman" w:hAnsi="Times New Roman" w:hint="eastAsia"/>
          <w:lang w:eastAsia="zh-CN"/>
        </w:rPr>
        <w:t>经过平移变换后的数据</w:t>
      </w:r>
    </w:p>
    <w:tbl>
      <w:tblPr>
        <w:tblStyle w:val="4-51"/>
        <w:tblW w:w="8296" w:type="dxa"/>
        <w:jc w:val="center"/>
        <w:tblLayout w:type="fixed"/>
        <w:tblLook w:val="04A0" w:firstRow="1" w:lastRow="0" w:firstColumn="1" w:lastColumn="0" w:noHBand="0" w:noVBand="1"/>
      </w:tblPr>
      <w:tblGrid>
        <w:gridCol w:w="1737"/>
        <w:gridCol w:w="1640"/>
        <w:gridCol w:w="1640"/>
        <w:gridCol w:w="1640"/>
        <w:gridCol w:w="1639"/>
      </w:tblGrid>
      <w:tr w:rsidR="009C3440" w14:paraId="05DA3916" w14:textId="77777777" w:rsidTr="009C3440">
        <w:trPr>
          <w:cnfStyle w:val="100000000000" w:firstRow="1" w:lastRow="0" w:firstColumn="0" w:lastColumn="0" w:oddVBand="0" w:evenVBand="0" w:oddHBand="0" w:evenHBand="0" w:firstRowFirstColumn="0" w:firstRowLastColumn="0" w:lastRowFirstColumn="0" w:lastRowLastColumn="0"/>
          <w:trHeight w:val="255"/>
          <w:jc w:val="center"/>
        </w:trPr>
        <w:tc>
          <w:tcPr>
            <w:cnfStyle w:val="001000000000" w:firstRow="0" w:lastRow="0" w:firstColumn="1" w:lastColumn="0" w:oddVBand="0" w:evenVBand="0" w:oddHBand="0" w:evenHBand="0" w:firstRowFirstColumn="0" w:firstRowLastColumn="0" w:lastRowFirstColumn="0" w:lastRowLastColumn="0"/>
            <w:tcW w:w="1737" w:type="dxa"/>
            <w:noWrap/>
            <w:vAlign w:val="center"/>
          </w:tcPr>
          <w:p w14:paraId="744CAA0E" w14:textId="77777777" w:rsidR="009C3440" w:rsidRDefault="00E85093">
            <w:pPr>
              <w:widowControl/>
              <w:jc w:val="center"/>
              <w:rPr>
                <w:kern w:val="0"/>
                <w:sz w:val="20"/>
                <w:szCs w:val="20"/>
              </w:rPr>
            </w:pPr>
            <w:r>
              <w:rPr>
                <w:b w:val="0"/>
                <w:bCs w:val="0"/>
                <w:kern w:val="0"/>
                <w:sz w:val="20"/>
                <w:szCs w:val="20"/>
              </w:rPr>
              <w:t>年份</w:t>
            </w:r>
          </w:p>
        </w:tc>
        <w:tc>
          <w:tcPr>
            <w:tcW w:w="1640" w:type="dxa"/>
            <w:noWrap/>
            <w:vAlign w:val="center"/>
          </w:tcPr>
          <w:p w14:paraId="3C24D6DE" w14:textId="77777777" w:rsidR="009C3440" w:rsidRDefault="00E85093">
            <w:pPr>
              <w:widowControl/>
              <w:jc w:val="center"/>
              <w:cnfStyle w:val="100000000000" w:firstRow="1" w:lastRow="0" w:firstColumn="0" w:lastColumn="0" w:oddVBand="0" w:evenVBand="0" w:oddHBand="0" w:evenHBand="0" w:firstRowFirstColumn="0" w:firstRowLastColumn="0" w:lastRowFirstColumn="0" w:lastRowLastColumn="0"/>
              <w:rPr>
                <w:kern w:val="0"/>
                <w:sz w:val="20"/>
                <w:szCs w:val="20"/>
              </w:rPr>
            </w:pPr>
            <w:r>
              <w:rPr>
                <w:b w:val="0"/>
                <w:bCs w:val="0"/>
                <w:kern w:val="0"/>
                <w:sz w:val="20"/>
                <w:szCs w:val="20"/>
              </w:rPr>
              <w:t>参赛人数</w:t>
            </w:r>
          </w:p>
        </w:tc>
        <w:tc>
          <w:tcPr>
            <w:tcW w:w="1640" w:type="dxa"/>
            <w:noWrap/>
            <w:vAlign w:val="center"/>
          </w:tcPr>
          <w:p w14:paraId="6C53DF2F" w14:textId="77777777" w:rsidR="009C3440" w:rsidRDefault="00E85093">
            <w:pPr>
              <w:widowControl/>
              <w:jc w:val="center"/>
              <w:cnfStyle w:val="100000000000" w:firstRow="1" w:lastRow="0" w:firstColumn="0" w:lastColumn="0" w:oddVBand="0" w:evenVBand="0" w:oddHBand="0" w:evenHBand="0" w:firstRowFirstColumn="0" w:firstRowLastColumn="0" w:lastRowFirstColumn="0" w:lastRowLastColumn="0"/>
              <w:rPr>
                <w:kern w:val="0"/>
                <w:sz w:val="20"/>
                <w:szCs w:val="20"/>
              </w:rPr>
            </w:pPr>
            <w:r>
              <w:rPr>
                <w:b w:val="0"/>
                <w:bCs w:val="0"/>
                <w:kern w:val="0"/>
                <w:sz w:val="20"/>
                <w:szCs w:val="20"/>
              </w:rPr>
              <w:t>一等奖</w:t>
            </w:r>
          </w:p>
        </w:tc>
        <w:tc>
          <w:tcPr>
            <w:tcW w:w="1640" w:type="dxa"/>
            <w:noWrap/>
            <w:vAlign w:val="center"/>
          </w:tcPr>
          <w:p w14:paraId="68A5F46D" w14:textId="77777777" w:rsidR="009C3440" w:rsidRDefault="00E85093">
            <w:pPr>
              <w:widowControl/>
              <w:jc w:val="center"/>
              <w:cnfStyle w:val="100000000000" w:firstRow="1" w:lastRow="0" w:firstColumn="0" w:lastColumn="0" w:oddVBand="0" w:evenVBand="0" w:oddHBand="0" w:evenHBand="0" w:firstRowFirstColumn="0" w:firstRowLastColumn="0" w:lastRowFirstColumn="0" w:lastRowLastColumn="0"/>
              <w:rPr>
                <w:kern w:val="0"/>
                <w:sz w:val="20"/>
                <w:szCs w:val="20"/>
              </w:rPr>
            </w:pPr>
            <w:r>
              <w:rPr>
                <w:b w:val="0"/>
                <w:bCs w:val="0"/>
                <w:kern w:val="0"/>
                <w:sz w:val="20"/>
                <w:szCs w:val="20"/>
              </w:rPr>
              <w:t>二等奖</w:t>
            </w:r>
          </w:p>
        </w:tc>
        <w:tc>
          <w:tcPr>
            <w:tcW w:w="1639" w:type="dxa"/>
            <w:noWrap/>
            <w:vAlign w:val="center"/>
          </w:tcPr>
          <w:p w14:paraId="419ED83B" w14:textId="77777777" w:rsidR="009C3440" w:rsidRDefault="00E85093">
            <w:pPr>
              <w:widowControl/>
              <w:jc w:val="center"/>
              <w:cnfStyle w:val="100000000000" w:firstRow="1" w:lastRow="0" w:firstColumn="0" w:lastColumn="0" w:oddVBand="0" w:evenVBand="0" w:oddHBand="0" w:evenHBand="0" w:firstRowFirstColumn="0" w:firstRowLastColumn="0" w:lastRowFirstColumn="0" w:lastRowLastColumn="0"/>
              <w:rPr>
                <w:kern w:val="0"/>
                <w:sz w:val="20"/>
                <w:szCs w:val="20"/>
              </w:rPr>
            </w:pPr>
            <w:r>
              <w:rPr>
                <w:b w:val="0"/>
                <w:bCs w:val="0"/>
                <w:kern w:val="0"/>
                <w:sz w:val="20"/>
                <w:szCs w:val="20"/>
              </w:rPr>
              <w:t>三等奖</w:t>
            </w:r>
          </w:p>
        </w:tc>
      </w:tr>
      <w:tr w:rsidR="009C3440" w14:paraId="2B2250AD" w14:textId="77777777" w:rsidTr="009C3440">
        <w:trPr>
          <w:trHeight w:val="255"/>
          <w:jc w:val="center"/>
        </w:trPr>
        <w:tc>
          <w:tcPr>
            <w:cnfStyle w:val="001000000000" w:firstRow="0" w:lastRow="0" w:firstColumn="1" w:lastColumn="0" w:oddVBand="0" w:evenVBand="0" w:oddHBand="0" w:evenHBand="0" w:firstRowFirstColumn="0" w:firstRowLastColumn="0" w:lastRowFirstColumn="0" w:lastRowLastColumn="0"/>
            <w:tcW w:w="1737" w:type="dxa"/>
            <w:shd w:val="clear" w:color="auto" w:fill="DEEAF6"/>
            <w:noWrap/>
            <w:vAlign w:val="center"/>
          </w:tcPr>
          <w:p w14:paraId="1FCCB8D1" w14:textId="77777777" w:rsidR="009C3440" w:rsidRDefault="00E85093">
            <w:pPr>
              <w:widowControl/>
              <w:jc w:val="center"/>
              <w:rPr>
                <w:bCs w:val="0"/>
                <w:kern w:val="0"/>
                <w:sz w:val="20"/>
                <w:szCs w:val="20"/>
              </w:rPr>
            </w:pPr>
            <w:r>
              <w:rPr>
                <w:b w:val="0"/>
                <w:kern w:val="0"/>
                <w:sz w:val="20"/>
                <w:szCs w:val="20"/>
              </w:rPr>
              <w:t>2014</w:t>
            </w:r>
          </w:p>
        </w:tc>
        <w:tc>
          <w:tcPr>
            <w:tcW w:w="1640" w:type="dxa"/>
            <w:shd w:val="clear" w:color="auto" w:fill="DEEAF6"/>
            <w:noWrap/>
            <w:vAlign w:val="center"/>
          </w:tcPr>
          <w:p w14:paraId="0BDAE9C5" w14:textId="77777777" w:rsidR="009C3440" w:rsidRDefault="00E85093">
            <w:pPr>
              <w:widowControl/>
              <w:jc w:val="center"/>
              <w:cnfStyle w:val="000000000000" w:firstRow="0" w:lastRow="0" w:firstColumn="0" w:lastColumn="0" w:oddVBand="0" w:evenVBand="0" w:oddHBand="0" w:evenHBand="0" w:firstRowFirstColumn="0" w:firstRowLastColumn="0" w:lastRowFirstColumn="0" w:lastRowLastColumn="0"/>
              <w:rPr>
                <w:kern w:val="0"/>
                <w:sz w:val="20"/>
                <w:szCs w:val="20"/>
              </w:rPr>
            </w:pPr>
            <w:r>
              <w:rPr>
                <w:kern w:val="0"/>
                <w:sz w:val="20"/>
                <w:szCs w:val="20"/>
              </w:rPr>
              <w:t>65</w:t>
            </w:r>
          </w:p>
        </w:tc>
        <w:tc>
          <w:tcPr>
            <w:tcW w:w="1640" w:type="dxa"/>
            <w:shd w:val="clear" w:color="auto" w:fill="DEEAF6"/>
            <w:noWrap/>
            <w:vAlign w:val="center"/>
          </w:tcPr>
          <w:p w14:paraId="6846D4C0" w14:textId="77777777" w:rsidR="009C3440" w:rsidRDefault="00E85093">
            <w:pPr>
              <w:widowControl/>
              <w:jc w:val="center"/>
              <w:cnfStyle w:val="000000000000" w:firstRow="0" w:lastRow="0" w:firstColumn="0" w:lastColumn="0" w:oddVBand="0" w:evenVBand="0" w:oddHBand="0" w:evenHBand="0" w:firstRowFirstColumn="0" w:firstRowLastColumn="0" w:lastRowFirstColumn="0" w:lastRowLastColumn="0"/>
              <w:rPr>
                <w:kern w:val="0"/>
                <w:sz w:val="20"/>
                <w:szCs w:val="20"/>
              </w:rPr>
            </w:pPr>
            <w:r>
              <w:rPr>
                <w:kern w:val="0"/>
                <w:sz w:val="20"/>
                <w:szCs w:val="20"/>
              </w:rPr>
              <w:t>9</w:t>
            </w:r>
          </w:p>
        </w:tc>
        <w:tc>
          <w:tcPr>
            <w:tcW w:w="1640" w:type="dxa"/>
            <w:shd w:val="clear" w:color="auto" w:fill="DEEAF6"/>
            <w:noWrap/>
            <w:vAlign w:val="center"/>
          </w:tcPr>
          <w:p w14:paraId="005CADB5" w14:textId="77777777" w:rsidR="009C3440" w:rsidRDefault="00E85093">
            <w:pPr>
              <w:widowControl/>
              <w:jc w:val="center"/>
              <w:cnfStyle w:val="000000000000" w:firstRow="0" w:lastRow="0" w:firstColumn="0" w:lastColumn="0" w:oddVBand="0" w:evenVBand="0" w:oddHBand="0" w:evenHBand="0" w:firstRowFirstColumn="0" w:firstRowLastColumn="0" w:lastRowFirstColumn="0" w:lastRowLastColumn="0"/>
              <w:rPr>
                <w:kern w:val="0"/>
                <w:sz w:val="20"/>
                <w:szCs w:val="20"/>
              </w:rPr>
            </w:pPr>
            <w:r>
              <w:rPr>
                <w:kern w:val="0"/>
                <w:sz w:val="20"/>
                <w:szCs w:val="20"/>
              </w:rPr>
              <w:t>39</w:t>
            </w:r>
          </w:p>
        </w:tc>
        <w:tc>
          <w:tcPr>
            <w:tcW w:w="1639" w:type="dxa"/>
            <w:shd w:val="clear" w:color="auto" w:fill="DEEAF6"/>
            <w:noWrap/>
            <w:vAlign w:val="center"/>
          </w:tcPr>
          <w:p w14:paraId="7E80B811" w14:textId="77777777" w:rsidR="009C3440" w:rsidRDefault="00E85093">
            <w:pPr>
              <w:widowControl/>
              <w:jc w:val="center"/>
              <w:cnfStyle w:val="000000000000" w:firstRow="0" w:lastRow="0" w:firstColumn="0" w:lastColumn="0" w:oddVBand="0" w:evenVBand="0" w:oddHBand="0" w:evenHBand="0" w:firstRowFirstColumn="0" w:firstRowLastColumn="0" w:lastRowFirstColumn="0" w:lastRowLastColumn="0"/>
              <w:rPr>
                <w:kern w:val="0"/>
                <w:sz w:val="20"/>
                <w:szCs w:val="20"/>
              </w:rPr>
            </w:pPr>
            <w:r>
              <w:rPr>
                <w:kern w:val="0"/>
                <w:sz w:val="20"/>
                <w:szCs w:val="20"/>
              </w:rPr>
              <w:t>33</w:t>
            </w:r>
          </w:p>
        </w:tc>
      </w:tr>
      <w:tr w:rsidR="009C3440" w14:paraId="20836B23" w14:textId="77777777" w:rsidTr="009C3440">
        <w:trPr>
          <w:trHeight w:val="255"/>
          <w:jc w:val="center"/>
        </w:trPr>
        <w:tc>
          <w:tcPr>
            <w:cnfStyle w:val="001000000000" w:firstRow="0" w:lastRow="0" w:firstColumn="1" w:lastColumn="0" w:oddVBand="0" w:evenVBand="0" w:oddHBand="0" w:evenHBand="0" w:firstRowFirstColumn="0" w:firstRowLastColumn="0" w:lastRowFirstColumn="0" w:lastRowLastColumn="0"/>
            <w:tcW w:w="1737" w:type="dxa"/>
            <w:noWrap/>
            <w:vAlign w:val="center"/>
          </w:tcPr>
          <w:p w14:paraId="5E7DBF4F" w14:textId="77777777" w:rsidR="009C3440" w:rsidRDefault="00E85093">
            <w:pPr>
              <w:widowControl/>
              <w:jc w:val="center"/>
              <w:rPr>
                <w:bCs w:val="0"/>
                <w:kern w:val="0"/>
                <w:sz w:val="20"/>
                <w:szCs w:val="20"/>
              </w:rPr>
            </w:pPr>
            <w:r>
              <w:rPr>
                <w:b w:val="0"/>
                <w:kern w:val="0"/>
                <w:sz w:val="20"/>
                <w:szCs w:val="20"/>
              </w:rPr>
              <w:t>2015</w:t>
            </w:r>
          </w:p>
        </w:tc>
        <w:tc>
          <w:tcPr>
            <w:tcW w:w="1640" w:type="dxa"/>
            <w:noWrap/>
            <w:vAlign w:val="center"/>
          </w:tcPr>
          <w:p w14:paraId="192117F6" w14:textId="77777777" w:rsidR="009C3440" w:rsidRDefault="00E85093">
            <w:pPr>
              <w:widowControl/>
              <w:jc w:val="center"/>
              <w:cnfStyle w:val="000000000000" w:firstRow="0" w:lastRow="0" w:firstColumn="0" w:lastColumn="0" w:oddVBand="0" w:evenVBand="0" w:oddHBand="0" w:evenHBand="0" w:firstRowFirstColumn="0" w:firstRowLastColumn="0" w:lastRowFirstColumn="0" w:lastRowLastColumn="0"/>
              <w:rPr>
                <w:kern w:val="0"/>
                <w:sz w:val="20"/>
                <w:szCs w:val="20"/>
              </w:rPr>
            </w:pPr>
            <w:r>
              <w:rPr>
                <w:kern w:val="0"/>
                <w:sz w:val="20"/>
                <w:szCs w:val="20"/>
              </w:rPr>
              <w:t>72</w:t>
            </w:r>
          </w:p>
        </w:tc>
        <w:tc>
          <w:tcPr>
            <w:tcW w:w="1640" w:type="dxa"/>
            <w:noWrap/>
            <w:vAlign w:val="center"/>
          </w:tcPr>
          <w:p w14:paraId="25A0FF2D" w14:textId="77777777" w:rsidR="009C3440" w:rsidRDefault="00E85093">
            <w:pPr>
              <w:widowControl/>
              <w:jc w:val="center"/>
              <w:cnfStyle w:val="000000000000" w:firstRow="0" w:lastRow="0" w:firstColumn="0" w:lastColumn="0" w:oddVBand="0" w:evenVBand="0" w:oddHBand="0" w:evenHBand="0" w:firstRowFirstColumn="0" w:firstRowLastColumn="0" w:lastRowFirstColumn="0" w:lastRowLastColumn="0"/>
              <w:rPr>
                <w:kern w:val="0"/>
                <w:sz w:val="20"/>
                <w:szCs w:val="20"/>
              </w:rPr>
            </w:pPr>
            <w:r>
              <w:rPr>
                <w:kern w:val="0"/>
                <w:sz w:val="20"/>
                <w:szCs w:val="20"/>
              </w:rPr>
              <w:t>10</w:t>
            </w:r>
          </w:p>
        </w:tc>
        <w:tc>
          <w:tcPr>
            <w:tcW w:w="1640" w:type="dxa"/>
            <w:noWrap/>
            <w:vAlign w:val="center"/>
          </w:tcPr>
          <w:p w14:paraId="2C6A2DC7" w14:textId="77777777" w:rsidR="009C3440" w:rsidRDefault="00E85093">
            <w:pPr>
              <w:widowControl/>
              <w:jc w:val="center"/>
              <w:cnfStyle w:val="000000000000" w:firstRow="0" w:lastRow="0" w:firstColumn="0" w:lastColumn="0" w:oddVBand="0" w:evenVBand="0" w:oddHBand="0" w:evenHBand="0" w:firstRowFirstColumn="0" w:firstRowLastColumn="0" w:lastRowFirstColumn="0" w:lastRowLastColumn="0"/>
              <w:rPr>
                <w:kern w:val="0"/>
                <w:sz w:val="20"/>
                <w:szCs w:val="20"/>
              </w:rPr>
            </w:pPr>
            <w:r>
              <w:rPr>
                <w:kern w:val="0"/>
                <w:sz w:val="20"/>
                <w:szCs w:val="20"/>
              </w:rPr>
              <w:t>45</w:t>
            </w:r>
          </w:p>
        </w:tc>
        <w:tc>
          <w:tcPr>
            <w:tcW w:w="1639" w:type="dxa"/>
            <w:noWrap/>
            <w:vAlign w:val="center"/>
          </w:tcPr>
          <w:p w14:paraId="006AE943" w14:textId="77777777" w:rsidR="009C3440" w:rsidRDefault="00E85093">
            <w:pPr>
              <w:widowControl/>
              <w:jc w:val="center"/>
              <w:cnfStyle w:val="000000000000" w:firstRow="0" w:lastRow="0" w:firstColumn="0" w:lastColumn="0" w:oddVBand="0" w:evenVBand="0" w:oddHBand="0" w:evenHBand="0" w:firstRowFirstColumn="0" w:firstRowLastColumn="0" w:lastRowFirstColumn="0" w:lastRowLastColumn="0"/>
              <w:rPr>
                <w:kern w:val="0"/>
                <w:sz w:val="20"/>
                <w:szCs w:val="20"/>
              </w:rPr>
            </w:pPr>
            <w:r>
              <w:rPr>
                <w:kern w:val="0"/>
                <w:sz w:val="20"/>
                <w:szCs w:val="20"/>
              </w:rPr>
              <w:t>33</w:t>
            </w:r>
          </w:p>
        </w:tc>
      </w:tr>
      <w:tr w:rsidR="009C3440" w14:paraId="02E384F0" w14:textId="77777777" w:rsidTr="009C3440">
        <w:trPr>
          <w:trHeight w:val="255"/>
          <w:jc w:val="center"/>
        </w:trPr>
        <w:tc>
          <w:tcPr>
            <w:cnfStyle w:val="001000000000" w:firstRow="0" w:lastRow="0" w:firstColumn="1" w:lastColumn="0" w:oddVBand="0" w:evenVBand="0" w:oddHBand="0" w:evenHBand="0" w:firstRowFirstColumn="0" w:firstRowLastColumn="0" w:lastRowFirstColumn="0" w:lastRowLastColumn="0"/>
            <w:tcW w:w="1737" w:type="dxa"/>
            <w:shd w:val="clear" w:color="auto" w:fill="DEEAF6"/>
            <w:noWrap/>
            <w:vAlign w:val="center"/>
          </w:tcPr>
          <w:p w14:paraId="6CB1CF3E" w14:textId="77777777" w:rsidR="009C3440" w:rsidRDefault="00E85093">
            <w:pPr>
              <w:widowControl/>
              <w:jc w:val="center"/>
              <w:rPr>
                <w:bCs w:val="0"/>
                <w:kern w:val="0"/>
                <w:sz w:val="20"/>
                <w:szCs w:val="20"/>
              </w:rPr>
            </w:pPr>
            <w:r>
              <w:rPr>
                <w:b w:val="0"/>
                <w:kern w:val="0"/>
                <w:sz w:val="20"/>
                <w:szCs w:val="20"/>
              </w:rPr>
              <w:t>2016</w:t>
            </w:r>
          </w:p>
        </w:tc>
        <w:tc>
          <w:tcPr>
            <w:tcW w:w="1640" w:type="dxa"/>
            <w:shd w:val="clear" w:color="auto" w:fill="DEEAF6"/>
            <w:noWrap/>
            <w:vAlign w:val="center"/>
          </w:tcPr>
          <w:p w14:paraId="7C686555" w14:textId="77777777" w:rsidR="009C3440" w:rsidRDefault="00E85093">
            <w:pPr>
              <w:widowControl/>
              <w:jc w:val="center"/>
              <w:cnfStyle w:val="000000000000" w:firstRow="0" w:lastRow="0" w:firstColumn="0" w:lastColumn="0" w:oddVBand="0" w:evenVBand="0" w:oddHBand="0" w:evenHBand="0" w:firstRowFirstColumn="0" w:firstRowLastColumn="0" w:lastRowFirstColumn="0" w:lastRowLastColumn="0"/>
              <w:rPr>
                <w:kern w:val="0"/>
                <w:sz w:val="20"/>
                <w:szCs w:val="20"/>
              </w:rPr>
            </w:pPr>
            <w:r>
              <w:rPr>
                <w:kern w:val="0"/>
                <w:sz w:val="20"/>
                <w:szCs w:val="20"/>
              </w:rPr>
              <w:t>208</w:t>
            </w:r>
          </w:p>
        </w:tc>
        <w:tc>
          <w:tcPr>
            <w:tcW w:w="1640" w:type="dxa"/>
            <w:shd w:val="clear" w:color="auto" w:fill="DEEAF6"/>
            <w:noWrap/>
            <w:vAlign w:val="center"/>
          </w:tcPr>
          <w:p w14:paraId="4C047460" w14:textId="77777777" w:rsidR="009C3440" w:rsidRDefault="00E85093">
            <w:pPr>
              <w:widowControl/>
              <w:jc w:val="center"/>
              <w:cnfStyle w:val="000000000000" w:firstRow="0" w:lastRow="0" w:firstColumn="0" w:lastColumn="0" w:oddVBand="0" w:evenVBand="0" w:oddHBand="0" w:evenHBand="0" w:firstRowFirstColumn="0" w:firstRowLastColumn="0" w:lastRowFirstColumn="0" w:lastRowLastColumn="0"/>
              <w:rPr>
                <w:kern w:val="0"/>
                <w:sz w:val="20"/>
                <w:szCs w:val="20"/>
              </w:rPr>
            </w:pPr>
            <w:r>
              <w:rPr>
                <w:kern w:val="0"/>
                <w:sz w:val="20"/>
                <w:szCs w:val="20"/>
              </w:rPr>
              <w:t>12</w:t>
            </w:r>
          </w:p>
        </w:tc>
        <w:tc>
          <w:tcPr>
            <w:tcW w:w="1640" w:type="dxa"/>
            <w:shd w:val="clear" w:color="auto" w:fill="DEEAF6"/>
            <w:noWrap/>
            <w:vAlign w:val="center"/>
          </w:tcPr>
          <w:p w14:paraId="61F16283" w14:textId="77777777" w:rsidR="009C3440" w:rsidRDefault="00E85093">
            <w:pPr>
              <w:widowControl/>
              <w:jc w:val="center"/>
              <w:cnfStyle w:val="000000000000" w:firstRow="0" w:lastRow="0" w:firstColumn="0" w:lastColumn="0" w:oddVBand="0" w:evenVBand="0" w:oddHBand="0" w:evenHBand="0" w:firstRowFirstColumn="0" w:firstRowLastColumn="0" w:lastRowFirstColumn="0" w:lastRowLastColumn="0"/>
              <w:rPr>
                <w:kern w:val="0"/>
                <w:sz w:val="20"/>
                <w:szCs w:val="20"/>
              </w:rPr>
            </w:pPr>
            <w:r>
              <w:rPr>
                <w:kern w:val="0"/>
                <w:sz w:val="20"/>
                <w:szCs w:val="20"/>
              </w:rPr>
              <w:t>50</w:t>
            </w:r>
          </w:p>
        </w:tc>
        <w:tc>
          <w:tcPr>
            <w:tcW w:w="1639" w:type="dxa"/>
            <w:shd w:val="clear" w:color="auto" w:fill="DEEAF6"/>
            <w:noWrap/>
            <w:vAlign w:val="center"/>
          </w:tcPr>
          <w:p w14:paraId="045D1B0D" w14:textId="77777777" w:rsidR="009C3440" w:rsidRDefault="00E85093">
            <w:pPr>
              <w:widowControl/>
              <w:jc w:val="center"/>
              <w:cnfStyle w:val="000000000000" w:firstRow="0" w:lastRow="0" w:firstColumn="0" w:lastColumn="0" w:oddVBand="0" w:evenVBand="0" w:oddHBand="0" w:evenHBand="0" w:firstRowFirstColumn="0" w:firstRowLastColumn="0" w:lastRowFirstColumn="0" w:lastRowLastColumn="0"/>
              <w:rPr>
                <w:kern w:val="0"/>
                <w:sz w:val="20"/>
                <w:szCs w:val="20"/>
              </w:rPr>
            </w:pPr>
            <w:r>
              <w:rPr>
                <w:kern w:val="0"/>
                <w:sz w:val="20"/>
                <w:szCs w:val="20"/>
              </w:rPr>
              <w:t>54</w:t>
            </w:r>
          </w:p>
        </w:tc>
      </w:tr>
      <w:tr w:rsidR="009C3440" w14:paraId="249222CE" w14:textId="77777777" w:rsidTr="009C3440">
        <w:trPr>
          <w:trHeight w:val="255"/>
          <w:jc w:val="center"/>
        </w:trPr>
        <w:tc>
          <w:tcPr>
            <w:cnfStyle w:val="001000000000" w:firstRow="0" w:lastRow="0" w:firstColumn="1" w:lastColumn="0" w:oddVBand="0" w:evenVBand="0" w:oddHBand="0" w:evenHBand="0" w:firstRowFirstColumn="0" w:firstRowLastColumn="0" w:lastRowFirstColumn="0" w:lastRowLastColumn="0"/>
            <w:tcW w:w="1737" w:type="dxa"/>
            <w:noWrap/>
            <w:vAlign w:val="center"/>
          </w:tcPr>
          <w:p w14:paraId="6D6F9C0A" w14:textId="77777777" w:rsidR="009C3440" w:rsidRDefault="00E85093">
            <w:pPr>
              <w:widowControl/>
              <w:jc w:val="center"/>
              <w:rPr>
                <w:bCs w:val="0"/>
                <w:kern w:val="0"/>
                <w:sz w:val="20"/>
                <w:szCs w:val="20"/>
              </w:rPr>
            </w:pPr>
            <w:r>
              <w:rPr>
                <w:b w:val="0"/>
                <w:kern w:val="0"/>
                <w:sz w:val="20"/>
                <w:szCs w:val="20"/>
              </w:rPr>
              <w:t>2017</w:t>
            </w:r>
          </w:p>
        </w:tc>
        <w:tc>
          <w:tcPr>
            <w:tcW w:w="1640" w:type="dxa"/>
            <w:noWrap/>
            <w:vAlign w:val="center"/>
          </w:tcPr>
          <w:p w14:paraId="6DC215F5" w14:textId="77777777" w:rsidR="009C3440" w:rsidRDefault="00E85093">
            <w:pPr>
              <w:widowControl/>
              <w:jc w:val="center"/>
              <w:cnfStyle w:val="000000000000" w:firstRow="0" w:lastRow="0" w:firstColumn="0" w:lastColumn="0" w:oddVBand="0" w:evenVBand="0" w:oddHBand="0" w:evenHBand="0" w:firstRowFirstColumn="0" w:firstRowLastColumn="0" w:lastRowFirstColumn="0" w:lastRowLastColumn="0"/>
              <w:rPr>
                <w:kern w:val="0"/>
                <w:sz w:val="20"/>
                <w:szCs w:val="20"/>
              </w:rPr>
            </w:pPr>
            <w:r>
              <w:rPr>
                <w:kern w:val="0"/>
                <w:sz w:val="20"/>
                <w:szCs w:val="20"/>
              </w:rPr>
              <w:t>262</w:t>
            </w:r>
          </w:p>
        </w:tc>
        <w:tc>
          <w:tcPr>
            <w:tcW w:w="1640" w:type="dxa"/>
            <w:noWrap/>
            <w:vAlign w:val="center"/>
          </w:tcPr>
          <w:p w14:paraId="49D13F2E" w14:textId="77777777" w:rsidR="009C3440" w:rsidRDefault="00E85093">
            <w:pPr>
              <w:widowControl/>
              <w:jc w:val="center"/>
              <w:cnfStyle w:val="000000000000" w:firstRow="0" w:lastRow="0" w:firstColumn="0" w:lastColumn="0" w:oddVBand="0" w:evenVBand="0" w:oddHBand="0" w:evenHBand="0" w:firstRowFirstColumn="0" w:firstRowLastColumn="0" w:lastRowFirstColumn="0" w:lastRowLastColumn="0"/>
              <w:rPr>
                <w:kern w:val="0"/>
                <w:sz w:val="20"/>
                <w:szCs w:val="20"/>
              </w:rPr>
            </w:pPr>
            <w:r>
              <w:rPr>
                <w:kern w:val="0"/>
                <w:sz w:val="20"/>
                <w:szCs w:val="20"/>
              </w:rPr>
              <w:t>11</w:t>
            </w:r>
          </w:p>
        </w:tc>
        <w:tc>
          <w:tcPr>
            <w:tcW w:w="1640" w:type="dxa"/>
            <w:noWrap/>
            <w:vAlign w:val="center"/>
          </w:tcPr>
          <w:p w14:paraId="7B71A631" w14:textId="77777777" w:rsidR="009C3440" w:rsidRDefault="00E85093">
            <w:pPr>
              <w:widowControl/>
              <w:jc w:val="center"/>
              <w:cnfStyle w:val="000000000000" w:firstRow="0" w:lastRow="0" w:firstColumn="0" w:lastColumn="0" w:oddVBand="0" w:evenVBand="0" w:oddHBand="0" w:evenHBand="0" w:firstRowFirstColumn="0" w:firstRowLastColumn="0" w:lastRowFirstColumn="0" w:lastRowLastColumn="0"/>
              <w:rPr>
                <w:kern w:val="0"/>
                <w:sz w:val="20"/>
                <w:szCs w:val="20"/>
              </w:rPr>
            </w:pPr>
            <w:r>
              <w:rPr>
                <w:kern w:val="0"/>
                <w:sz w:val="20"/>
                <w:szCs w:val="20"/>
              </w:rPr>
              <w:t>49</w:t>
            </w:r>
          </w:p>
        </w:tc>
        <w:tc>
          <w:tcPr>
            <w:tcW w:w="1639" w:type="dxa"/>
            <w:noWrap/>
            <w:vAlign w:val="center"/>
          </w:tcPr>
          <w:p w14:paraId="5201A7E0" w14:textId="77777777" w:rsidR="009C3440" w:rsidRDefault="00E85093">
            <w:pPr>
              <w:widowControl/>
              <w:jc w:val="center"/>
              <w:cnfStyle w:val="000000000000" w:firstRow="0" w:lastRow="0" w:firstColumn="0" w:lastColumn="0" w:oddVBand="0" w:evenVBand="0" w:oddHBand="0" w:evenHBand="0" w:firstRowFirstColumn="0" w:firstRowLastColumn="0" w:lastRowFirstColumn="0" w:lastRowLastColumn="0"/>
              <w:rPr>
                <w:kern w:val="0"/>
                <w:sz w:val="20"/>
                <w:szCs w:val="20"/>
              </w:rPr>
            </w:pPr>
            <w:r>
              <w:rPr>
                <w:kern w:val="0"/>
                <w:sz w:val="20"/>
                <w:szCs w:val="20"/>
              </w:rPr>
              <w:t>59</w:t>
            </w:r>
          </w:p>
        </w:tc>
      </w:tr>
      <w:tr w:rsidR="009C3440" w14:paraId="1454FD92" w14:textId="77777777" w:rsidTr="009C3440">
        <w:trPr>
          <w:trHeight w:val="255"/>
          <w:jc w:val="center"/>
        </w:trPr>
        <w:tc>
          <w:tcPr>
            <w:cnfStyle w:val="001000000000" w:firstRow="0" w:lastRow="0" w:firstColumn="1" w:lastColumn="0" w:oddVBand="0" w:evenVBand="0" w:oddHBand="0" w:evenHBand="0" w:firstRowFirstColumn="0" w:firstRowLastColumn="0" w:lastRowFirstColumn="0" w:lastRowLastColumn="0"/>
            <w:tcW w:w="1737" w:type="dxa"/>
            <w:shd w:val="clear" w:color="auto" w:fill="DEEAF6"/>
            <w:noWrap/>
            <w:vAlign w:val="center"/>
          </w:tcPr>
          <w:p w14:paraId="154DF7EE" w14:textId="77777777" w:rsidR="009C3440" w:rsidRDefault="00E85093">
            <w:pPr>
              <w:widowControl/>
              <w:jc w:val="center"/>
              <w:rPr>
                <w:bCs w:val="0"/>
                <w:kern w:val="0"/>
                <w:sz w:val="20"/>
                <w:szCs w:val="20"/>
              </w:rPr>
            </w:pPr>
            <w:r>
              <w:rPr>
                <w:b w:val="0"/>
                <w:kern w:val="0"/>
                <w:sz w:val="20"/>
                <w:szCs w:val="20"/>
              </w:rPr>
              <w:t>2018</w:t>
            </w:r>
          </w:p>
        </w:tc>
        <w:tc>
          <w:tcPr>
            <w:tcW w:w="1640" w:type="dxa"/>
            <w:shd w:val="clear" w:color="auto" w:fill="DEEAF6"/>
            <w:noWrap/>
            <w:vAlign w:val="center"/>
          </w:tcPr>
          <w:p w14:paraId="6B2D16B0" w14:textId="77777777" w:rsidR="009C3440" w:rsidRDefault="00E85093">
            <w:pPr>
              <w:widowControl/>
              <w:jc w:val="center"/>
              <w:cnfStyle w:val="000000000000" w:firstRow="0" w:lastRow="0" w:firstColumn="0" w:lastColumn="0" w:oddVBand="0" w:evenVBand="0" w:oddHBand="0" w:evenHBand="0" w:firstRowFirstColumn="0" w:firstRowLastColumn="0" w:lastRowFirstColumn="0" w:lastRowLastColumn="0"/>
              <w:rPr>
                <w:kern w:val="0"/>
                <w:sz w:val="20"/>
                <w:szCs w:val="20"/>
              </w:rPr>
            </w:pPr>
            <w:r>
              <w:rPr>
                <w:kern w:val="0"/>
                <w:sz w:val="20"/>
                <w:szCs w:val="20"/>
              </w:rPr>
              <w:t>312</w:t>
            </w:r>
          </w:p>
        </w:tc>
        <w:tc>
          <w:tcPr>
            <w:tcW w:w="1640" w:type="dxa"/>
            <w:shd w:val="clear" w:color="auto" w:fill="DEEAF6"/>
            <w:noWrap/>
            <w:vAlign w:val="center"/>
          </w:tcPr>
          <w:p w14:paraId="3BCC44BD" w14:textId="77777777" w:rsidR="009C3440" w:rsidRDefault="00E85093">
            <w:pPr>
              <w:widowControl/>
              <w:jc w:val="center"/>
              <w:cnfStyle w:val="000000000000" w:firstRow="0" w:lastRow="0" w:firstColumn="0" w:lastColumn="0" w:oddVBand="0" w:evenVBand="0" w:oddHBand="0" w:evenHBand="0" w:firstRowFirstColumn="0" w:firstRowLastColumn="0" w:lastRowFirstColumn="0" w:lastRowLastColumn="0"/>
              <w:rPr>
                <w:kern w:val="0"/>
                <w:sz w:val="20"/>
                <w:szCs w:val="20"/>
              </w:rPr>
            </w:pPr>
            <w:r>
              <w:rPr>
                <w:kern w:val="0"/>
                <w:sz w:val="20"/>
                <w:szCs w:val="20"/>
              </w:rPr>
              <w:t>15</w:t>
            </w:r>
          </w:p>
        </w:tc>
        <w:tc>
          <w:tcPr>
            <w:tcW w:w="1640" w:type="dxa"/>
            <w:shd w:val="clear" w:color="auto" w:fill="DEEAF6"/>
            <w:noWrap/>
            <w:vAlign w:val="center"/>
          </w:tcPr>
          <w:p w14:paraId="2675E898" w14:textId="77777777" w:rsidR="009C3440" w:rsidRDefault="00E85093">
            <w:pPr>
              <w:widowControl/>
              <w:jc w:val="center"/>
              <w:cnfStyle w:val="000000000000" w:firstRow="0" w:lastRow="0" w:firstColumn="0" w:lastColumn="0" w:oddVBand="0" w:evenVBand="0" w:oddHBand="0" w:evenHBand="0" w:firstRowFirstColumn="0" w:firstRowLastColumn="0" w:lastRowFirstColumn="0" w:lastRowLastColumn="0"/>
              <w:rPr>
                <w:kern w:val="0"/>
                <w:sz w:val="20"/>
                <w:szCs w:val="20"/>
              </w:rPr>
            </w:pPr>
            <w:r>
              <w:rPr>
                <w:kern w:val="0"/>
                <w:sz w:val="20"/>
                <w:szCs w:val="20"/>
              </w:rPr>
              <w:t>68</w:t>
            </w:r>
          </w:p>
        </w:tc>
        <w:tc>
          <w:tcPr>
            <w:tcW w:w="1639" w:type="dxa"/>
            <w:shd w:val="clear" w:color="auto" w:fill="DEEAF6"/>
            <w:noWrap/>
            <w:vAlign w:val="center"/>
          </w:tcPr>
          <w:p w14:paraId="1468D235" w14:textId="77777777" w:rsidR="009C3440" w:rsidRDefault="00E85093">
            <w:pPr>
              <w:widowControl/>
              <w:jc w:val="center"/>
              <w:cnfStyle w:val="000000000000" w:firstRow="0" w:lastRow="0" w:firstColumn="0" w:lastColumn="0" w:oddVBand="0" w:evenVBand="0" w:oddHBand="0" w:evenHBand="0" w:firstRowFirstColumn="0" w:firstRowLastColumn="0" w:lastRowFirstColumn="0" w:lastRowLastColumn="0"/>
              <w:rPr>
                <w:kern w:val="0"/>
                <w:sz w:val="20"/>
                <w:szCs w:val="20"/>
              </w:rPr>
            </w:pPr>
            <w:r>
              <w:rPr>
                <w:kern w:val="0"/>
                <w:sz w:val="20"/>
                <w:szCs w:val="20"/>
              </w:rPr>
              <w:t>73</w:t>
            </w:r>
          </w:p>
        </w:tc>
      </w:tr>
    </w:tbl>
    <w:p w14:paraId="1B907400" w14:textId="77777777" w:rsidR="009C3440" w:rsidRDefault="00E85093">
      <w:pPr>
        <w:pStyle w:val="a9"/>
        <w:spacing w:before="0" w:beforeAutospacing="0" w:after="0" w:afterAutospacing="0"/>
        <w:ind w:firstLineChars="200" w:firstLine="480"/>
        <w:jc w:val="both"/>
        <w:rPr>
          <w:rFonts w:ascii="Times New Roman" w:hAnsi="Times New Roman"/>
          <w:lang w:eastAsia="zh-CN"/>
        </w:rPr>
      </w:pPr>
      <w:r>
        <w:rPr>
          <w:rFonts w:ascii="Times New Roman" w:hAnsi="Times New Roman"/>
          <w:lang w:eastAsia="zh-CN"/>
        </w:rPr>
        <w:t>对于每列的数据，我们分别单独进行预测，所以对应的某序列的输出数据的平移变换，不会对其他序列的数据产生影响。</w:t>
      </w:r>
    </w:p>
    <w:p w14:paraId="0FBEF30D" w14:textId="77777777" w:rsidR="009C3440" w:rsidRDefault="00E85093">
      <w:pPr>
        <w:pStyle w:val="ae"/>
        <w:ind w:left="482" w:firstLineChars="0" w:firstLine="0"/>
        <w:rPr>
          <w:b/>
          <w:bCs/>
          <w:sz w:val="24"/>
          <w:szCs w:val="24"/>
        </w:rPr>
      </w:pPr>
      <w:r>
        <w:rPr>
          <w:rFonts w:hint="eastAsia"/>
          <w:b/>
          <w:bCs/>
          <w:sz w:val="24"/>
          <w:szCs w:val="24"/>
        </w:rPr>
        <w:t>（</w:t>
      </w:r>
      <w:r>
        <w:rPr>
          <w:rFonts w:hint="eastAsia"/>
          <w:b/>
          <w:bCs/>
          <w:sz w:val="24"/>
          <w:szCs w:val="24"/>
        </w:rPr>
        <w:t>2</w:t>
      </w:r>
      <w:r>
        <w:rPr>
          <w:rFonts w:hint="eastAsia"/>
          <w:b/>
          <w:bCs/>
          <w:sz w:val="24"/>
          <w:szCs w:val="24"/>
        </w:rPr>
        <w:t>）</w:t>
      </w:r>
      <w:r>
        <w:rPr>
          <w:b/>
          <w:bCs/>
          <w:sz w:val="24"/>
          <w:szCs w:val="24"/>
        </w:rPr>
        <w:t>建立</w:t>
      </w:r>
      <w:r>
        <w:rPr>
          <w:b/>
          <w:bCs/>
          <w:sz w:val="24"/>
          <w:szCs w:val="24"/>
        </w:rPr>
        <w:t>GM(1,1)</w:t>
      </w:r>
      <w:r>
        <w:rPr>
          <w:b/>
          <w:bCs/>
          <w:sz w:val="24"/>
          <w:szCs w:val="24"/>
        </w:rPr>
        <w:t>模型</w:t>
      </w:r>
    </w:p>
    <w:p w14:paraId="2B7F0567" w14:textId="77777777" w:rsidR="009C3440" w:rsidRDefault="00E85093">
      <w:pPr>
        <w:widowControl/>
        <w:ind w:firstLine="420"/>
        <w:jc w:val="left"/>
        <w:rPr>
          <w:kern w:val="0"/>
          <w:sz w:val="24"/>
          <w:szCs w:val="24"/>
        </w:rPr>
      </w:pPr>
      <w:r>
        <w:rPr>
          <w:kern w:val="0"/>
          <w:sz w:val="24"/>
          <w:szCs w:val="24"/>
        </w:rPr>
        <w:t>我们根据</w:t>
      </w:r>
      <w:r>
        <w:rPr>
          <w:kern w:val="0"/>
          <w:sz w:val="24"/>
          <w:szCs w:val="24"/>
        </w:rPr>
        <w:t>GM(1,1)</w:t>
      </w:r>
      <w:r>
        <w:rPr>
          <w:kern w:val="0"/>
          <w:sz w:val="24"/>
          <w:szCs w:val="24"/>
        </w:rPr>
        <w:t>模型理论，可得到预测值的计算公式为：</w:t>
      </w:r>
    </w:p>
    <w:p w14:paraId="42FF056D" w14:textId="77777777" w:rsidR="009C3440" w:rsidRDefault="00E85093">
      <w:pPr>
        <w:widowControl/>
        <w:ind w:firstLine="420"/>
        <w:jc w:val="left"/>
        <w:rPr>
          <w:kern w:val="0"/>
          <w:sz w:val="24"/>
          <w:szCs w:val="24"/>
        </w:rPr>
      </w:pPr>
      <w:r>
        <w:rPr>
          <w:noProof/>
          <w:sz w:val="24"/>
          <w:szCs w:val="24"/>
        </w:rPr>
        <w:drawing>
          <wp:inline distT="0" distB="0" distL="0" distR="0" wp14:anchorId="33BC63B6" wp14:editId="5D4A0486">
            <wp:extent cx="4585335" cy="388620"/>
            <wp:effectExtent l="0" t="0" r="5715" b="0"/>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pic:cNvPicPr>
                      <a:picLocks noChangeAspect="1" noChangeArrowheads="1"/>
                    </pic:cNvPicPr>
                  </pic:nvPicPr>
                  <pic:blipFill>
                    <a:blip r:embed="rId134">
                      <a:extLst>
                        <a:ext uri="{28A0092B-C50C-407E-A947-70E740481C1C}">
                          <a14:useLocalDpi xmlns:a14="http://schemas.microsoft.com/office/drawing/2010/main" val="0"/>
                        </a:ext>
                      </a:extLst>
                    </a:blip>
                    <a:srcRect/>
                    <a:stretch>
                      <a:fillRect/>
                    </a:stretch>
                  </pic:blipFill>
                  <pic:spPr>
                    <a:xfrm>
                      <a:off x="0" y="0"/>
                      <a:ext cx="4843402" cy="410814"/>
                    </a:xfrm>
                    <a:prstGeom prst="rect">
                      <a:avLst/>
                    </a:prstGeom>
                    <a:noFill/>
                    <a:ln>
                      <a:noFill/>
                    </a:ln>
                  </pic:spPr>
                </pic:pic>
              </a:graphicData>
            </a:graphic>
          </wp:inline>
        </w:drawing>
      </w:r>
    </w:p>
    <w:p w14:paraId="4C800B9A" w14:textId="77777777" w:rsidR="009C3440" w:rsidRDefault="00E85093">
      <w:pPr>
        <w:pStyle w:val="ae"/>
        <w:ind w:left="482" w:firstLineChars="0" w:firstLine="0"/>
        <w:rPr>
          <w:b/>
          <w:bCs/>
          <w:sz w:val="24"/>
          <w:szCs w:val="24"/>
        </w:rPr>
      </w:pPr>
      <w:r>
        <w:rPr>
          <w:rFonts w:hint="eastAsia"/>
          <w:b/>
          <w:bCs/>
          <w:sz w:val="24"/>
          <w:szCs w:val="24"/>
        </w:rPr>
        <w:t>（</w:t>
      </w:r>
      <w:r>
        <w:rPr>
          <w:rFonts w:hint="eastAsia"/>
          <w:b/>
          <w:bCs/>
          <w:sz w:val="24"/>
          <w:szCs w:val="24"/>
        </w:rPr>
        <w:t>3</w:t>
      </w:r>
      <w:r>
        <w:rPr>
          <w:rFonts w:hint="eastAsia"/>
          <w:b/>
          <w:bCs/>
          <w:sz w:val="24"/>
          <w:szCs w:val="24"/>
        </w:rPr>
        <w:t>）</w:t>
      </w:r>
      <w:r>
        <w:rPr>
          <w:b/>
          <w:bCs/>
          <w:sz w:val="24"/>
          <w:szCs w:val="24"/>
        </w:rPr>
        <w:t>检验预测值：</w:t>
      </w:r>
    </w:p>
    <w:p w14:paraId="6749E716" w14:textId="51D0DCC3" w:rsidR="009C3440" w:rsidRDefault="002D179C">
      <w:pPr>
        <w:ind w:firstLineChars="200" w:firstLine="480"/>
        <w:rPr>
          <w:sz w:val="24"/>
          <w:szCs w:val="24"/>
        </w:rPr>
      </w:pPr>
      <w:bookmarkStart w:id="351" w:name="OLE_LINK45"/>
      <w:bookmarkStart w:id="352" w:name="OLE_LINK44"/>
      <w:bookmarkStart w:id="353" w:name="OLE_LINK46"/>
      <w:bookmarkStart w:id="354" w:name="OLE_LINK47"/>
      <w:r>
        <w:rPr>
          <w:rFonts w:ascii="宋体" w:hAnsi="宋体" w:cs="宋体" w:hint="eastAsia"/>
          <w:sz w:val="24"/>
          <w:szCs w:val="24"/>
        </w:rPr>
        <w:t>①</w:t>
      </w:r>
      <w:bookmarkStart w:id="355" w:name="OLE_LINK42"/>
      <w:bookmarkStart w:id="356" w:name="OLE_LINK43"/>
      <w:bookmarkStart w:id="357" w:name="OLE_LINK48"/>
      <w:r w:rsidR="00E85093">
        <w:rPr>
          <w:sz w:val="24"/>
          <w:szCs w:val="24"/>
        </w:rPr>
        <w:t>级比偏差值检验</w:t>
      </w:r>
      <w:bookmarkEnd w:id="351"/>
      <w:bookmarkEnd w:id="352"/>
      <w:bookmarkEnd w:id="353"/>
      <w:bookmarkEnd w:id="354"/>
      <w:bookmarkEnd w:id="355"/>
      <w:bookmarkEnd w:id="356"/>
      <w:bookmarkEnd w:id="357"/>
    </w:p>
    <w:p w14:paraId="19333686" w14:textId="3E0B81ED" w:rsidR="009C3440" w:rsidRPr="009E4E3D" w:rsidRDefault="00E85093">
      <w:pPr>
        <w:pStyle w:val="a9"/>
        <w:rPr>
          <w:rFonts w:ascii="Times New Roman" w:hAnsi="Times New Roman"/>
          <w:highlight w:val="red"/>
          <w:lang w:eastAsia="zh-CN"/>
        </w:rPr>
      </w:pPr>
      <w:r w:rsidRPr="009E4E3D">
        <w:rPr>
          <w:rFonts w:ascii="Times New Roman" w:hAnsi="Times New Roman"/>
          <w:highlight w:val="red"/>
          <w:lang w:eastAsia="zh-CN"/>
        </w:rPr>
        <w:t>  </w:t>
      </w:r>
      <w:del w:id="358" w:author="卢 望龙" w:date="2019-05-12T09:24:00Z">
        <w:r w:rsidRPr="009E4E3D" w:rsidDel="002B2816">
          <w:rPr>
            <w:rFonts w:ascii="Times New Roman" w:hAnsi="Times New Roman"/>
            <w:highlight w:val="red"/>
            <w:lang w:eastAsia="zh-CN"/>
          </w:rPr>
          <w:delText>根据前面</w:delText>
        </w:r>
      </w:del>
      <w:ins w:id="359" w:author="卢 望龙" w:date="2019-05-12T09:24:00Z">
        <w:r w:rsidR="002B2816">
          <w:rPr>
            <w:rFonts w:ascii="Times New Roman" w:hAnsi="Times New Roman" w:hint="eastAsia"/>
            <w:highlight w:val="red"/>
            <w:lang w:eastAsia="zh-CN"/>
          </w:rPr>
          <w:t>首先由参考数据</w:t>
        </w:r>
        <w:r w:rsidR="00A55A55" w:rsidRPr="00977639">
          <w:rPr>
            <w:position w:val="-10"/>
          </w:rPr>
          <w:object w:dxaOrig="999" w:dyaOrig="360" w14:anchorId="311F4617">
            <v:shape id="_x0000_i1314" type="#_x0000_t75" style="width:50.1pt;height:18.15pt" o:ole="">
              <v:imagedata r:id="rId220" o:title=""/>
            </v:shape>
            <o:OLEObject Type="Embed" ProgID="Equation.DSMT4" ShapeID="_x0000_i1314" DrawAspect="Content" ObjectID="_1619165274" r:id="rId221"/>
          </w:object>
        </w:r>
        <w:r w:rsidR="00A55A55">
          <w:rPr>
            <w:lang w:eastAsia="zh-CN"/>
          </w:rPr>
          <w:t>,</w:t>
        </w:r>
        <w:r w:rsidR="00A55A55" w:rsidRPr="00977639">
          <w:rPr>
            <w:position w:val="-10"/>
          </w:rPr>
          <w:object w:dxaOrig="700" w:dyaOrig="360" w14:anchorId="070DDB3A">
            <v:shape id="_x0000_i1317" type="#_x0000_t75" style="width:35.05pt;height:18.15pt" o:ole="">
              <v:imagedata r:id="rId222" o:title=""/>
            </v:shape>
            <o:OLEObject Type="Embed" ProgID="Equation.DSMT4" ShapeID="_x0000_i1317" DrawAspect="Content" ObjectID="_1619165275" r:id="rId223"/>
          </w:object>
        </w:r>
      </w:ins>
      <w:r w:rsidRPr="009E4E3D">
        <w:rPr>
          <w:rFonts w:ascii="Times New Roman" w:hAnsi="Times New Roman"/>
          <w:highlight w:val="red"/>
          <w:lang w:eastAsia="zh-CN"/>
        </w:rPr>
        <w:t>计算出来的级比</w:t>
      </w:r>
      <w:ins w:id="360" w:author="卢 望龙" w:date="2019-05-12T09:21:00Z">
        <w:r w:rsidR="00A55A55" w:rsidRPr="00A55A55">
          <w:rPr>
            <w:position w:val="-12"/>
          </w:rPr>
          <w:object w:dxaOrig="580" w:dyaOrig="360" w14:anchorId="478B0BAB">
            <v:shape id="_x0000_i1321" type="#_x0000_t75" style="width:28.8pt;height:18.15pt" o:ole="">
              <v:imagedata r:id="rId224" o:title=""/>
            </v:shape>
            <o:OLEObject Type="Embed" ProgID="Equation.DSMT4" ShapeID="_x0000_i1321" DrawAspect="Content" ObjectID="_1619165276" r:id="rId225"/>
          </w:object>
        </w:r>
      </w:ins>
      <w:del w:id="361" w:author="卢 望龙" w:date="2019-05-12T09:21:00Z">
        <w:r w:rsidRPr="009E4E3D" w:rsidDel="000436CF">
          <w:rPr>
            <w:rFonts w:ascii="Times New Roman" w:hAnsi="Times New Roman"/>
            <w:noProof/>
            <w:highlight w:val="red"/>
          </w:rPr>
          <w:drawing>
            <wp:inline distT="0" distB="0" distL="0" distR="0" wp14:anchorId="7B9C667D" wp14:editId="3A14B322">
              <wp:extent cx="417195" cy="371475"/>
              <wp:effectExtent l="0" t="0" r="0" b="0"/>
              <wp:docPr id="13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图片 20"/>
                      <pic:cNvPicPr>
                        <a:picLocks noChangeAspect="1" noChangeArrowheads="1"/>
                      </pic:cNvPicPr>
                    </pic:nvPicPr>
                    <pic:blipFill>
                      <a:blip r:embed="rId226">
                        <a:extLst>
                          <a:ext uri="{28A0092B-C50C-407E-A947-70E740481C1C}">
                            <a14:useLocalDpi xmlns:a14="http://schemas.microsoft.com/office/drawing/2010/main" val="0"/>
                          </a:ext>
                        </a:extLst>
                      </a:blip>
                      <a:srcRect/>
                      <a:stretch>
                        <a:fillRect/>
                      </a:stretch>
                    </pic:blipFill>
                    <pic:spPr>
                      <a:xfrm>
                        <a:off x="0" y="0"/>
                        <a:ext cx="417195" cy="371475"/>
                      </a:xfrm>
                      <a:prstGeom prst="rect">
                        <a:avLst/>
                      </a:prstGeom>
                      <a:noFill/>
                      <a:ln>
                        <a:noFill/>
                      </a:ln>
                    </pic:spPr>
                  </pic:pic>
                </a:graphicData>
              </a:graphic>
            </wp:inline>
          </w:drawing>
        </w:r>
      </w:del>
      <w:r w:rsidRPr="009E4E3D">
        <w:rPr>
          <w:rFonts w:ascii="Times New Roman" w:hAnsi="Times New Roman"/>
          <w:highlight w:val="red"/>
          <w:lang w:eastAsia="zh-CN"/>
        </w:rPr>
        <w:t xml:space="preserve">, </w:t>
      </w:r>
      <w:r w:rsidRPr="009E4E3D">
        <w:rPr>
          <w:rFonts w:ascii="Times New Roman" w:hAnsi="Times New Roman"/>
          <w:highlight w:val="red"/>
          <w:lang w:eastAsia="zh-CN"/>
        </w:rPr>
        <w:t>和发展系数</w:t>
      </w:r>
      <w:r w:rsidRPr="009E4E3D">
        <w:rPr>
          <w:rFonts w:ascii="Times New Roman" w:hAnsi="Times New Roman"/>
          <w:highlight w:val="red"/>
        </w:rPr>
        <w:fldChar w:fldCharType="begin"/>
      </w:r>
      <w:r w:rsidRPr="009E4E3D">
        <w:rPr>
          <w:rFonts w:ascii="Times New Roman" w:hAnsi="Times New Roman"/>
          <w:highlight w:val="red"/>
          <w:lang w:eastAsia="zh-CN"/>
        </w:rPr>
        <w:instrText xml:space="preserve">INCLUDEPICTURE \d "https://math.jianshu.com/math?formula=a" \* MERGEFORMATINET </w:instrText>
      </w:r>
      <w:r w:rsidRPr="009E4E3D">
        <w:rPr>
          <w:rFonts w:ascii="Times New Roman" w:hAnsi="Times New Roman"/>
          <w:highlight w:val="red"/>
        </w:rPr>
        <w:fldChar w:fldCharType="separate"/>
      </w:r>
      <w:r w:rsidR="00697099">
        <w:rPr>
          <w:rFonts w:ascii="Times New Roman" w:hAnsi="Times New Roman"/>
          <w:highlight w:val="red"/>
        </w:rPr>
        <w:pict w14:anchorId="47290494">
          <v:shape id="_x0000_i1115" type="#_x0000_t75" style="width:.65pt;height:.65pt"/>
        </w:pict>
      </w:r>
      <w:r w:rsidRPr="009E4E3D">
        <w:rPr>
          <w:rFonts w:ascii="Times New Roman" w:hAnsi="Times New Roman"/>
          <w:highlight w:val="red"/>
        </w:rPr>
        <w:fldChar w:fldCharType="end"/>
      </w:r>
      <w:del w:id="362" w:author="卢 望龙" w:date="2019-05-12T09:21:00Z">
        <w:r w:rsidRPr="009E4E3D" w:rsidDel="002B2816">
          <w:rPr>
            <w:rFonts w:ascii="Times New Roman" w:hAnsi="Times New Roman"/>
            <w:highlight w:val="red"/>
            <w:lang w:eastAsia="zh-CN"/>
          </w:rPr>
          <w:delText xml:space="preserve"> </w:delText>
        </w:r>
      </w:del>
      <w:ins w:id="363" w:author="卢 望龙" w:date="2019-05-12T09:21:00Z">
        <w:r w:rsidR="002B2816" w:rsidRPr="00977639">
          <w:rPr>
            <w:position w:val="-6"/>
          </w:rPr>
          <w:object w:dxaOrig="200" w:dyaOrig="220" w14:anchorId="3CB741CB">
            <v:shape id="_x0000_i1313" type="#_x0000_t75" style="width:10pt;height:11.25pt" o:ole="">
              <v:imagedata r:id="rId227" o:title=""/>
            </v:shape>
            <o:OLEObject Type="Embed" ProgID="Equation.DSMT4" ShapeID="_x0000_i1313" DrawAspect="Content" ObjectID="_1619165277" r:id="rId228"/>
          </w:object>
        </w:r>
      </w:ins>
      <w:del w:id="364" w:author="卢 望龙" w:date="2019-05-12T09:21:00Z">
        <w:r w:rsidRPr="009E4E3D" w:rsidDel="002B2816">
          <w:rPr>
            <w:rFonts w:ascii="Times New Roman" w:hAnsi="Times New Roman"/>
            <w:noProof/>
            <w:highlight w:val="red"/>
          </w:rPr>
          <w:drawing>
            <wp:inline distT="0" distB="0" distL="0" distR="0" wp14:anchorId="0BA18AD2" wp14:editId="4367CDFA">
              <wp:extent cx="210820" cy="236220"/>
              <wp:effectExtent l="0" t="0" r="0" b="0"/>
              <wp:docPr id="132"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图片 21"/>
                      <pic:cNvPicPr>
                        <a:picLocks noChangeAspect="1" noChangeArrowheads="1"/>
                      </pic:cNvPicPr>
                    </pic:nvPicPr>
                    <pic:blipFill>
                      <a:blip r:embed="rId229">
                        <a:extLst>
                          <a:ext uri="{28A0092B-C50C-407E-A947-70E740481C1C}">
                            <a14:useLocalDpi xmlns:a14="http://schemas.microsoft.com/office/drawing/2010/main" val="0"/>
                          </a:ext>
                        </a:extLst>
                      </a:blip>
                      <a:srcRect/>
                      <a:stretch>
                        <a:fillRect/>
                      </a:stretch>
                    </pic:blipFill>
                    <pic:spPr>
                      <a:xfrm>
                        <a:off x="0" y="0"/>
                        <a:ext cx="210820" cy="236220"/>
                      </a:xfrm>
                      <a:prstGeom prst="rect">
                        <a:avLst/>
                      </a:prstGeom>
                      <a:noFill/>
                      <a:ln>
                        <a:noFill/>
                      </a:ln>
                    </pic:spPr>
                  </pic:pic>
                </a:graphicData>
              </a:graphic>
            </wp:inline>
          </w:drawing>
        </w:r>
      </w:del>
      <w:r w:rsidRPr="009E4E3D">
        <w:rPr>
          <w:rFonts w:ascii="Times New Roman" w:hAnsi="Times New Roman"/>
          <w:highlight w:val="red"/>
          <w:lang w:eastAsia="zh-CN"/>
        </w:rPr>
        <w:t xml:space="preserve">, </w:t>
      </w:r>
      <w:r w:rsidRPr="009E4E3D">
        <w:rPr>
          <w:rFonts w:ascii="Times New Roman" w:hAnsi="Times New Roman"/>
          <w:highlight w:val="red"/>
          <w:lang w:eastAsia="zh-CN"/>
        </w:rPr>
        <w:t>计算相应的级比偏差：</w:t>
      </w:r>
    </w:p>
    <w:p w14:paraId="5CBF6C00" w14:textId="61EA520F" w:rsidR="009C3440" w:rsidRPr="009E4E3D" w:rsidRDefault="00A55A55" w:rsidP="00A55A55">
      <w:pPr>
        <w:pStyle w:val="a9"/>
        <w:jc w:val="center"/>
        <w:rPr>
          <w:rFonts w:ascii="Times New Roman" w:hAnsi="Times New Roman" w:hint="eastAsia"/>
          <w:highlight w:val="red"/>
          <w:lang w:eastAsia="zh-CN"/>
        </w:rPr>
      </w:pPr>
      <w:ins w:id="365" w:author="卢 望龙" w:date="2019-05-12T09:26:00Z">
        <w:r w:rsidRPr="00977639">
          <w:rPr>
            <w:position w:val="-24"/>
          </w:rPr>
          <w:object w:dxaOrig="2480" w:dyaOrig="620" w14:anchorId="5F12739E">
            <v:shape id="_x0000_i1324" type="#_x0000_t75" style="width:123.95pt;height:31.3pt" o:ole="">
              <v:imagedata r:id="rId230" o:title=""/>
            </v:shape>
            <o:OLEObject Type="Embed" ProgID="Equation.DSMT4" ShapeID="_x0000_i1324" DrawAspect="Content" ObjectID="_1619165278" r:id="rId231"/>
          </w:object>
        </w:r>
      </w:ins>
      <w:del w:id="366" w:author="卢 望龙" w:date="2019-05-12T09:26:00Z">
        <w:r w:rsidR="00E85093" w:rsidRPr="009E4E3D" w:rsidDel="00A55A55">
          <w:rPr>
            <w:noProof/>
            <w:highlight w:val="red"/>
          </w:rPr>
          <w:drawing>
            <wp:inline distT="0" distB="0" distL="0" distR="0" wp14:anchorId="615B0060" wp14:editId="1C5D4BCE">
              <wp:extent cx="2210435" cy="413385"/>
              <wp:effectExtent l="0" t="0" r="0" b="57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232"/>
                      <a:stretch>
                        <a:fillRect/>
                      </a:stretch>
                    </pic:blipFill>
                    <pic:spPr>
                      <a:xfrm>
                        <a:off x="0" y="0"/>
                        <a:ext cx="2412785" cy="451624"/>
                      </a:xfrm>
                      <a:prstGeom prst="rect">
                        <a:avLst/>
                      </a:prstGeom>
                    </pic:spPr>
                  </pic:pic>
                </a:graphicData>
              </a:graphic>
            </wp:inline>
          </w:drawing>
        </w:r>
      </w:del>
    </w:p>
    <w:p w14:paraId="369F141E" w14:textId="07AD7DA5" w:rsidR="009C3440" w:rsidRDefault="00E85093">
      <w:pPr>
        <w:pStyle w:val="a9"/>
        <w:rPr>
          <w:rFonts w:ascii="Times New Roman" w:hAnsi="Times New Roman"/>
          <w:lang w:eastAsia="zh-CN"/>
        </w:rPr>
      </w:pPr>
      <w:r w:rsidRPr="009E4E3D">
        <w:rPr>
          <w:rFonts w:ascii="Times New Roman" w:hAnsi="Times New Roman"/>
          <w:highlight w:val="red"/>
          <w:lang w:eastAsia="zh-CN"/>
        </w:rPr>
        <w:lastRenderedPageBreak/>
        <w:t>若</w:t>
      </w:r>
      <w:ins w:id="367" w:author="卢 望龙" w:date="2019-05-12T09:27:00Z">
        <w:r w:rsidR="00697099" w:rsidRPr="00977639">
          <w:rPr>
            <w:position w:val="-10"/>
          </w:rPr>
          <w:object w:dxaOrig="1060" w:dyaOrig="320" w14:anchorId="2B6CD06A">
            <v:shape id="_x0000_i1325" type="#_x0000_t75" style="width:53.2pt;height:16.3pt" o:ole="">
              <v:imagedata r:id="rId233" o:title=""/>
            </v:shape>
            <o:OLEObject Type="Embed" ProgID="Equation.DSMT4" ShapeID="_x0000_i1325" DrawAspect="Content" ObjectID="_1619165279" r:id="rId234"/>
          </w:object>
        </w:r>
        <w:r w:rsidR="00697099">
          <w:rPr>
            <w:lang w:eastAsia="zh-CN"/>
          </w:rPr>
          <w:t>,</w:t>
        </w:r>
      </w:ins>
      <w:del w:id="368" w:author="卢 望龙" w:date="2019-05-12T09:27:00Z">
        <w:r w:rsidRPr="009E4E3D" w:rsidDel="00697099">
          <w:rPr>
            <w:rFonts w:ascii="Times New Roman" w:hAnsi="Times New Roman"/>
            <w:noProof/>
            <w:highlight w:val="red"/>
          </w:rPr>
          <w:drawing>
            <wp:inline distT="0" distB="0" distL="0" distR="0" wp14:anchorId="22505D26" wp14:editId="001245AA">
              <wp:extent cx="924560" cy="351790"/>
              <wp:effectExtent l="0" t="0" r="0" b="0"/>
              <wp:docPr id="134"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图片 23"/>
                      <pic:cNvPicPr>
                        <a:picLocks noChangeAspect="1" noChangeArrowheads="1"/>
                      </pic:cNvPicPr>
                    </pic:nvPicPr>
                    <pic:blipFill>
                      <a:blip r:embed="rId235">
                        <a:extLst>
                          <a:ext uri="{28A0092B-C50C-407E-A947-70E740481C1C}">
                            <a14:useLocalDpi xmlns:a14="http://schemas.microsoft.com/office/drawing/2010/main" val="0"/>
                          </a:ext>
                        </a:extLst>
                      </a:blip>
                      <a:srcRect/>
                      <a:stretch>
                        <a:fillRect/>
                      </a:stretch>
                    </pic:blipFill>
                    <pic:spPr>
                      <a:xfrm>
                        <a:off x="0" y="0"/>
                        <a:ext cx="924560" cy="351790"/>
                      </a:xfrm>
                      <a:prstGeom prst="rect">
                        <a:avLst/>
                      </a:prstGeom>
                      <a:noFill/>
                      <a:ln>
                        <a:noFill/>
                      </a:ln>
                    </pic:spPr>
                  </pic:pic>
                </a:graphicData>
              </a:graphic>
            </wp:inline>
          </w:drawing>
        </w:r>
        <w:r w:rsidRPr="009E4E3D" w:rsidDel="00697099">
          <w:rPr>
            <w:rFonts w:ascii="Times New Roman" w:hAnsi="Times New Roman"/>
            <w:highlight w:val="red"/>
            <w:lang w:eastAsia="zh-CN"/>
          </w:rPr>
          <w:delText>,</w:delText>
        </w:r>
      </w:del>
      <w:r w:rsidRPr="009E4E3D">
        <w:rPr>
          <w:rFonts w:ascii="Times New Roman" w:hAnsi="Times New Roman"/>
          <w:highlight w:val="red"/>
          <w:lang w:eastAsia="zh-CN"/>
        </w:rPr>
        <w:t xml:space="preserve"> </w:t>
      </w:r>
      <w:r w:rsidRPr="009E4E3D">
        <w:rPr>
          <w:rFonts w:ascii="Times New Roman" w:hAnsi="Times New Roman"/>
          <w:highlight w:val="red"/>
          <w:lang w:eastAsia="zh-CN"/>
        </w:rPr>
        <w:t>则认为达到一般要求，若</w:t>
      </w:r>
      <w:del w:id="369" w:author="卢 望龙" w:date="2019-05-12T09:27:00Z">
        <w:r w:rsidRPr="009E4E3D" w:rsidDel="00697099">
          <w:rPr>
            <w:rFonts w:ascii="Times New Roman" w:hAnsi="Times New Roman"/>
            <w:noProof/>
            <w:highlight w:val="red"/>
          </w:rPr>
          <w:drawing>
            <wp:inline distT="0" distB="0" distL="0" distR="0" wp14:anchorId="5807297A" wp14:editId="52AD9427">
              <wp:extent cx="894080" cy="266065"/>
              <wp:effectExtent l="0" t="0" r="0" b="0"/>
              <wp:docPr id="135"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图片 24"/>
                      <pic:cNvPicPr>
                        <a:picLocks noChangeAspect="1" noChangeArrowheads="1"/>
                      </pic:cNvPicPr>
                    </pic:nvPicPr>
                    <pic:blipFill>
                      <a:blip r:embed="rId236">
                        <a:extLst>
                          <a:ext uri="{28A0092B-C50C-407E-A947-70E740481C1C}">
                            <a14:useLocalDpi xmlns:a14="http://schemas.microsoft.com/office/drawing/2010/main" val="0"/>
                          </a:ext>
                        </a:extLst>
                      </a:blip>
                      <a:srcRect/>
                      <a:stretch>
                        <a:fillRect/>
                      </a:stretch>
                    </pic:blipFill>
                    <pic:spPr>
                      <a:xfrm>
                        <a:off x="0" y="0"/>
                        <a:ext cx="894080" cy="266065"/>
                      </a:xfrm>
                      <a:prstGeom prst="rect">
                        <a:avLst/>
                      </a:prstGeom>
                      <a:noFill/>
                      <a:ln>
                        <a:noFill/>
                      </a:ln>
                    </pic:spPr>
                  </pic:pic>
                </a:graphicData>
              </a:graphic>
            </wp:inline>
          </w:drawing>
        </w:r>
      </w:del>
      <w:ins w:id="370" w:author="卢 望龙" w:date="2019-05-12T09:27:00Z">
        <w:r w:rsidR="00697099" w:rsidRPr="00977639">
          <w:rPr>
            <w:position w:val="-10"/>
          </w:rPr>
          <w:object w:dxaOrig="1040" w:dyaOrig="320" w14:anchorId="63B7CD7F">
            <v:shape id="_x0000_i1329" type="#_x0000_t75" style="width:51.95pt;height:16.3pt" o:ole="">
              <v:imagedata r:id="rId237" o:title=""/>
            </v:shape>
            <o:OLEObject Type="Embed" ProgID="Equation.DSMT4" ShapeID="_x0000_i1329" DrawAspect="Content" ObjectID="_1619165280" r:id="rId238"/>
          </w:object>
        </w:r>
      </w:ins>
      <w:r w:rsidRPr="009E4E3D">
        <w:rPr>
          <w:rFonts w:ascii="Times New Roman" w:hAnsi="Times New Roman"/>
          <w:highlight w:val="red"/>
          <w:lang w:eastAsia="zh-CN"/>
        </w:rPr>
        <w:t xml:space="preserve">, </w:t>
      </w:r>
      <w:r w:rsidRPr="009E4E3D">
        <w:rPr>
          <w:rFonts w:ascii="Times New Roman" w:hAnsi="Times New Roman"/>
          <w:highlight w:val="red"/>
          <w:lang w:eastAsia="zh-CN"/>
        </w:rPr>
        <w:t>则认为达到较高要求。</w:t>
      </w:r>
    </w:p>
    <w:p w14:paraId="0FD38DC1" w14:textId="36955C6D" w:rsidR="009C3440" w:rsidRDefault="00E85093">
      <w:pPr>
        <w:pStyle w:val="a9"/>
        <w:rPr>
          <w:rFonts w:ascii="Times New Roman" w:hAnsi="Times New Roman"/>
          <w:lang w:eastAsia="zh-CN"/>
        </w:rPr>
      </w:pPr>
      <w:r>
        <w:rPr>
          <w:rFonts w:ascii="Times New Roman" w:hAnsi="Times New Roman"/>
          <w:lang w:eastAsia="zh-CN"/>
        </w:rPr>
        <w:tab/>
      </w:r>
      <w:r>
        <w:rPr>
          <w:rFonts w:ascii="Times New Roman" w:hAnsi="Times New Roman"/>
          <w:lang w:eastAsia="zh-CN"/>
        </w:rPr>
        <w:t>通过对参赛人数、一等奖人数、二等奖人数</w:t>
      </w:r>
      <w:r>
        <w:rPr>
          <w:rFonts w:ascii="Times New Roman" w:hAnsi="Times New Roman" w:hint="eastAsia"/>
          <w:lang w:eastAsia="zh-CN"/>
        </w:rPr>
        <w:t>与</w:t>
      </w:r>
      <w:r>
        <w:rPr>
          <w:rFonts w:ascii="Times New Roman" w:hAnsi="Times New Roman"/>
          <w:lang w:eastAsia="zh-CN"/>
        </w:rPr>
        <w:t>三等奖人数的序列级比偏差值检验，并令其偏差值分别为</w:t>
      </w:r>
      <w:ins w:id="371" w:author="卢 望龙" w:date="2019-05-12T09:30:00Z">
        <w:r w:rsidR="00697099" w:rsidRPr="00977639">
          <w:rPr>
            <w:position w:val="-12"/>
          </w:rPr>
          <w:object w:dxaOrig="220" w:dyaOrig="360" w14:anchorId="22984E83">
            <v:shape id="_x0000_i1330" type="#_x0000_t75" style="width:11.25pt;height:18.15pt" o:ole="">
              <v:imagedata r:id="rId239" o:title=""/>
            </v:shape>
            <o:OLEObject Type="Embed" ProgID="Equation.DSMT4" ShapeID="_x0000_i1330" DrawAspect="Content" ObjectID="_1619165281" r:id="rId240"/>
          </w:object>
        </w:r>
        <w:r w:rsidR="00697099">
          <w:rPr>
            <w:rFonts w:hint="eastAsia"/>
            <w:lang w:eastAsia="zh-CN"/>
          </w:rPr>
          <w:t>、</w:t>
        </w:r>
        <w:r w:rsidR="00697099" w:rsidRPr="00977639">
          <w:rPr>
            <w:position w:val="-12"/>
          </w:rPr>
          <w:object w:dxaOrig="180" w:dyaOrig="360" w14:anchorId="56E6AFA8">
            <v:shape id="_x0000_i1339" type="#_x0000_t75" style="width:8.75pt;height:18.15pt" o:ole="">
              <v:imagedata r:id="rId241" o:title=""/>
            </v:shape>
            <o:OLEObject Type="Embed" ProgID="Equation.DSMT4" ShapeID="_x0000_i1339" DrawAspect="Content" ObjectID="_1619165282" r:id="rId242"/>
          </w:object>
        </w:r>
        <w:r w:rsidR="00697099">
          <w:rPr>
            <w:rFonts w:hint="eastAsia"/>
            <w:lang w:eastAsia="zh-CN"/>
          </w:rPr>
          <w:t>、</w:t>
        </w:r>
        <w:r w:rsidR="00697099" w:rsidRPr="00977639">
          <w:rPr>
            <w:position w:val="-12"/>
          </w:rPr>
          <w:object w:dxaOrig="220" w:dyaOrig="360" w14:anchorId="75F5FBC9">
            <v:shape id="_x0000_i1341" type="#_x0000_t75" style="width:11.25pt;height:18.15pt" o:ole="">
              <v:imagedata r:id="rId243" o:title=""/>
            </v:shape>
            <o:OLEObject Type="Embed" ProgID="Equation.DSMT4" ShapeID="_x0000_i1341" DrawAspect="Content" ObjectID="_1619165283" r:id="rId244"/>
          </w:object>
        </w:r>
        <w:r w:rsidR="00697099">
          <w:rPr>
            <w:rFonts w:hint="eastAsia"/>
            <w:lang w:eastAsia="zh-CN"/>
          </w:rPr>
          <w:t>、</w:t>
        </w:r>
        <w:r w:rsidR="00697099" w:rsidRPr="00977639">
          <w:rPr>
            <w:position w:val="-12"/>
          </w:rPr>
          <w:object w:dxaOrig="200" w:dyaOrig="360" w14:anchorId="0B1DCF8B">
            <v:shape id="_x0000_i1343" type="#_x0000_t75" style="width:10pt;height:18.15pt" o:ole="">
              <v:imagedata r:id="rId245" o:title=""/>
            </v:shape>
            <o:OLEObject Type="Embed" ProgID="Equation.DSMT4" ShapeID="_x0000_i1343" DrawAspect="Content" ObjectID="_1619165284" r:id="rId246"/>
          </w:object>
        </w:r>
      </w:ins>
      <w:del w:id="372" w:author="卢 望龙" w:date="2019-05-12T09:30:00Z">
        <w:r w:rsidDel="00697099">
          <w:rPr>
            <w:rFonts w:ascii="Times New Roman" w:hAnsi="Times New Roman"/>
            <w:lang w:eastAsia="zh-CN"/>
          </w:rPr>
          <w:delText>t0</w:delText>
        </w:r>
        <w:r w:rsidDel="00697099">
          <w:rPr>
            <w:rFonts w:ascii="Times New Roman" w:hAnsi="Times New Roman"/>
            <w:lang w:eastAsia="zh-CN"/>
          </w:rPr>
          <w:delText>、</w:delText>
        </w:r>
        <w:r w:rsidDel="00697099">
          <w:rPr>
            <w:rFonts w:ascii="Times New Roman" w:hAnsi="Times New Roman"/>
            <w:lang w:eastAsia="zh-CN"/>
          </w:rPr>
          <w:delText>t1</w:delText>
        </w:r>
        <w:r w:rsidDel="00697099">
          <w:rPr>
            <w:rFonts w:ascii="Times New Roman" w:hAnsi="Times New Roman"/>
            <w:lang w:eastAsia="zh-CN"/>
          </w:rPr>
          <w:delText>、</w:delText>
        </w:r>
        <w:r w:rsidDel="00697099">
          <w:rPr>
            <w:rFonts w:ascii="Times New Roman" w:hAnsi="Times New Roman"/>
            <w:lang w:eastAsia="zh-CN"/>
          </w:rPr>
          <w:delText>t2</w:delText>
        </w:r>
        <w:r w:rsidDel="00697099">
          <w:rPr>
            <w:rFonts w:ascii="Times New Roman" w:hAnsi="Times New Roman"/>
            <w:lang w:eastAsia="zh-CN"/>
          </w:rPr>
          <w:delText>、</w:delText>
        </w:r>
        <w:r w:rsidDel="00697099">
          <w:rPr>
            <w:rFonts w:ascii="Times New Roman" w:hAnsi="Times New Roman"/>
            <w:lang w:eastAsia="zh-CN"/>
          </w:rPr>
          <w:delText>t3</w:delText>
        </w:r>
      </w:del>
      <w:r>
        <w:rPr>
          <w:rFonts w:ascii="Times New Roman" w:hAnsi="Times New Roman"/>
          <w:lang w:eastAsia="zh-CN"/>
        </w:rPr>
        <w:t>，得到级比偏差值分别为</w:t>
      </w:r>
      <w:bookmarkStart w:id="373" w:name="OLE_LINK94"/>
      <w:bookmarkStart w:id="374" w:name="OLE_LINK95"/>
      <w:ins w:id="375" w:author="卢 望龙" w:date="2019-05-12T09:48:00Z">
        <w:r w:rsidR="00594F40" w:rsidRPr="00977639">
          <w:rPr>
            <w:position w:val="-12"/>
          </w:rPr>
          <w:object w:dxaOrig="1500" w:dyaOrig="360" w14:anchorId="702F1F9F">
            <v:shape id="_x0000_i1364" type="#_x0000_t75" style="width:75.15pt;height:18.15pt" o:ole="">
              <v:imagedata r:id="rId247" o:title=""/>
            </v:shape>
            <o:OLEObject Type="Embed" ProgID="Equation.DSMT4" ShapeID="_x0000_i1364" DrawAspect="Content" ObjectID="_1619165285" r:id="rId248"/>
          </w:object>
        </w:r>
      </w:ins>
      <w:del w:id="376" w:author="卢 望龙" w:date="2019-05-12T09:48:00Z">
        <w:r w:rsidDel="00594F40">
          <w:rPr>
            <w:rFonts w:ascii="Times New Roman" w:hAnsi="Times New Roman"/>
            <w:lang w:eastAsia="zh-CN"/>
          </w:rPr>
          <w:delText>t0 = -0.1754</w:delText>
        </w:r>
      </w:del>
      <w:bookmarkEnd w:id="373"/>
      <w:bookmarkEnd w:id="374"/>
      <w:r>
        <w:rPr>
          <w:rFonts w:ascii="Times New Roman" w:hAnsi="Times New Roman"/>
          <w:lang w:eastAsia="zh-CN"/>
        </w:rPr>
        <w:t>、</w:t>
      </w:r>
      <w:bookmarkStart w:id="377" w:name="OLE_LINK96"/>
      <w:bookmarkStart w:id="378" w:name="OLE_LINK97"/>
      <w:ins w:id="379" w:author="卢 望龙" w:date="2019-05-12T09:49:00Z">
        <w:r w:rsidR="00594F40" w:rsidRPr="00977639">
          <w:rPr>
            <w:position w:val="-12"/>
          </w:rPr>
          <w:object w:dxaOrig="1380" w:dyaOrig="360" w14:anchorId="5BE6C16C">
            <v:shape id="_x0000_i1365" type="#_x0000_t75" style="width:68.85pt;height:18.15pt" o:ole="">
              <v:imagedata r:id="rId249" o:title=""/>
            </v:shape>
            <o:OLEObject Type="Embed" ProgID="Equation.DSMT4" ShapeID="_x0000_i1365" DrawAspect="Content" ObjectID="_1619165286" r:id="rId250"/>
          </w:object>
        </w:r>
      </w:ins>
      <w:del w:id="380" w:author="卢 望龙" w:date="2019-05-12T09:49:00Z">
        <w:r w:rsidDel="00594F40">
          <w:rPr>
            <w:rFonts w:ascii="Times New Roman" w:hAnsi="Times New Roman"/>
            <w:lang w:eastAsia="zh-CN"/>
          </w:rPr>
          <w:delText>t1= -0.0261</w:delText>
        </w:r>
      </w:del>
      <w:bookmarkEnd w:id="377"/>
      <w:bookmarkEnd w:id="378"/>
      <w:r>
        <w:rPr>
          <w:rFonts w:ascii="Times New Roman" w:hAnsi="Times New Roman"/>
          <w:lang w:eastAsia="zh-CN"/>
        </w:rPr>
        <w:t>、</w:t>
      </w:r>
      <w:bookmarkStart w:id="381" w:name="OLE_LINK98"/>
      <w:bookmarkStart w:id="382" w:name="OLE_LINK99"/>
      <w:ins w:id="383" w:author="卢 望龙" w:date="2019-05-12T09:49:00Z">
        <w:r w:rsidR="00594F40" w:rsidRPr="00977639">
          <w:rPr>
            <w:position w:val="-12"/>
          </w:rPr>
          <w:object w:dxaOrig="1420" w:dyaOrig="360" w14:anchorId="1E78F830">
            <v:shape id="_x0000_i1366" type="#_x0000_t75" style="width:70.75pt;height:18.15pt" o:ole="">
              <v:imagedata r:id="rId251" o:title=""/>
            </v:shape>
            <o:OLEObject Type="Embed" ProgID="Equation.DSMT4" ShapeID="_x0000_i1366" DrawAspect="Content" ObjectID="_1619165287" r:id="rId252"/>
          </w:object>
        </w:r>
      </w:ins>
      <w:del w:id="384" w:author="卢 望龙" w:date="2019-05-12T09:49:00Z">
        <w:r w:rsidDel="00594F40">
          <w:rPr>
            <w:rFonts w:ascii="Times New Roman" w:hAnsi="Times New Roman"/>
            <w:lang w:eastAsia="zh-CN"/>
          </w:rPr>
          <w:delText>t2= -0.0095</w:delText>
        </w:r>
      </w:del>
      <w:bookmarkEnd w:id="381"/>
      <w:bookmarkEnd w:id="382"/>
      <w:r>
        <w:rPr>
          <w:rFonts w:ascii="Times New Roman" w:hAnsi="Times New Roman"/>
          <w:lang w:eastAsia="zh-CN"/>
        </w:rPr>
        <w:t>、</w:t>
      </w:r>
      <w:bookmarkStart w:id="385" w:name="OLE_LINK100"/>
      <w:bookmarkStart w:id="386" w:name="OLE_LINK101"/>
      <w:bookmarkStart w:id="387" w:name="OLE_LINK102"/>
      <w:ins w:id="388" w:author="卢 望龙" w:date="2019-05-12T09:49:00Z">
        <w:r w:rsidR="00594F40" w:rsidRPr="00977639">
          <w:rPr>
            <w:position w:val="-12"/>
          </w:rPr>
          <w:object w:dxaOrig="1400" w:dyaOrig="360" w14:anchorId="2F750032">
            <v:shape id="_x0000_i1367" type="#_x0000_t75" style="width:70.1pt;height:18.15pt" o:ole="">
              <v:imagedata r:id="rId253" o:title=""/>
            </v:shape>
            <o:OLEObject Type="Embed" ProgID="Equation.DSMT4" ShapeID="_x0000_i1367" DrawAspect="Content" ObjectID="_1619165288" r:id="rId254"/>
          </w:object>
        </w:r>
      </w:ins>
      <w:bookmarkStart w:id="389" w:name="_GoBack"/>
      <w:bookmarkEnd w:id="389"/>
      <w:del w:id="390" w:author="卢 望龙" w:date="2019-05-12T09:49:00Z">
        <w:r w:rsidDel="00594F40">
          <w:rPr>
            <w:rFonts w:ascii="Times New Roman" w:hAnsi="Times New Roman"/>
            <w:lang w:eastAsia="zh-CN"/>
          </w:rPr>
          <w:delText>t3= -0.2113</w:delText>
        </w:r>
      </w:del>
      <w:bookmarkEnd w:id="385"/>
      <w:bookmarkEnd w:id="386"/>
      <w:bookmarkEnd w:id="387"/>
      <w:r>
        <w:rPr>
          <w:rFonts w:ascii="Times New Roman" w:hAnsi="Times New Roman"/>
          <w:lang w:eastAsia="zh-CN"/>
        </w:rPr>
        <w:t>，均小于</w:t>
      </w:r>
      <w:r>
        <w:rPr>
          <w:rFonts w:ascii="Times New Roman" w:hAnsi="Times New Roman"/>
          <w:lang w:eastAsia="zh-CN"/>
        </w:rPr>
        <w:t>0.1</w:t>
      </w:r>
      <w:r>
        <w:rPr>
          <w:rFonts w:ascii="Times New Roman" w:hAnsi="Times New Roman"/>
          <w:lang w:eastAsia="zh-CN"/>
        </w:rPr>
        <w:t>，则可认为预测达到较高要求。</w:t>
      </w:r>
    </w:p>
    <w:p w14:paraId="41F1EA33" w14:textId="77777777" w:rsidR="009C3440" w:rsidRDefault="00E85093">
      <w:pPr>
        <w:pStyle w:val="ae"/>
        <w:ind w:left="482" w:firstLineChars="0" w:firstLine="0"/>
        <w:rPr>
          <w:b/>
          <w:bCs/>
          <w:sz w:val="24"/>
          <w:szCs w:val="24"/>
        </w:rPr>
      </w:pPr>
      <w:r>
        <w:rPr>
          <w:rFonts w:hint="eastAsia"/>
          <w:b/>
          <w:bCs/>
          <w:sz w:val="24"/>
          <w:szCs w:val="24"/>
        </w:rPr>
        <w:t>（</w:t>
      </w:r>
      <w:r>
        <w:rPr>
          <w:rFonts w:hint="eastAsia"/>
          <w:b/>
          <w:bCs/>
          <w:sz w:val="24"/>
          <w:szCs w:val="24"/>
        </w:rPr>
        <w:t>4</w:t>
      </w:r>
      <w:r>
        <w:rPr>
          <w:rFonts w:hint="eastAsia"/>
          <w:b/>
          <w:bCs/>
          <w:sz w:val="24"/>
          <w:szCs w:val="24"/>
        </w:rPr>
        <w:t>）</w:t>
      </w:r>
      <w:r>
        <w:rPr>
          <w:b/>
          <w:bCs/>
          <w:sz w:val="24"/>
          <w:szCs w:val="24"/>
        </w:rPr>
        <w:t>预测</w:t>
      </w:r>
      <w:bookmarkEnd w:id="134"/>
      <w:r>
        <w:rPr>
          <w:rFonts w:hint="eastAsia"/>
          <w:b/>
          <w:bCs/>
          <w:sz w:val="24"/>
          <w:szCs w:val="24"/>
        </w:rPr>
        <w:t>与分析</w:t>
      </w:r>
    </w:p>
    <w:p w14:paraId="78B26C22" w14:textId="77777777" w:rsidR="009C3440" w:rsidRDefault="00E85093">
      <w:pPr>
        <w:pStyle w:val="a9"/>
        <w:spacing w:before="0" w:beforeAutospacing="0" w:after="0" w:afterAutospacing="0"/>
        <w:ind w:firstLineChars="200" w:firstLine="480"/>
        <w:jc w:val="both"/>
        <w:rPr>
          <w:rFonts w:ascii="Times New Roman" w:hAnsi="Times New Roman"/>
          <w:lang w:eastAsia="zh-CN"/>
        </w:rPr>
      </w:pPr>
      <w:r>
        <w:rPr>
          <w:rFonts w:ascii="Times New Roman" w:hAnsi="Times New Roman"/>
          <w:lang w:eastAsia="zh-CN"/>
        </w:rPr>
        <w:t>按照</w:t>
      </w:r>
      <w:r>
        <w:rPr>
          <w:rFonts w:ascii="Times New Roman" w:hAnsi="Times New Roman"/>
          <w:lang w:eastAsia="zh-CN"/>
        </w:rPr>
        <w:t>GM(1,1)</w:t>
      </w:r>
      <w:r>
        <w:rPr>
          <w:rFonts w:ascii="Times New Roman" w:hAnsi="Times New Roman"/>
          <w:lang w:eastAsia="zh-CN"/>
        </w:rPr>
        <w:t>的步骤进行五次预测，每次都取出数据末尾的后五个数据作为预测的输入数据，并对下一年的数据进行预测，经过五次预测，最终得出的预测序列如表</w:t>
      </w:r>
      <w:r>
        <w:rPr>
          <w:rFonts w:ascii="Times New Roman" w:hAnsi="Times New Roman" w:hint="eastAsia"/>
          <w:lang w:eastAsia="zh-CN"/>
        </w:rPr>
        <w:t>X</w:t>
      </w:r>
      <w:r>
        <w:rPr>
          <w:rFonts w:ascii="Times New Roman" w:hAnsi="Times New Roman"/>
          <w:lang w:eastAsia="zh-CN"/>
        </w:rPr>
        <w:t>XX</w:t>
      </w:r>
      <w:r>
        <w:rPr>
          <w:rFonts w:ascii="Times New Roman" w:hAnsi="Times New Roman"/>
          <w:lang w:eastAsia="zh-CN"/>
        </w:rPr>
        <w:t>所示：</w:t>
      </w:r>
    </w:p>
    <w:p w14:paraId="6FEB4ABC" w14:textId="5265EF27" w:rsidR="009C3440" w:rsidRDefault="00E85093">
      <w:pPr>
        <w:pStyle w:val="a9"/>
        <w:spacing w:before="0" w:beforeAutospacing="0" w:after="0" w:afterAutospacing="0"/>
        <w:jc w:val="center"/>
        <w:rPr>
          <w:rFonts w:ascii="Times New Roman" w:hAnsi="Times New Roman"/>
          <w:lang w:eastAsia="zh-CN"/>
        </w:rPr>
      </w:pPr>
      <w:r>
        <w:rPr>
          <w:rFonts w:ascii="Times New Roman" w:hAnsi="Times New Roman"/>
          <w:lang w:eastAsia="zh-CN"/>
        </w:rPr>
        <w:t>表</w:t>
      </w:r>
      <w:r>
        <w:rPr>
          <w:rFonts w:ascii="Times New Roman" w:hAnsi="Times New Roman"/>
          <w:lang w:eastAsia="zh-CN"/>
        </w:rPr>
        <w:t xml:space="preserve">xxx </w:t>
      </w:r>
      <w:r>
        <w:rPr>
          <w:rFonts w:ascii="Times New Roman" w:hAnsi="Times New Roman"/>
          <w:lang w:eastAsia="zh-CN"/>
        </w:rPr>
        <w:t>各年份</w:t>
      </w:r>
      <w:proofErr w:type="gramStart"/>
      <w:r>
        <w:rPr>
          <w:rFonts w:ascii="Times New Roman" w:hAnsi="Times New Roman"/>
          <w:lang w:eastAsia="zh-CN"/>
        </w:rPr>
        <w:t>参赛</w:t>
      </w:r>
      <w:ins w:id="391" w:author="卢 望龙" w:date="2019-05-12T08:30:00Z">
        <w:r w:rsidR="00E95583">
          <w:rPr>
            <w:rFonts w:ascii="Times New Roman" w:hAnsi="Times New Roman" w:hint="eastAsia"/>
            <w:lang w:eastAsia="zh-CN"/>
          </w:rPr>
          <w:t>组</w:t>
        </w:r>
      </w:ins>
      <w:proofErr w:type="gramEnd"/>
      <w:del w:id="392" w:author="卢 望龙" w:date="2019-05-12T08:30:00Z">
        <w:r w:rsidDel="00E95583">
          <w:rPr>
            <w:rFonts w:ascii="Times New Roman" w:hAnsi="Times New Roman"/>
            <w:lang w:eastAsia="zh-CN"/>
          </w:rPr>
          <w:delText>人</w:delText>
        </w:r>
      </w:del>
      <w:r>
        <w:rPr>
          <w:rFonts w:ascii="Times New Roman" w:hAnsi="Times New Roman"/>
          <w:lang w:eastAsia="zh-CN"/>
        </w:rPr>
        <w:t>数与各奖项预测情况</w:t>
      </w:r>
    </w:p>
    <w:tbl>
      <w:tblPr>
        <w:tblW w:w="8296"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4A0" w:firstRow="1" w:lastRow="0" w:firstColumn="1" w:lastColumn="0" w:noHBand="0" w:noVBand="1"/>
      </w:tblPr>
      <w:tblGrid>
        <w:gridCol w:w="1660"/>
        <w:gridCol w:w="1659"/>
        <w:gridCol w:w="1659"/>
        <w:gridCol w:w="1659"/>
        <w:gridCol w:w="1659"/>
      </w:tblGrid>
      <w:tr w:rsidR="009C3440" w14:paraId="6F4A2D3F" w14:textId="77777777">
        <w:trPr>
          <w:trHeight w:val="255"/>
        </w:trPr>
        <w:tc>
          <w:tcPr>
            <w:tcW w:w="1660" w:type="dxa"/>
            <w:tcBorders>
              <w:top w:val="single" w:sz="4" w:space="0" w:color="4472C4"/>
              <w:left w:val="single" w:sz="4" w:space="0" w:color="4472C4"/>
              <w:bottom w:val="single" w:sz="4" w:space="0" w:color="4472C4"/>
              <w:right w:val="nil"/>
            </w:tcBorders>
            <w:shd w:val="clear" w:color="auto" w:fill="4472C4"/>
            <w:noWrap/>
            <w:vAlign w:val="center"/>
          </w:tcPr>
          <w:p w14:paraId="309F0E33" w14:textId="77777777" w:rsidR="009C3440" w:rsidRDefault="00E85093">
            <w:pPr>
              <w:widowControl/>
              <w:jc w:val="center"/>
              <w:rPr>
                <w:bCs/>
                <w:color w:val="FFFFFF"/>
                <w:kern w:val="0"/>
                <w:sz w:val="20"/>
                <w:szCs w:val="20"/>
              </w:rPr>
            </w:pPr>
            <w:r>
              <w:rPr>
                <w:bCs/>
                <w:color w:val="FFFFFF"/>
                <w:kern w:val="0"/>
                <w:sz w:val="20"/>
                <w:szCs w:val="20"/>
              </w:rPr>
              <w:t>年份</w:t>
            </w:r>
          </w:p>
        </w:tc>
        <w:tc>
          <w:tcPr>
            <w:tcW w:w="1659" w:type="dxa"/>
            <w:tcBorders>
              <w:top w:val="single" w:sz="4" w:space="0" w:color="4472C4"/>
              <w:left w:val="nil"/>
              <w:bottom w:val="single" w:sz="4" w:space="0" w:color="4472C4"/>
              <w:right w:val="nil"/>
            </w:tcBorders>
            <w:shd w:val="clear" w:color="auto" w:fill="4472C4"/>
            <w:noWrap/>
            <w:vAlign w:val="center"/>
          </w:tcPr>
          <w:p w14:paraId="60F096C3" w14:textId="428CB942" w:rsidR="009C3440" w:rsidRDefault="00E85093">
            <w:pPr>
              <w:widowControl/>
              <w:jc w:val="center"/>
              <w:rPr>
                <w:bCs/>
                <w:color w:val="FFFFFF"/>
                <w:kern w:val="0"/>
                <w:sz w:val="20"/>
                <w:szCs w:val="20"/>
              </w:rPr>
            </w:pPr>
            <w:r>
              <w:rPr>
                <w:bCs/>
                <w:color w:val="FFFFFF"/>
                <w:kern w:val="0"/>
                <w:sz w:val="20"/>
                <w:szCs w:val="20"/>
              </w:rPr>
              <w:t>参赛</w:t>
            </w:r>
            <w:del w:id="393" w:author="卢 望龙" w:date="2019-05-12T08:33:00Z">
              <w:r w:rsidDel="00306485">
                <w:rPr>
                  <w:bCs/>
                  <w:color w:val="FFFFFF"/>
                  <w:kern w:val="0"/>
                  <w:sz w:val="20"/>
                  <w:szCs w:val="20"/>
                </w:rPr>
                <w:delText>人</w:delText>
              </w:r>
            </w:del>
            <w:r>
              <w:rPr>
                <w:bCs/>
                <w:color w:val="FFFFFF"/>
                <w:kern w:val="0"/>
                <w:sz w:val="20"/>
                <w:szCs w:val="20"/>
              </w:rPr>
              <w:t>数</w:t>
            </w:r>
          </w:p>
        </w:tc>
        <w:tc>
          <w:tcPr>
            <w:tcW w:w="1659" w:type="dxa"/>
            <w:tcBorders>
              <w:top w:val="single" w:sz="4" w:space="0" w:color="4472C4"/>
              <w:left w:val="nil"/>
              <w:bottom w:val="single" w:sz="4" w:space="0" w:color="4472C4"/>
              <w:right w:val="nil"/>
            </w:tcBorders>
            <w:shd w:val="clear" w:color="auto" w:fill="4472C4"/>
            <w:noWrap/>
            <w:vAlign w:val="center"/>
          </w:tcPr>
          <w:p w14:paraId="08D4A7AF" w14:textId="77777777" w:rsidR="009C3440" w:rsidRDefault="00E85093">
            <w:pPr>
              <w:widowControl/>
              <w:jc w:val="center"/>
              <w:rPr>
                <w:bCs/>
                <w:color w:val="FFFFFF"/>
                <w:kern w:val="0"/>
                <w:sz w:val="20"/>
                <w:szCs w:val="20"/>
              </w:rPr>
            </w:pPr>
            <w:r>
              <w:rPr>
                <w:bCs/>
                <w:color w:val="FFFFFF"/>
                <w:kern w:val="0"/>
                <w:sz w:val="20"/>
                <w:szCs w:val="20"/>
              </w:rPr>
              <w:t>一等奖</w:t>
            </w:r>
          </w:p>
        </w:tc>
        <w:tc>
          <w:tcPr>
            <w:tcW w:w="1659" w:type="dxa"/>
            <w:tcBorders>
              <w:top w:val="single" w:sz="4" w:space="0" w:color="4472C4"/>
              <w:left w:val="nil"/>
              <w:bottom w:val="single" w:sz="4" w:space="0" w:color="4472C4"/>
              <w:right w:val="nil"/>
            </w:tcBorders>
            <w:shd w:val="clear" w:color="auto" w:fill="4472C4"/>
            <w:noWrap/>
            <w:vAlign w:val="center"/>
          </w:tcPr>
          <w:p w14:paraId="6131AD2E" w14:textId="77777777" w:rsidR="009C3440" w:rsidRDefault="00E85093">
            <w:pPr>
              <w:widowControl/>
              <w:jc w:val="center"/>
              <w:rPr>
                <w:bCs/>
                <w:color w:val="FFFFFF"/>
                <w:kern w:val="0"/>
                <w:sz w:val="20"/>
                <w:szCs w:val="20"/>
              </w:rPr>
            </w:pPr>
            <w:r>
              <w:rPr>
                <w:bCs/>
                <w:color w:val="FFFFFF"/>
                <w:kern w:val="0"/>
                <w:sz w:val="20"/>
                <w:szCs w:val="20"/>
              </w:rPr>
              <w:t>二等奖</w:t>
            </w:r>
          </w:p>
        </w:tc>
        <w:tc>
          <w:tcPr>
            <w:tcW w:w="1659" w:type="dxa"/>
            <w:tcBorders>
              <w:top w:val="single" w:sz="4" w:space="0" w:color="4472C4"/>
              <w:left w:val="nil"/>
              <w:bottom w:val="single" w:sz="4" w:space="0" w:color="4472C4"/>
              <w:right w:val="single" w:sz="4" w:space="0" w:color="4472C4"/>
            </w:tcBorders>
            <w:shd w:val="clear" w:color="auto" w:fill="4472C4"/>
            <w:noWrap/>
            <w:vAlign w:val="center"/>
          </w:tcPr>
          <w:p w14:paraId="49CD97ED" w14:textId="77777777" w:rsidR="009C3440" w:rsidRDefault="00E85093">
            <w:pPr>
              <w:widowControl/>
              <w:jc w:val="center"/>
              <w:rPr>
                <w:bCs/>
                <w:color w:val="FFFFFF"/>
                <w:kern w:val="0"/>
                <w:sz w:val="20"/>
                <w:szCs w:val="20"/>
              </w:rPr>
            </w:pPr>
            <w:r>
              <w:rPr>
                <w:bCs/>
                <w:color w:val="FFFFFF"/>
                <w:kern w:val="0"/>
                <w:sz w:val="20"/>
                <w:szCs w:val="20"/>
              </w:rPr>
              <w:t>三等奖</w:t>
            </w:r>
          </w:p>
        </w:tc>
      </w:tr>
      <w:tr w:rsidR="009C3440" w14:paraId="162F021C" w14:textId="77777777">
        <w:trPr>
          <w:trHeight w:val="255"/>
        </w:trPr>
        <w:tc>
          <w:tcPr>
            <w:tcW w:w="1660" w:type="dxa"/>
            <w:shd w:val="clear" w:color="auto" w:fill="auto"/>
            <w:noWrap/>
            <w:vAlign w:val="center"/>
          </w:tcPr>
          <w:p w14:paraId="0BB6B50A" w14:textId="77777777" w:rsidR="009C3440" w:rsidRDefault="00E85093">
            <w:pPr>
              <w:widowControl/>
              <w:jc w:val="center"/>
              <w:rPr>
                <w:bCs/>
                <w:kern w:val="0"/>
                <w:sz w:val="22"/>
                <w:szCs w:val="20"/>
              </w:rPr>
            </w:pPr>
            <w:r>
              <w:rPr>
                <w:bCs/>
                <w:kern w:val="0"/>
                <w:sz w:val="22"/>
                <w:szCs w:val="20"/>
              </w:rPr>
              <w:t>2019</w:t>
            </w:r>
          </w:p>
        </w:tc>
        <w:tc>
          <w:tcPr>
            <w:tcW w:w="1659" w:type="dxa"/>
            <w:shd w:val="clear" w:color="auto" w:fill="auto"/>
            <w:noWrap/>
            <w:vAlign w:val="center"/>
          </w:tcPr>
          <w:p w14:paraId="7B4BEA84" w14:textId="77777777" w:rsidR="009C3440" w:rsidRDefault="00E85093">
            <w:pPr>
              <w:widowControl/>
              <w:jc w:val="center"/>
              <w:rPr>
                <w:kern w:val="0"/>
                <w:sz w:val="22"/>
                <w:szCs w:val="20"/>
              </w:rPr>
            </w:pPr>
            <w:r>
              <w:rPr>
                <w:kern w:val="0"/>
                <w:sz w:val="22"/>
                <w:szCs w:val="20"/>
              </w:rPr>
              <w:t>462</w:t>
            </w:r>
          </w:p>
        </w:tc>
        <w:tc>
          <w:tcPr>
            <w:tcW w:w="1659" w:type="dxa"/>
            <w:shd w:val="clear" w:color="auto" w:fill="auto"/>
            <w:noWrap/>
            <w:vAlign w:val="center"/>
          </w:tcPr>
          <w:p w14:paraId="2A70B866" w14:textId="77777777" w:rsidR="009C3440" w:rsidRDefault="00E85093">
            <w:pPr>
              <w:widowControl/>
              <w:jc w:val="center"/>
              <w:rPr>
                <w:kern w:val="0"/>
                <w:sz w:val="22"/>
                <w:szCs w:val="20"/>
              </w:rPr>
            </w:pPr>
            <w:r>
              <w:rPr>
                <w:kern w:val="0"/>
                <w:sz w:val="22"/>
                <w:szCs w:val="20"/>
              </w:rPr>
              <w:t>9</w:t>
            </w:r>
          </w:p>
        </w:tc>
        <w:tc>
          <w:tcPr>
            <w:tcW w:w="1659" w:type="dxa"/>
            <w:shd w:val="clear" w:color="auto" w:fill="auto"/>
            <w:noWrap/>
            <w:vAlign w:val="center"/>
          </w:tcPr>
          <w:p w14:paraId="415EF101" w14:textId="77777777" w:rsidR="009C3440" w:rsidRDefault="00E85093">
            <w:pPr>
              <w:widowControl/>
              <w:jc w:val="center"/>
              <w:rPr>
                <w:kern w:val="0"/>
                <w:sz w:val="22"/>
                <w:szCs w:val="20"/>
              </w:rPr>
            </w:pPr>
            <w:r>
              <w:rPr>
                <w:kern w:val="0"/>
                <w:sz w:val="22"/>
                <w:szCs w:val="20"/>
              </w:rPr>
              <w:t>64</w:t>
            </w:r>
          </w:p>
        </w:tc>
        <w:tc>
          <w:tcPr>
            <w:tcW w:w="1659" w:type="dxa"/>
            <w:shd w:val="clear" w:color="auto" w:fill="auto"/>
            <w:noWrap/>
            <w:vAlign w:val="center"/>
          </w:tcPr>
          <w:p w14:paraId="725085EE" w14:textId="77777777" w:rsidR="009C3440" w:rsidRDefault="00E85093">
            <w:pPr>
              <w:widowControl/>
              <w:jc w:val="center"/>
              <w:rPr>
                <w:kern w:val="0"/>
                <w:sz w:val="22"/>
                <w:szCs w:val="20"/>
              </w:rPr>
            </w:pPr>
            <w:r>
              <w:rPr>
                <w:kern w:val="0"/>
                <w:sz w:val="22"/>
                <w:szCs w:val="20"/>
              </w:rPr>
              <w:t>92</w:t>
            </w:r>
          </w:p>
        </w:tc>
      </w:tr>
      <w:tr w:rsidR="009C3440" w14:paraId="5B948C09" w14:textId="77777777">
        <w:trPr>
          <w:trHeight w:val="255"/>
        </w:trPr>
        <w:tc>
          <w:tcPr>
            <w:tcW w:w="1660" w:type="dxa"/>
            <w:shd w:val="clear" w:color="auto" w:fill="D9E2F3"/>
            <w:noWrap/>
            <w:vAlign w:val="center"/>
          </w:tcPr>
          <w:p w14:paraId="2470AF62" w14:textId="77777777" w:rsidR="009C3440" w:rsidRDefault="00E85093">
            <w:pPr>
              <w:widowControl/>
              <w:jc w:val="center"/>
              <w:rPr>
                <w:bCs/>
                <w:kern w:val="0"/>
                <w:sz w:val="22"/>
                <w:szCs w:val="20"/>
              </w:rPr>
            </w:pPr>
            <w:r>
              <w:rPr>
                <w:bCs/>
                <w:kern w:val="0"/>
                <w:sz w:val="22"/>
                <w:szCs w:val="20"/>
              </w:rPr>
              <w:t>2020</w:t>
            </w:r>
          </w:p>
        </w:tc>
        <w:tc>
          <w:tcPr>
            <w:tcW w:w="1659" w:type="dxa"/>
            <w:shd w:val="clear" w:color="auto" w:fill="D9E2F3"/>
            <w:noWrap/>
            <w:vAlign w:val="center"/>
          </w:tcPr>
          <w:p w14:paraId="120519D2" w14:textId="77777777" w:rsidR="009C3440" w:rsidRDefault="00E85093">
            <w:pPr>
              <w:widowControl/>
              <w:jc w:val="center"/>
              <w:rPr>
                <w:kern w:val="0"/>
                <w:sz w:val="22"/>
                <w:szCs w:val="20"/>
              </w:rPr>
            </w:pPr>
            <w:r>
              <w:rPr>
                <w:kern w:val="0"/>
                <w:sz w:val="22"/>
                <w:szCs w:val="20"/>
              </w:rPr>
              <w:t>580</w:t>
            </w:r>
          </w:p>
        </w:tc>
        <w:tc>
          <w:tcPr>
            <w:tcW w:w="1659" w:type="dxa"/>
            <w:shd w:val="clear" w:color="auto" w:fill="D9E2F3"/>
            <w:noWrap/>
            <w:vAlign w:val="center"/>
          </w:tcPr>
          <w:p w14:paraId="68BC513F" w14:textId="77777777" w:rsidR="009C3440" w:rsidRDefault="00E85093">
            <w:pPr>
              <w:widowControl/>
              <w:jc w:val="center"/>
              <w:rPr>
                <w:kern w:val="0"/>
                <w:sz w:val="22"/>
                <w:szCs w:val="20"/>
              </w:rPr>
            </w:pPr>
            <w:r>
              <w:rPr>
                <w:kern w:val="0"/>
                <w:sz w:val="22"/>
                <w:szCs w:val="20"/>
              </w:rPr>
              <w:t>11</w:t>
            </w:r>
          </w:p>
        </w:tc>
        <w:tc>
          <w:tcPr>
            <w:tcW w:w="1659" w:type="dxa"/>
            <w:shd w:val="clear" w:color="auto" w:fill="D9E2F3"/>
            <w:noWrap/>
            <w:vAlign w:val="center"/>
          </w:tcPr>
          <w:p w14:paraId="1B85D46D" w14:textId="77777777" w:rsidR="009C3440" w:rsidRDefault="00E85093">
            <w:pPr>
              <w:widowControl/>
              <w:jc w:val="center"/>
              <w:rPr>
                <w:kern w:val="0"/>
                <w:sz w:val="22"/>
                <w:szCs w:val="20"/>
              </w:rPr>
            </w:pPr>
            <w:r>
              <w:rPr>
                <w:kern w:val="0"/>
                <w:sz w:val="22"/>
                <w:szCs w:val="20"/>
              </w:rPr>
              <w:t>76</w:t>
            </w:r>
          </w:p>
        </w:tc>
        <w:tc>
          <w:tcPr>
            <w:tcW w:w="1659" w:type="dxa"/>
            <w:shd w:val="clear" w:color="auto" w:fill="D9E2F3"/>
            <w:noWrap/>
            <w:vAlign w:val="center"/>
          </w:tcPr>
          <w:p w14:paraId="78331AB5" w14:textId="77777777" w:rsidR="009C3440" w:rsidRDefault="00E85093">
            <w:pPr>
              <w:widowControl/>
              <w:jc w:val="center"/>
              <w:rPr>
                <w:kern w:val="0"/>
                <w:sz w:val="22"/>
                <w:szCs w:val="20"/>
              </w:rPr>
            </w:pPr>
            <w:r>
              <w:rPr>
                <w:kern w:val="0"/>
                <w:sz w:val="22"/>
                <w:szCs w:val="20"/>
              </w:rPr>
              <w:t>108</w:t>
            </w:r>
          </w:p>
        </w:tc>
      </w:tr>
      <w:tr w:rsidR="009C3440" w14:paraId="6F6C6D1D" w14:textId="77777777">
        <w:trPr>
          <w:trHeight w:val="255"/>
        </w:trPr>
        <w:tc>
          <w:tcPr>
            <w:tcW w:w="1660" w:type="dxa"/>
            <w:shd w:val="clear" w:color="auto" w:fill="auto"/>
            <w:noWrap/>
            <w:vAlign w:val="center"/>
          </w:tcPr>
          <w:p w14:paraId="6CCD1FE4" w14:textId="77777777" w:rsidR="009C3440" w:rsidRDefault="00E85093">
            <w:pPr>
              <w:widowControl/>
              <w:jc w:val="center"/>
              <w:rPr>
                <w:bCs/>
                <w:kern w:val="0"/>
                <w:sz w:val="22"/>
                <w:szCs w:val="20"/>
              </w:rPr>
            </w:pPr>
            <w:r>
              <w:rPr>
                <w:bCs/>
                <w:kern w:val="0"/>
                <w:sz w:val="22"/>
                <w:szCs w:val="20"/>
              </w:rPr>
              <w:t>2021</w:t>
            </w:r>
          </w:p>
        </w:tc>
        <w:tc>
          <w:tcPr>
            <w:tcW w:w="1659" w:type="dxa"/>
            <w:shd w:val="clear" w:color="auto" w:fill="auto"/>
            <w:noWrap/>
            <w:vAlign w:val="center"/>
          </w:tcPr>
          <w:p w14:paraId="144D59E1" w14:textId="77777777" w:rsidR="009C3440" w:rsidRDefault="00E85093">
            <w:pPr>
              <w:widowControl/>
              <w:jc w:val="center"/>
              <w:rPr>
                <w:kern w:val="0"/>
                <w:sz w:val="22"/>
                <w:szCs w:val="20"/>
              </w:rPr>
            </w:pPr>
            <w:r>
              <w:rPr>
                <w:kern w:val="0"/>
                <w:sz w:val="22"/>
                <w:szCs w:val="20"/>
              </w:rPr>
              <w:t>763</w:t>
            </w:r>
          </w:p>
        </w:tc>
        <w:tc>
          <w:tcPr>
            <w:tcW w:w="1659" w:type="dxa"/>
            <w:shd w:val="clear" w:color="auto" w:fill="auto"/>
            <w:noWrap/>
            <w:vAlign w:val="center"/>
          </w:tcPr>
          <w:p w14:paraId="767DBD83" w14:textId="77777777" w:rsidR="009C3440" w:rsidRDefault="00E85093">
            <w:pPr>
              <w:widowControl/>
              <w:jc w:val="center"/>
              <w:rPr>
                <w:kern w:val="0"/>
                <w:sz w:val="22"/>
                <w:szCs w:val="20"/>
              </w:rPr>
            </w:pPr>
            <w:r>
              <w:rPr>
                <w:kern w:val="0"/>
                <w:sz w:val="22"/>
                <w:szCs w:val="20"/>
              </w:rPr>
              <w:t>14</w:t>
            </w:r>
          </w:p>
        </w:tc>
        <w:tc>
          <w:tcPr>
            <w:tcW w:w="1659" w:type="dxa"/>
            <w:shd w:val="clear" w:color="auto" w:fill="auto"/>
            <w:noWrap/>
            <w:vAlign w:val="center"/>
          </w:tcPr>
          <w:p w14:paraId="50DC544F" w14:textId="77777777" w:rsidR="009C3440" w:rsidRDefault="00E85093">
            <w:pPr>
              <w:widowControl/>
              <w:jc w:val="center"/>
              <w:rPr>
                <w:kern w:val="0"/>
                <w:sz w:val="22"/>
                <w:szCs w:val="20"/>
              </w:rPr>
            </w:pPr>
            <w:r>
              <w:rPr>
                <w:kern w:val="0"/>
                <w:sz w:val="22"/>
                <w:szCs w:val="20"/>
              </w:rPr>
              <w:t>93</w:t>
            </w:r>
          </w:p>
        </w:tc>
        <w:tc>
          <w:tcPr>
            <w:tcW w:w="1659" w:type="dxa"/>
            <w:shd w:val="clear" w:color="auto" w:fill="auto"/>
            <w:noWrap/>
            <w:vAlign w:val="center"/>
          </w:tcPr>
          <w:p w14:paraId="2F9B2F25" w14:textId="77777777" w:rsidR="009C3440" w:rsidRDefault="00E85093">
            <w:pPr>
              <w:widowControl/>
              <w:jc w:val="center"/>
              <w:rPr>
                <w:kern w:val="0"/>
                <w:sz w:val="22"/>
                <w:szCs w:val="20"/>
              </w:rPr>
            </w:pPr>
            <w:r>
              <w:rPr>
                <w:kern w:val="0"/>
                <w:sz w:val="22"/>
                <w:szCs w:val="20"/>
              </w:rPr>
              <w:t>133</w:t>
            </w:r>
          </w:p>
        </w:tc>
      </w:tr>
      <w:tr w:rsidR="009C3440" w14:paraId="701A47A1" w14:textId="77777777">
        <w:trPr>
          <w:trHeight w:val="255"/>
        </w:trPr>
        <w:tc>
          <w:tcPr>
            <w:tcW w:w="1660" w:type="dxa"/>
            <w:shd w:val="clear" w:color="auto" w:fill="D9E2F3"/>
            <w:noWrap/>
            <w:vAlign w:val="center"/>
          </w:tcPr>
          <w:p w14:paraId="2DA2E719" w14:textId="77777777" w:rsidR="009C3440" w:rsidRDefault="00E85093">
            <w:pPr>
              <w:widowControl/>
              <w:jc w:val="center"/>
              <w:rPr>
                <w:bCs/>
                <w:kern w:val="0"/>
                <w:sz w:val="22"/>
                <w:szCs w:val="20"/>
              </w:rPr>
            </w:pPr>
            <w:r>
              <w:rPr>
                <w:bCs/>
                <w:kern w:val="0"/>
                <w:sz w:val="22"/>
                <w:szCs w:val="20"/>
              </w:rPr>
              <w:t>2022</w:t>
            </w:r>
          </w:p>
        </w:tc>
        <w:tc>
          <w:tcPr>
            <w:tcW w:w="1659" w:type="dxa"/>
            <w:shd w:val="clear" w:color="auto" w:fill="D9E2F3"/>
            <w:noWrap/>
            <w:vAlign w:val="center"/>
          </w:tcPr>
          <w:p w14:paraId="5D8883C5" w14:textId="77777777" w:rsidR="009C3440" w:rsidRDefault="00E85093">
            <w:pPr>
              <w:widowControl/>
              <w:jc w:val="center"/>
              <w:rPr>
                <w:kern w:val="0"/>
                <w:sz w:val="22"/>
                <w:szCs w:val="20"/>
              </w:rPr>
            </w:pPr>
            <w:r>
              <w:rPr>
                <w:kern w:val="0"/>
                <w:sz w:val="22"/>
                <w:szCs w:val="20"/>
              </w:rPr>
              <w:t>1002</w:t>
            </w:r>
          </w:p>
        </w:tc>
        <w:tc>
          <w:tcPr>
            <w:tcW w:w="1659" w:type="dxa"/>
            <w:shd w:val="clear" w:color="auto" w:fill="D9E2F3"/>
            <w:noWrap/>
            <w:vAlign w:val="center"/>
          </w:tcPr>
          <w:p w14:paraId="593406AA" w14:textId="77777777" w:rsidR="009C3440" w:rsidRDefault="00E85093">
            <w:pPr>
              <w:widowControl/>
              <w:jc w:val="center"/>
              <w:rPr>
                <w:kern w:val="0"/>
                <w:sz w:val="22"/>
                <w:szCs w:val="20"/>
              </w:rPr>
            </w:pPr>
            <w:r>
              <w:rPr>
                <w:kern w:val="0"/>
                <w:sz w:val="22"/>
                <w:szCs w:val="20"/>
              </w:rPr>
              <w:t>16</w:t>
            </w:r>
          </w:p>
        </w:tc>
        <w:tc>
          <w:tcPr>
            <w:tcW w:w="1659" w:type="dxa"/>
            <w:shd w:val="clear" w:color="auto" w:fill="D9E2F3"/>
            <w:noWrap/>
            <w:vAlign w:val="center"/>
          </w:tcPr>
          <w:p w14:paraId="3BF08964" w14:textId="77777777" w:rsidR="009C3440" w:rsidRDefault="00E85093">
            <w:pPr>
              <w:widowControl/>
              <w:jc w:val="center"/>
              <w:rPr>
                <w:kern w:val="0"/>
                <w:sz w:val="22"/>
                <w:szCs w:val="20"/>
              </w:rPr>
            </w:pPr>
            <w:r>
              <w:rPr>
                <w:kern w:val="0"/>
                <w:sz w:val="22"/>
                <w:szCs w:val="20"/>
              </w:rPr>
              <w:t>106</w:t>
            </w:r>
          </w:p>
        </w:tc>
        <w:tc>
          <w:tcPr>
            <w:tcW w:w="1659" w:type="dxa"/>
            <w:shd w:val="clear" w:color="auto" w:fill="D9E2F3"/>
            <w:noWrap/>
            <w:vAlign w:val="center"/>
          </w:tcPr>
          <w:p w14:paraId="15D38ECF" w14:textId="77777777" w:rsidR="009C3440" w:rsidRDefault="00E85093">
            <w:pPr>
              <w:widowControl/>
              <w:jc w:val="center"/>
              <w:rPr>
                <w:kern w:val="0"/>
                <w:sz w:val="22"/>
                <w:szCs w:val="20"/>
              </w:rPr>
            </w:pPr>
            <w:r>
              <w:rPr>
                <w:kern w:val="0"/>
                <w:sz w:val="22"/>
                <w:szCs w:val="20"/>
              </w:rPr>
              <w:t>161</w:t>
            </w:r>
          </w:p>
        </w:tc>
      </w:tr>
      <w:tr w:rsidR="009C3440" w14:paraId="0893B8A0" w14:textId="77777777">
        <w:trPr>
          <w:trHeight w:val="255"/>
        </w:trPr>
        <w:tc>
          <w:tcPr>
            <w:tcW w:w="1660" w:type="dxa"/>
            <w:shd w:val="clear" w:color="auto" w:fill="auto"/>
            <w:noWrap/>
            <w:vAlign w:val="center"/>
          </w:tcPr>
          <w:p w14:paraId="3B3AE0AD" w14:textId="77777777" w:rsidR="009C3440" w:rsidRDefault="00E85093">
            <w:pPr>
              <w:widowControl/>
              <w:jc w:val="center"/>
              <w:rPr>
                <w:bCs/>
                <w:kern w:val="0"/>
                <w:sz w:val="22"/>
                <w:szCs w:val="20"/>
              </w:rPr>
            </w:pPr>
            <w:r>
              <w:rPr>
                <w:bCs/>
                <w:kern w:val="0"/>
                <w:sz w:val="22"/>
                <w:szCs w:val="20"/>
              </w:rPr>
              <w:t>2023</w:t>
            </w:r>
          </w:p>
        </w:tc>
        <w:tc>
          <w:tcPr>
            <w:tcW w:w="1659" w:type="dxa"/>
            <w:shd w:val="clear" w:color="auto" w:fill="auto"/>
            <w:noWrap/>
            <w:vAlign w:val="center"/>
          </w:tcPr>
          <w:p w14:paraId="5CCA29FB" w14:textId="77777777" w:rsidR="009C3440" w:rsidRDefault="00E85093">
            <w:pPr>
              <w:widowControl/>
              <w:jc w:val="center"/>
              <w:rPr>
                <w:kern w:val="0"/>
                <w:sz w:val="22"/>
                <w:szCs w:val="20"/>
              </w:rPr>
            </w:pPr>
            <w:r>
              <w:rPr>
                <w:kern w:val="0"/>
                <w:sz w:val="22"/>
                <w:szCs w:val="20"/>
              </w:rPr>
              <w:t>1282</w:t>
            </w:r>
          </w:p>
        </w:tc>
        <w:tc>
          <w:tcPr>
            <w:tcW w:w="1659" w:type="dxa"/>
            <w:shd w:val="clear" w:color="auto" w:fill="auto"/>
            <w:noWrap/>
            <w:vAlign w:val="center"/>
          </w:tcPr>
          <w:p w14:paraId="52B979EB" w14:textId="77777777" w:rsidR="009C3440" w:rsidRDefault="00E85093">
            <w:pPr>
              <w:widowControl/>
              <w:jc w:val="center"/>
              <w:rPr>
                <w:kern w:val="0"/>
                <w:sz w:val="22"/>
                <w:szCs w:val="20"/>
              </w:rPr>
            </w:pPr>
            <w:r>
              <w:rPr>
                <w:kern w:val="0"/>
                <w:sz w:val="22"/>
                <w:szCs w:val="20"/>
              </w:rPr>
              <w:t>20</w:t>
            </w:r>
          </w:p>
        </w:tc>
        <w:tc>
          <w:tcPr>
            <w:tcW w:w="1659" w:type="dxa"/>
            <w:shd w:val="clear" w:color="auto" w:fill="auto"/>
            <w:noWrap/>
            <w:vAlign w:val="center"/>
          </w:tcPr>
          <w:p w14:paraId="30871040" w14:textId="77777777" w:rsidR="009C3440" w:rsidRDefault="00E85093">
            <w:pPr>
              <w:widowControl/>
              <w:jc w:val="center"/>
              <w:rPr>
                <w:kern w:val="0"/>
                <w:sz w:val="22"/>
                <w:szCs w:val="20"/>
              </w:rPr>
            </w:pPr>
            <w:r>
              <w:rPr>
                <w:kern w:val="0"/>
                <w:sz w:val="22"/>
                <w:szCs w:val="20"/>
              </w:rPr>
              <w:t>126</w:t>
            </w:r>
          </w:p>
        </w:tc>
        <w:tc>
          <w:tcPr>
            <w:tcW w:w="1659" w:type="dxa"/>
            <w:shd w:val="clear" w:color="auto" w:fill="auto"/>
            <w:noWrap/>
            <w:vAlign w:val="center"/>
          </w:tcPr>
          <w:p w14:paraId="488745F6" w14:textId="77777777" w:rsidR="009C3440" w:rsidRDefault="00E85093">
            <w:pPr>
              <w:widowControl/>
              <w:jc w:val="center"/>
              <w:rPr>
                <w:kern w:val="0"/>
                <w:sz w:val="22"/>
                <w:szCs w:val="20"/>
              </w:rPr>
            </w:pPr>
            <w:r>
              <w:rPr>
                <w:kern w:val="0"/>
                <w:sz w:val="22"/>
                <w:szCs w:val="20"/>
              </w:rPr>
              <w:t>194</w:t>
            </w:r>
          </w:p>
        </w:tc>
      </w:tr>
    </w:tbl>
    <w:p w14:paraId="261E85D4" w14:textId="7FCCEC44" w:rsidR="009C3440" w:rsidRDefault="000434A5" w:rsidP="00593120">
      <w:pPr>
        <w:ind w:firstLine="420"/>
        <w:rPr>
          <w:b/>
          <w:bCs/>
          <w:sz w:val="24"/>
          <w:szCs w:val="24"/>
        </w:rPr>
        <w:pPrChange w:id="394" w:author="卢 望龙" w:date="2019-05-12T08:28:00Z">
          <w:pPr>
            <w:ind w:firstLineChars="200" w:firstLine="482"/>
          </w:pPr>
        </w:pPrChange>
      </w:pPr>
      <w:del w:id="395" w:author="卢 望龙" w:date="2019-05-12T08:28:00Z">
        <w:r w:rsidRPr="009E4E3D" w:rsidDel="00593120">
          <w:rPr>
            <w:b/>
            <w:bCs/>
            <w:sz w:val="24"/>
            <w:szCs w:val="24"/>
            <w:highlight w:val="red"/>
          </w:rPr>
          <w:delText>X</w:delText>
        </w:r>
        <w:r w:rsidRPr="009E4E3D" w:rsidDel="00593120">
          <w:rPr>
            <w:rFonts w:hint="eastAsia"/>
            <w:b/>
            <w:bCs/>
            <w:sz w:val="24"/>
            <w:szCs w:val="24"/>
            <w:highlight w:val="red"/>
          </w:rPr>
          <w:delText>x</w:delText>
        </w:r>
      </w:del>
      <w:ins w:id="396" w:author="卢 望龙" w:date="2019-05-12T08:28:00Z">
        <w:r w:rsidR="00593120" w:rsidRPr="00593120">
          <w:rPr>
            <w:rFonts w:hint="eastAsia"/>
            <w:kern w:val="0"/>
            <w:sz w:val="24"/>
            <w:szCs w:val="24"/>
            <w:rPrChange w:id="397" w:author="卢 望龙" w:date="2019-05-12T08:28:00Z">
              <w:rPr>
                <w:rFonts w:hint="eastAsia"/>
                <w:b/>
                <w:bCs/>
                <w:sz w:val="24"/>
                <w:szCs w:val="24"/>
                <w:highlight w:val="red"/>
              </w:rPr>
            </w:rPrChange>
          </w:rPr>
          <w:t>通过</w:t>
        </w:r>
      </w:ins>
      <w:ins w:id="398" w:author="卢 望龙" w:date="2019-05-12T08:30:00Z">
        <w:r w:rsidR="00E95583">
          <w:rPr>
            <w:rFonts w:hint="eastAsia"/>
            <w:kern w:val="0"/>
            <w:sz w:val="24"/>
            <w:szCs w:val="24"/>
          </w:rPr>
          <w:t>对未来五年的参赛</w:t>
        </w:r>
        <w:r w:rsidR="00384DBE">
          <w:rPr>
            <w:rFonts w:hint="eastAsia"/>
            <w:kern w:val="0"/>
            <w:sz w:val="24"/>
            <w:szCs w:val="24"/>
          </w:rPr>
          <w:t>组数</w:t>
        </w:r>
        <w:r w:rsidR="00CA213D">
          <w:rPr>
            <w:rFonts w:hint="eastAsia"/>
            <w:kern w:val="0"/>
            <w:sz w:val="24"/>
            <w:szCs w:val="24"/>
          </w:rPr>
          <w:t>和各项奖项</w:t>
        </w:r>
      </w:ins>
      <w:ins w:id="399" w:author="卢 望龙" w:date="2019-05-12T08:31:00Z">
        <w:r w:rsidR="00CA213D">
          <w:rPr>
            <w:rFonts w:hint="eastAsia"/>
            <w:kern w:val="0"/>
            <w:sz w:val="24"/>
            <w:szCs w:val="24"/>
          </w:rPr>
          <w:t>获奖组数的预测，我们罗列了从</w:t>
        </w:r>
        <w:r w:rsidR="00CA213D">
          <w:rPr>
            <w:rFonts w:hint="eastAsia"/>
            <w:kern w:val="0"/>
            <w:sz w:val="24"/>
            <w:szCs w:val="24"/>
          </w:rPr>
          <w:t>2019</w:t>
        </w:r>
        <w:r w:rsidR="00CA213D">
          <w:rPr>
            <w:rFonts w:hint="eastAsia"/>
            <w:kern w:val="0"/>
            <w:sz w:val="24"/>
            <w:szCs w:val="24"/>
          </w:rPr>
          <w:t>年至</w:t>
        </w:r>
        <w:r w:rsidR="00CA213D">
          <w:rPr>
            <w:rFonts w:hint="eastAsia"/>
            <w:kern w:val="0"/>
            <w:sz w:val="24"/>
            <w:szCs w:val="24"/>
          </w:rPr>
          <w:t>2023</w:t>
        </w:r>
        <w:r w:rsidR="00CA213D">
          <w:rPr>
            <w:rFonts w:hint="eastAsia"/>
            <w:kern w:val="0"/>
            <w:sz w:val="24"/>
            <w:szCs w:val="24"/>
          </w:rPr>
          <w:t>年的</w:t>
        </w:r>
      </w:ins>
      <w:ins w:id="400" w:author="卢 望龙" w:date="2019-05-12T08:33:00Z">
        <w:r w:rsidR="000F3273">
          <w:rPr>
            <w:rFonts w:hint="eastAsia"/>
            <w:kern w:val="0"/>
            <w:sz w:val="24"/>
            <w:szCs w:val="24"/>
          </w:rPr>
          <w:t>预测数据</w:t>
        </w:r>
        <w:r w:rsidR="00E770AF">
          <w:rPr>
            <w:rFonts w:hint="eastAsia"/>
            <w:kern w:val="0"/>
            <w:sz w:val="24"/>
            <w:szCs w:val="24"/>
          </w:rPr>
          <w:t>。通过观察可以看到，各项指标</w:t>
        </w:r>
      </w:ins>
      <w:ins w:id="401" w:author="卢 望龙" w:date="2019-05-12T08:34:00Z">
        <w:r w:rsidR="003D50BD">
          <w:rPr>
            <w:rFonts w:hint="eastAsia"/>
            <w:kern w:val="0"/>
            <w:sz w:val="24"/>
            <w:szCs w:val="24"/>
          </w:rPr>
          <w:t>的组数都逐年</w:t>
        </w:r>
        <w:r w:rsidR="00C63298">
          <w:rPr>
            <w:rFonts w:hint="eastAsia"/>
            <w:kern w:val="0"/>
            <w:sz w:val="24"/>
            <w:szCs w:val="24"/>
          </w:rPr>
          <w:t>递增</w:t>
        </w:r>
      </w:ins>
      <w:ins w:id="402" w:author="卢 望龙" w:date="2019-05-12T08:35:00Z">
        <w:r w:rsidR="00525B71">
          <w:rPr>
            <w:rFonts w:hint="eastAsia"/>
            <w:kern w:val="0"/>
            <w:sz w:val="24"/>
            <w:szCs w:val="24"/>
          </w:rPr>
          <w:t>，预计到</w:t>
        </w:r>
        <w:r w:rsidR="00E05F33">
          <w:rPr>
            <w:rFonts w:hint="eastAsia"/>
            <w:kern w:val="0"/>
            <w:sz w:val="24"/>
            <w:szCs w:val="24"/>
          </w:rPr>
          <w:t>达</w:t>
        </w:r>
        <w:r w:rsidR="003E033D">
          <w:rPr>
            <w:rFonts w:hint="eastAsia"/>
            <w:kern w:val="0"/>
            <w:sz w:val="24"/>
            <w:szCs w:val="24"/>
          </w:rPr>
          <w:t>202</w:t>
        </w:r>
        <w:r w:rsidR="00E05F33">
          <w:rPr>
            <w:rFonts w:hint="eastAsia"/>
            <w:kern w:val="0"/>
            <w:sz w:val="24"/>
            <w:szCs w:val="24"/>
          </w:rPr>
          <w:t>3</w:t>
        </w:r>
        <w:r w:rsidR="00E05F33">
          <w:rPr>
            <w:rFonts w:hint="eastAsia"/>
            <w:kern w:val="0"/>
            <w:sz w:val="24"/>
            <w:szCs w:val="24"/>
          </w:rPr>
          <w:t>年，浙江</w:t>
        </w:r>
      </w:ins>
      <w:ins w:id="403" w:author="卢 望龙" w:date="2019-05-12T08:36:00Z">
        <w:r w:rsidR="00417936">
          <w:rPr>
            <w:rFonts w:hint="eastAsia"/>
            <w:kern w:val="0"/>
            <w:sz w:val="24"/>
            <w:szCs w:val="24"/>
          </w:rPr>
          <w:t>省的</w:t>
        </w:r>
        <w:r w:rsidR="00EF069E">
          <w:rPr>
            <w:rFonts w:hint="eastAsia"/>
            <w:kern w:val="0"/>
            <w:sz w:val="24"/>
            <w:szCs w:val="24"/>
          </w:rPr>
          <w:t>参赛组数</w:t>
        </w:r>
        <w:r w:rsidR="00C1714D">
          <w:rPr>
            <w:rFonts w:hint="eastAsia"/>
            <w:kern w:val="0"/>
            <w:sz w:val="24"/>
            <w:szCs w:val="24"/>
          </w:rPr>
          <w:t>为</w:t>
        </w:r>
        <w:r w:rsidR="00E75268">
          <w:rPr>
            <w:rFonts w:hint="eastAsia"/>
            <w:kern w:val="0"/>
            <w:sz w:val="24"/>
            <w:szCs w:val="24"/>
          </w:rPr>
          <w:t>1282</w:t>
        </w:r>
        <w:r w:rsidR="00E75268">
          <w:rPr>
            <w:rFonts w:hint="eastAsia"/>
            <w:kern w:val="0"/>
            <w:sz w:val="24"/>
            <w:szCs w:val="24"/>
          </w:rPr>
          <w:t>组</w:t>
        </w:r>
        <w:r w:rsidR="00EE7B06">
          <w:rPr>
            <w:rFonts w:hint="eastAsia"/>
            <w:kern w:val="0"/>
            <w:sz w:val="24"/>
            <w:szCs w:val="24"/>
          </w:rPr>
          <w:t>，一等奖</w:t>
        </w:r>
      </w:ins>
      <w:ins w:id="404" w:author="卢 望龙" w:date="2019-05-12T08:39:00Z">
        <w:r w:rsidR="00EE7B06">
          <w:rPr>
            <w:rFonts w:hint="eastAsia"/>
            <w:kern w:val="0"/>
            <w:sz w:val="24"/>
            <w:szCs w:val="24"/>
          </w:rPr>
          <w:t>的获奖组数为</w:t>
        </w:r>
        <w:r w:rsidR="00EE7B06">
          <w:rPr>
            <w:rFonts w:hint="eastAsia"/>
            <w:kern w:val="0"/>
            <w:sz w:val="24"/>
            <w:szCs w:val="24"/>
          </w:rPr>
          <w:t>20</w:t>
        </w:r>
        <w:r w:rsidR="00EE7B06">
          <w:rPr>
            <w:rFonts w:hint="eastAsia"/>
            <w:kern w:val="0"/>
            <w:sz w:val="24"/>
            <w:szCs w:val="24"/>
          </w:rPr>
          <w:t>组，</w:t>
        </w:r>
      </w:ins>
      <w:ins w:id="405" w:author="卢 望龙" w:date="2019-05-12T08:40:00Z">
        <w:r w:rsidR="00EE7B06">
          <w:rPr>
            <w:rFonts w:hint="eastAsia"/>
            <w:kern w:val="0"/>
            <w:sz w:val="24"/>
            <w:szCs w:val="24"/>
          </w:rPr>
          <w:t>二</w:t>
        </w:r>
      </w:ins>
      <w:ins w:id="406" w:author="卢 望龙" w:date="2019-05-12T08:39:00Z">
        <w:r w:rsidR="00EE7B06">
          <w:rPr>
            <w:rFonts w:hint="eastAsia"/>
            <w:kern w:val="0"/>
            <w:sz w:val="24"/>
            <w:szCs w:val="24"/>
          </w:rPr>
          <w:t>等奖的获奖组数为</w:t>
        </w:r>
        <w:r w:rsidR="00EE7B06">
          <w:rPr>
            <w:rFonts w:hint="eastAsia"/>
            <w:kern w:val="0"/>
            <w:sz w:val="24"/>
            <w:szCs w:val="24"/>
          </w:rPr>
          <w:t>126</w:t>
        </w:r>
        <w:r w:rsidR="00EE7B06">
          <w:rPr>
            <w:rFonts w:hint="eastAsia"/>
            <w:kern w:val="0"/>
            <w:sz w:val="24"/>
            <w:szCs w:val="24"/>
          </w:rPr>
          <w:t>组，</w:t>
        </w:r>
      </w:ins>
      <w:ins w:id="407" w:author="卢 望龙" w:date="2019-05-12T08:40:00Z">
        <w:r w:rsidR="00613E70">
          <w:rPr>
            <w:rFonts w:hint="eastAsia"/>
            <w:kern w:val="0"/>
            <w:sz w:val="24"/>
            <w:szCs w:val="24"/>
          </w:rPr>
          <w:t>三等奖的获奖组数为</w:t>
        </w:r>
        <w:r w:rsidR="00613E70">
          <w:rPr>
            <w:rFonts w:hint="eastAsia"/>
            <w:kern w:val="0"/>
            <w:sz w:val="24"/>
            <w:szCs w:val="24"/>
          </w:rPr>
          <w:t>194</w:t>
        </w:r>
        <w:r w:rsidR="00613E70">
          <w:rPr>
            <w:rFonts w:hint="eastAsia"/>
            <w:kern w:val="0"/>
            <w:sz w:val="24"/>
            <w:szCs w:val="24"/>
          </w:rPr>
          <w:t>组。</w:t>
        </w:r>
      </w:ins>
    </w:p>
    <w:p w14:paraId="7C00D63A" w14:textId="77777777" w:rsidR="009C3440" w:rsidRDefault="009C3440">
      <w:pPr>
        <w:rPr>
          <w:b/>
          <w:bCs/>
          <w:sz w:val="24"/>
          <w:szCs w:val="24"/>
        </w:rPr>
      </w:pPr>
    </w:p>
    <w:p w14:paraId="47276276" w14:textId="77777777" w:rsidR="009C3440" w:rsidRDefault="009C3440">
      <w:pPr>
        <w:rPr>
          <w:b/>
          <w:bCs/>
          <w:sz w:val="24"/>
          <w:szCs w:val="24"/>
        </w:rPr>
      </w:pPr>
    </w:p>
    <w:p w14:paraId="4CF91837" w14:textId="77777777" w:rsidR="009C3440" w:rsidRDefault="009C3440">
      <w:pPr>
        <w:rPr>
          <w:b/>
          <w:bCs/>
          <w:sz w:val="24"/>
          <w:szCs w:val="24"/>
        </w:rPr>
      </w:pPr>
    </w:p>
    <w:p w14:paraId="0B22DD89" w14:textId="77777777" w:rsidR="009C3440" w:rsidRDefault="009C3440">
      <w:pPr>
        <w:rPr>
          <w:b/>
          <w:bCs/>
          <w:sz w:val="24"/>
          <w:szCs w:val="24"/>
        </w:rPr>
      </w:pPr>
    </w:p>
    <w:p w14:paraId="5399854B" w14:textId="77777777" w:rsidR="009C3440" w:rsidRDefault="009C3440">
      <w:pPr>
        <w:rPr>
          <w:b/>
          <w:bCs/>
          <w:sz w:val="24"/>
          <w:szCs w:val="24"/>
        </w:rPr>
      </w:pPr>
    </w:p>
    <w:p w14:paraId="439B74C0" w14:textId="77777777" w:rsidR="009C3440" w:rsidRDefault="009C3440">
      <w:pPr>
        <w:rPr>
          <w:b/>
          <w:bCs/>
          <w:sz w:val="24"/>
          <w:szCs w:val="24"/>
        </w:rPr>
      </w:pPr>
    </w:p>
    <w:p w14:paraId="3DDAAFCF" w14:textId="77777777" w:rsidR="009C3440" w:rsidRDefault="009C3440">
      <w:pPr>
        <w:rPr>
          <w:b/>
          <w:bCs/>
          <w:sz w:val="24"/>
          <w:szCs w:val="24"/>
        </w:rPr>
      </w:pPr>
    </w:p>
    <w:p w14:paraId="09976BAC" w14:textId="77777777" w:rsidR="009C3440" w:rsidRDefault="009C3440"/>
    <w:p w14:paraId="110A664D" w14:textId="77777777" w:rsidR="009C3440" w:rsidRDefault="00E85093">
      <w:pPr>
        <w:pStyle w:val="1"/>
        <w:rPr>
          <w:sz w:val="28"/>
          <w:szCs w:val="28"/>
        </w:rPr>
      </w:pPr>
      <w:r w:rsidRPr="00B92743">
        <w:rPr>
          <w:sz w:val="28"/>
          <w:szCs w:val="28"/>
          <w:highlight w:val="yellow"/>
        </w:rPr>
        <w:t>六、模型评价与推广</w:t>
      </w:r>
      <w:bookmarkEnd w:id="135"/>
    </w:p>
    <w:p w14:paraId="57035005" w14:textId="77777777" w:rsidR="009C3440" w:rsidRDefault="00E85093">
      <w:pPr>
        <w:pStyle w:val="2"/>
        <w:spacing w:after="156"/>
        <w:rPr>
          <w:rFonts w:ascii="Times New Roman" w:hAnsi="Times New Roman"/>
          <w:sz w:val="21"/>
          <w:szCs w:val="22"/>
        </w:rPr>
      </w:pPr>
      <w:r>
        <w:rPr>
          <w:rFonts w:ascii="Times New Roman" w:hAnsi="Times New Roman"/>
        </w:rPr>
        <w:t>1</w:t>
      </w:r>
      <w:r>
        <w:rPr>
          <w:rFonts w:ascii="Times New Roman" w:hAnsi="Times New Roman"/>
        </w:rPr>
        <w:t>．模型的评价</w:t>
      </w:r>
    </w:p>
    <w:p w14:paraId="3521A490" w14:textId="77777777" w:rsidR="009C3440" w:rsidRDefault="00E85093">
      <w:pPr>
        <w:ind w:left="420"/>
        <w:rPr>
          <w:b/>
          <w:sz w:val="24"/>
        </w:rPr>
      </w:pPr>
      <w:r>
        <w:rPr>
          <w:b/>
          <w:sz w:val="24"/>
        </w:rPr>
        <w:t>模型的优点：</w:t>
      </w:r>
    </w:p>
    <w:p w14:paraId="66B2EC7F" w14:textId="77777777" w:rsidR="009C3440" w:rsidRDefault="00E85093">
      <w:pPr>
        <w:ind w:firstLineChars="200" w:firstLine="480"/>
        <w:rPr>
          <w:sz w:val="24"/>
        </w:rPr>
      </w:pPr>
      <w:r>
        <w:rPr>
          <w:sz w:val="24"/>
        </w:rPr>
        <w:t>（</w:t>
      </w:r>
      <w:r>
        <w:rPr>
          <w:sz w:val="24"/>
        </w:rPr>
        <w:t>1</w:t>
      </w:r>
      <w:r>
        <w:rPr>
          <w:sz w:val="24"/>
        </w:rPr>
        <w:t>）模糊层次模型可以提高学校竞赛情况综合评价指标权重值的科学性和可信性</w:t>
      </w:r>
      <w:r>
        <w:rPr>
          <w:vertAlign w:val="superscript"/>
        </w:rPr>
        <w:t>[3]</w:t>
      </w:r>
      <w:r>
        <w:rPr>
          <w:sz w:val="24"/>
        </w:rPr>
        <w:t>，从而能够很好地反映学校的实际竞赛情况；</w:t>
      </w:r>
    </w:p>
    <w:p w14:paraId="7927A936" w14:textId="77777777" w:rsidR="009C3440" w:rsidRDefault="00E85093">
      <w:pPr>
        <w:ind w:firstLineChars="200" w:firstLine="480"/>
        <w:rPr>
          <w:sz w:val="24"/>
        </w:rPr>
      </w:pPr>
      <w:r>
        <w:rPr>
          <w:sz w:val="24"/>
        </w:rPr>
        <w:lastRenderedPageBreak/>
        <w:t>（</w:t>
      </w:r>
      <w:r>
        <w:rPr>
          <w:sz w:val="24"/>
        </w:rPr>
        <w:t>2</w:t>
      </w:r>
      <w:r>
        <w:rPr>
          <w:sz w:val="24"/>
        </w:rPr>
        <w:t>）灰色预测方法是通过鉴别因素之间趋势的异同度，进行关联性分析，并通过对原始数据的预处理来寻求变动规律，生成具有较强规律性的数据序列，并可以用其建立相应的微分方程模型，从而可以预测事物未来的发展趋势和未来状态。</w:t>
      </w:r>
    </w:p>
    <w:p w14:paraId="125933C4" w14:textId="640DA0F7" w:rsidR="009C3440" w:rsidRDefault="0012310B" w:rsidP="0012310B">
      <w:pPr>
        <w:ind w:firstLineChars="200" w:firstLine="480"/>
        <w:rPr>
          <w:sz w:val="24"/>
        </w:rPr>
      </w:pPr>
      <w:r>
        <w:rPr>
          <w:rFonts w:hint="eastAsia"/>
          <w:sz w:val="24"/>
        </w:rPr>
        <w:t>（</w:t>
      </w:r>
      <w:r>
        <w:rPr>
          <w:rFonts w:hint="eastAsia"/>
          <w:sz w:val="24"/>
        </w:rPr>
        <w:t>3</w:t>
      </w:r>
      <w:r>
        <w:rPr>
          <w:rFonts w:hint="eastAsia"/>
          <w:sz w:val="24"/>
        </w:rPr>
        <w:t>）</w:t>
      </w:r>
      <w:r w:rsidR="00E85093">
        <w:rPr>
          <w:sz w:val="24"/>
        </w:rPr>
        <w:t>亮点在于</w:t>
      </w:r>
      <w:r w:rsidR="00E85093">
        <w:rPr>
          <w:sz w:val="24"/>
        </w:rPr>
        <w:t>Python</w:t>
      </w:r>
      <w:r w:rsidR="00E85093">
        <w:rPr>
          <w:sz w:val="24"/>
        </w:rPr>
        <w:t>软件编程对每题所需要的不同数据进行预处理，极大提高了解决问题的效率。</w:t>
      </w:r>
    </w:p>
    <w:p w14:paraId="03239FE7" w14:textId="77777777" w:rsidR="009C3440" w:rsidRDefault="00E85093">
      <w:pPr>
        <w:ind w:left="420"/>
        <w:rPr>
          <w:b/>
          <w:sz w:val="24"/>
        </w:rPr>
      </w:pPr>
      <w:r>
        <w:rPr>
          <w:b/>
          <w:sz w:val="24"/>
        </w:rPr>
        <w:t>模型的缺点：</w:t>
      </w:r>
    </w:p>
    <w:p w14:paraId="08BA1AA7" w14:textId="77777777" w:rsidR="009C3440" w:rsidRDefault="00E85093">
      <w:pPr>
        <w:ind w:firstLineChars="200" w:firstLine="480"/>
        <w:rPr>
          <w:sz w:val="24"/>
        </w:rPr>
      </w:pPr>
      <w:r>
        <w:rPr>
          <w:sz w:val="24"/>
        </w:rPr>
        <w:t>（</w:t>
      </w:r>
      <w:r>
        <w:rPr>
          <w:sz w:val="24"/>
        </w:rPr>
        <w:t>1</w:t>
      </w:r>
      <w:r>
        <w:rPr>
          <w:sz w:val="24"/>
        </w:rPr>
        <w:t>）江省各高校的数学建模成绩进行排序时，第一指标和第二指标所用的线性加权法比较粗糙。</w:t>
      </w:r>
    </w:p>
    <w:p w14:paraId="669D3D91" w14:textId="77777777" w:rsidR="009C3440" w:rsidRDefault="00E85093">
      <w:pPr>
        <w:ind w:firstLineChars="200" w:firstLine="480"/>
        <w:rPr>
          <w:sz w:val="24"/>
        </w:rPr>
      </w:pPr>
      <w:r>
        <w:rPr>
          <w:sz w:val="24"/>
        </w:rPr>
        <w:t>（</w:t>
      </w:r>
      <w:r>
        <w:rPr>
          <w:sz w:val="24"/>
        </w:rPr>
        <w:t>2</w:t>
      </w:r>
      <w:r>
        <w:rPr>
          <w:sz w:val="24"/>
        </w:rPr>
        <w:t>）指标和第二指标权重是事先确定的，其值通常是主观值，因而具有一定的随意性。</w:t>
      </w:r>
    </w:p>
    <w:p w14:paraId="394FC20A" w14:textId="77777777" w:rsidR="009C3440" w:rsidRDefault="00E85093">
      <w:pPr>
        <w:ind w:firstLineChars="200" w:firstLine="480"/>
        <w:rPr>
          <w:sz w:val="24"/>
        </w:rPr>
      </w:pPr>
      <w:r>
        <w:rPr>
          <w:sz w:val="24"/>
        </w:rPr>
        <w:t>（</w:t>
      </w:r>
      <w:r>
        <w:rPr>
          <w:sz w:val="24"/>
        </w:rPr>
        <w:t>3</w:t>
      </w:r>
      <w:r>
        <w:rPr>
          <w:sz w:val="24"/>
        </w:rPr>
        <w:t>）模型是在理想化的假设下建立的，比较脱离现实情况。因而影响了模型的准确性，使预测的获奖结果不准确。</w:t>
      </w:r>
    </w:p>
    <w:p w14:paraId="43D3CED4" w14:textId="77777777" w:rsidR="009C3440" w:rsidRDefault="00E85093">
      <w:pPr>
        <w:pStyle w:val="2"/>
        <w:spacing w:after="156"/>
      </w:pPr>
      <w:r>
        <w:t>2</w:t>
      </w:r>
      <w:r>
        <w:t>、模型的推广</w:t>
      </w:r>
    </w:p>
    <w:p w14:paraId="2FB262A6" w14:textId="77777777" w:rsidR="009C3440" w:rsidRDefault="00E85093">
      <w:pPr>
        <w:ind w:firstLineChars="200" w:firstLine="480"/>
        <w:rPr>
          <w:sz w:val="24"/>
          <w:szCs w:val="24"/>
        </w:rPr>
      </w:pPr>
      <w:r>
        <w:rPr>
          <w:sz w:val="24"/>
          <w:szCs w:val="24"/>
        </w:rPr>
        <w:t>1</w:t>
      </w:r>
      <w:r>
        <w:rPr>
          <w:sz w:val="24"/>
          <w:szCs w:val="24"/>
        </w:rPr>
        <w:t>、灰色预测是就灰色系统所做的预测。一般来说，社会、经济、和生态系统都是灰色系统。比如物价系统，导致物价上涨的因素有很多，但已知的并不多，因此可以用灰色系统来做预测。</w:t>
      </w:r>
    </w:p>
    <w:p w14:paraId="697F46A8" w14:textId="77777777" w:rsidR="009C3440" w:rsidRDefault="00E85093">
      <w:pPr>
        <w:ind w:firstLineChars="200" w:firstLine="480"/>
        <w:rPr>
          <w:sz w:val="24"/>
          <w:szCs w:val="24"/>
        </w:rPr>
      </w:pPr>
      <w:r>
        <w:rPr>
          <w:sz w:val="24"/>
          <w:szCs w:val="24"/>
        </w:rPr>
        <w:t>2</w:t>
      </w:r>
      <w:r>
        <w:rPr>
          <w:sz w:val="24"/>
          <w:szCs w:val="24"/>
        </w:rPr>
        <w:t>、移动平均法在预测公司产值产能、会计财经、市场经济调研、市场预测和项目决策等多方面均有应用。</w:t>
      </w:r>
    </w:p>
    <w:p w14:paraId="52C67864" w14:textId="77777777" w:rsidR="009C3440" w:rsidRDefault="009C3440">
      <w:pPr>
        <w:ind w:firstLineChars="200" w:firstLine="480"/>
        <w:rPr>
          <w:sz w:val="24"/>
          <w:szCs w:val="24"/>
        </w:rPr>
      </w:pPr>
    </w:p>
    <w:p w14:paraId="23057A9B" w14:textId="77777777" w:rsidR="009C3440" w:rsidRDefault="009C3440">
      <w:pPr>
        <w:ind w:firstLineChars="200" w:firstLine="480"/>
        <w:rPr>
          <w:sz w:val="24"/>
          <w:szCs w:val="24"/>
        </w:rPr>
      </w:pPr>
    </w:p>
    <w:p w14:paraId="243D63D4" w14:textId="77777777" w:rsidR="009C3440" w:rsidRDefault="009C3440">
      <w:pPr>
        <w:ind w:firstLineChars="200" w:firstLine="480"/>
        <w:rPr>
          <w:sz w:val="24"/>
          <w:szCs w:val="24"/>
        </w:rPr>
      </w:pPr>
    </w:p>
    <w:p w14:paraId="622B757C" w14:textId="77777777" w:rsidR="009C3440" w:rsidRDefault="009C3440">
      <w:pPr>
        <w:ind w:firstLineChars="200" w:firstLine="480"/>
        <w:rPr>
          <w:sz w:val="24"/>
          <w:szCs w:val="24"/>
        </w:rPr>
      </w:pPr>
    </w:p>
    <w:p w14:paraId="3846FC1A" w14:textId="77777777" w:rsidR="009C3440" w:rsidRDefault="009C3440">
      <w:pPr>
        <w:ind w:firstLineChars="200" w:firstLine="480"/>
        <w:rPr>
          <w:sz w:val="24"/>
          <w:szCs w:val="24"/>
        </w:rPr>
      </w:pPr>
    </w:p>
    <w:p w14:paraId="1642340F" w14:textId="77777777" w:rsidR="009C3440" w:rsidRDefault="009C3440">
      <w:pPr>
        <w:ind w:firstLineChars="200" w:firstLine="480"/>
        <w:rPr>
          <w:sz w:val="24"/>
          <w:szCs w:val="24"/>
        </w:rPr>
      </w:pPr>
    </w:p>
    <w:p w14:paraId="04D3E949" w14:textId="77777777" w:rsidR="009C3440" w:rsidRDefault="009C3440">
      <w:pPr>
        <w:ind w:firstLineChars="200" w:firstLine="480"/>
        <w:rPr>
          <w:sz w:val="24"/>
          <w:szCs w:val="24"/>
        </w:rPr>
      </w:pPr>
    </w:p>
    <w:p w14:paraId="50A95415" w14:textId="77777777" w:rsidR="009C3440" w:rsidRDefault="009C3440">
      <w:pPr>
        <w:ind w:firstLineChars="200" w:firstLine="480"/>
        <w:rPr>
          <w:sz w:val="24"/>
          <w:szCs w:val="24"/>
        </w:rPr>
      </w:pPr>
    </w:p>
    <w:p w14:paraId="0B0B9D2C" w14:textId="77777777" w:rsidR="009C3440" w:rsidRDefault="00E85093">
      <w:pPr>
        <w:pStyle w:val="1"/>
        <w:rPr>
          <w:sz w:val="24"/>
          <w:szCs w:val="24"/>
        </w:rPr>
      </w:pPr>
      <w:r>
        <w:rPr>
          <w:sz w:val="36"/>
          <w:szCs w:val="28"/>
        </w:rPr>
        <w:br w:type="page"/>
      </w:r>
      <w:bookmarkStart w:id="408" w:name="_Toc493471471"/>
      <w:r>
        <w:lastRenderedPageBreak/>
        <w:t>七、参考文献</w:t>
      </w:r>
      <w:bookmarkEnd w:id="408"/>
    </w:p>
    <w:p w14:paraId="579957E8" w14:textId="77777777" w:rsidR="009C3440" w:rsidRPr="00B92743" w:rsidRDefault="00E85093">
      <w:pPr>
        <w:rPr>
          <w:highlight w:val="yellow"/>
        </w:rPr>
      </w:pPr>
      <w:r w:rsidRPr="00B92743">
        <w:rPr>
          <w:highlight w:val="yellow"/>
        </w:rPr>
        <w:t>[1] </w:t>
      </w:r>
      <w:proofErr w:type="gramStart"/>
      <w:r w:rsidRPr="00B92743">
        <w:rPr>
          <w:highlight w:val="yellow"/>
        </w:rPr>
        <w:t>马引弟</w:t>
      </w:r>
      <w:proofErr w:type="gramEnd"/>
      <w:r w:rsidRPr="00B92743">
        <w:rPr>
          <w:highlight w:val="yellow"/>
        </w:rPr>
        <w:t>,</w:t>
      </w:r>
      <w:r w:rsidRPr="00B92743">
        <w:rPr>
          <w:highlight w:val="yellow"/>
        </w:rPr>
        <w:t>黎延海</w:t>
      </w:r>
      <w:r w:rsidRPr="00B92743">
        <w:rPr>
          <w:highlight w:val="yellow"/>
        </w:rPr>
        <w:t>,</w:t>
      </w:r>
      <w:r w:rsidRPr="00B92743">
        <w:rPr>
          <w:highlight w:val="yellow"/>
        </w:rPr>
        <w:t>基于模糊层次分析法的高校课堂教学质量综合评价模型，</w:t>
      </w:r>
      <w:r w:rsidRPr="00B92743">
        <w:rPr>
          <w:highlight w:val="yellow"/>
        </w:rPr>
        <w:t>1-3</w:t>
      </w:r>
      <w:r w:rsidRPr="00B92743">
        <w:rPr>
          <w:highlight w:val="yellow"/>
        </w:rPr>
        <w:t>页，</w:t>
      </w:r>
      <w:r w:rsidRPr="00B92743">
        <w:rPr>
          <w:highlight w:val="yellow"/>
        </w:rPr>
        <w:t>2009</w:t>
      </w:r>
      <w:r w:rsidRPr="00B92743">
        <w:rPr>
          <w:highlight w:val="yellow"/>
        </w:rPr>
        <w:t>年第八卷第</w:t>
      </w:r>
      <w:r w:rsidRPr="00B92743">
        <w:rPr>
          <w:highlight w:val="yellow"/>
        </w:rPr>
        <w:t>3</w:t>
      </w:r>
      <w:r w:rsidRPr="00B92743">
        <w:rPr>
          <w:highlight w:val="yellow"/>
        </w:rPr>
        <w:t>期；</w:t>
      </w:r>
      <w:r w:rsidRPr="00B92743">
        <w:rPr>
          <w:highlight w:val="yellow"/>
        </w:rPr>
        <w:t> </w:t>
      </w:r>
    </w:p>
    <w:p w14:paraId="30CE3E97" w14:textId="77777777" w:rsidR="009C3440" w:rsidRPr="00B92743" w:rsidRDefault="00E85093">
      <w:pPr>
        <w:rPr>
          <w:highlight w:val="yellow"/>
        </w:rPr>
      </w:pPr>
      <w:proofErr w:type="gramStart"/>
      <w:r w:rsidRPr="00B92743">
        <w:rPr>
          <w:rFonts w:hint="eastAsia"/>
          <w:highlight w:val="yellow"/>
        </w:rPr>
        <w:t>许树柏</w:t>
      </w:r>
      <w:proofErr w:type="gramEnd"/>
      <w:r w:rsidRPr="00B92743">
        <w:rPr>
          <w:rFonts w:hint="eastAsia"/>
          <w:highlight w:val="yellow"/>
        </w:rPr>
        <w:t xml:space="preserve">. </w:t>
      </w:r>
      <w:r w:rsidRPr="00B92743">
        <w:rPr>
          <w:rFonts w:hint="eastAsia"/>
          <w:highlight w:val="yellow"/>
        </w:rPr>
        <w:t>实用决策方法</w:t>
      </w:r>
      <w:r w:rsidRPr="00B92743">
        <w:rPr>
          <w:rFonts w:hint="eastAsia"/>
          <w:highlight w:val="yellow"/>
        </w:rPr>
        <w:t>:</w:t>
      </w:r>
      <w:r w:rsidRPr="00B92743">
        <w:rPr>
          <w:rFonts w:hint="eastAsia"/>
          <w:highlight w:val="yellow"/>
        </w:rPr>
        <w:t>层次分析法原理</w:t>
      </w:r>
      <w:r w:rsidRPr="00B92743">
        <w:rPr>
          <w:rFonts w:hint="eastAsia"/>
          <w:highlight w:val="yellow"/>
        </w:rPr>
        <w:t xml:space="preserve">[M]. </w:t>
      </w:r>
      <w:r w:rsidRPr="00B92743">
        <w:rPr>
          <w:rFonts w:hint="eastAsia"/>
          <w:highlight w:val="yellow"/>
        </w:rPr>
        <w:t>天津大学出版社</w:t>
      </w:r>
      <w:r w:rsidRPr="00B92743">
        <w:rPr>
          <w:rFonts w:hint="eastAsia"/>
          <w:highlight w:val="yellow"/>
        </w:rPr>
        <w:t>, 1988.</w:t>
      </w:r>
    </w:p>
    <w:p w14:paraId="7344027D" w14:textId="77777777" w:rsidR="009C3440" w:rsidRPr="00B92743" w:rsidRDefault="00E85093">
      <w:pPr>
        <w:rPr>
          <w:highlight w:val="yellow"/>
        </w:rPr>
      </w:pPr>
      <w:r w:rsidRPr="00B92743">
        <w:rPr>
          <w:highlight w:val="yellow"/>
        </w:rPr>
        <w:t>[2] </w:t>
      </w:r>
      <w:r w:rsidRPr="00B92743">
        <w:rPr>
          <w:highlight w:val="yellow"/>
        </w:rPr>
        <w:t>杨桂元，</w:t>
      </w:r>
      <w:proofErr w:type="gramStart"/>
      <w:r w:rsidRPr="00B92743">
        <w:rPr>
          <w:highlight w:val="yellow"/>
        </w:rPr>
        <w:t>黄己立</w:t>
      </w:r>
      <w:proofErr w:type="gramEnd"/>
      <w:r w:rsidRPr="00B92743">
        <w:rPr>
          <w:highlight w:val="yellow"/>
        </w:rPr>
        <w:t>.</w:t>
      </w:r>
      <w:r w:rsidRPr="00B92743">
        <w:rPr>
          <w:highlight w:val="yellow"/>
        </w:rPr>
        <w:t>数学建模</w:t>
      </w:r>
      <w:r w:rsidRPr="00B92743">
        <w:rPr>
          <w:highlight w:val="yellow"/>
        </w:rPr>
        <w:t>[M]</w:t>
      </w:r>
      <w:r w:rsidRPr="00B92743">
        <w:rPr>
          <w:highlight w:val="yellow"/>
        </w:rPr>
        <w:t>，合肥：中国科学技术大学出版社，</w:t>
      </w:r>
      <w:r w:rsidRPr="00B92743">
        <w:rPr>
          <w:highlight w:val="yellow"/>
        </w:rPr>
        <w:t>2008.8</w:t>
      </w:r>
      <w:r w:rsidRPr="00B92743">
        <w:rPr>
          <w:highlight w:val="yellow"/>
        </w:rPr>
        <w:t>；</w:t>
      </w:r>
    </w:p>
    <w:p w14:paraId="13207B3C" w14:textId="77777777" w:rsidR="009C3440" w:rsidRPr="00B92743" w:rsidRDefault="00E85093">
      <w:pPr>
        <w:rPr>
          <w:highlight w:val="yellow"/>
        </w:rPr>
      </w:pPr>
      <w:r w:rsidRPr="00B92743">
        <w:rPr>
          <w:highlight w:val="yellow"/>
        </w:rPr>
        <w:t xml:space="preserve">[3] </w:t>
      </w:r>
      <w:proofErr w:type="gramStart"/>
      <w:r w:rsidRPr="00B92743">
        <w:rPr>
          <w:highlight w:val="yellow"/>
        </w:rPr>
        <w:t>赫孝良</w:t>
      </w:r>
      <w:proofErr w:type="gramEnd"/>
      <w:r w:rsidRPr="00B92743">
        <w:rPr>
          <w:highlight w:val="yellow"/>
        </w:rPr>
        <w:t>等主编</w:t>
      </w:r>
      <w:r w:rsidRPr="00B92743">
        <w:rPr>
          <w:highlight w:val="yellow"/>
        </w:rPr>
        <w:t>.</w:t>
      </w:r>
      <w:r w:rsidRPr="00B92743">
        <w:rPr>
          <w:highlight w:val="yellow"/>
        </w:rPr>
        <w:t>数学建模竞赛赛题简析与论文点评</w:t>
      </w:r>
      <w:r w:rsidRPr="00B92743">
        <w:rPr>
          <w:highlight w:val="yellow"/>
        </w:rPr>
        <w:t>.</w:t>
      </w:r>
      <w:r w:rsidRPr="00B92743">
        <w:rPr>
          <w:highlight w:val="yellow"/>
        </w:rPr>
        <w:t>西安交通大学出版社，</w:t>
      </w:r>
      <w:r w:rsidRPr="00B92743">
        <w:rPr>
          <w:highlight w:val="yellow"/>
        </w:rPr>
        <w:t>2002.06[3]</w:t>
      </w:r>
      <w:r w:rsidRPr="00B92743">
        <w:rPr>
          <w:highlight w:val="yellow"/>
        </w:rPr>
        <w:t>姜启源，谢金星</w:t>
      </w:r>
    </w:p>
    <w:p w14:paraId="60247028" w14:textId="77777777" w:rsidR="009C3440" w:rsidRDefault="00E85093">
      <w:r w:rsidRPr="00B92743">
        <w:rPr>
          <w:highlight w:val="yellow"/>
        </w:rPr>
        <w:t xml:space="preserve">[4] </w:t>
      </w:r>
      <w:proofErr w:type="gramStart"/>
      <w:r w:rsidRPr="00B92743">
        <w:rPr>
          <w:highlight w:val="yellow"/>
        </w:rPr>
        <w:t>刘思峰</w:t>
      </w:r>
      <w:proofErr w:type="gramEnd"/>
      <w:r w:rsidRPr="00B92743">
        <w:rPr>
          <w:highlight w:val="yellow"/>
        </w:rPr>
        <w:t>.</w:t>
      </w:r>
      <w:r w:rsidRPr="00B92743">
        <w:rPr>
          <w:highlight w:val="yellow"/>
        </w:rPr>
        <w:t>灰色系统理论的产生与发展</w:t>
      </w:r>
      <w:r w:rsidRPr="00B92743">
        <w:rPr>
          <w:highlight w:val="yellow"/>
        </w:rPr>
        <w:t xml:space="preserve">[J]. </w:t>
      </w:r>
      <w:r w:rsidRPr="00B92743">
        <w:rPr>
          <w:highlight w:val="yellow"/>
        </w:rPr>
        <w:t>南京航空航天大学学报</w:t>
      </w:r>
      <w:r w:rsidRPr="00B92743">
        <w:rPr>
          <w:highlight w:val="yellow"/>
        </w:rPr>
        <w:t>, 2004, 36(2):267-272.</w:t>
      </w:r>
    </w:p>
    <w:p w14:paraId="70EF93AF" w14:textId="77777777" w:rsidR="009C3440" w:rsidRDefault="00E85093">
      <w:pPr>
        <w:pStyle w:val="1"/>
      </w:pPr>
      <w:bookmarkStart w:id="409" w:name="_Toc493471472"/>
      <w:r>
        <w:t>八、附件</w:t>
      </w:r>
      <w:bookmarkEnd w:id="409"/>
    </w:p>
    <w:p w14:paraId="320182A8" w14:textId="7F658531" w:rsidR="009C3440" w:rsidRDefault="00E85093">
      <w:pPr>
        <w:pStyle w:val="3"/>
      </w:pPr>
      <w:r>
        <w:rPr>
          <w:rFonts w:hint="eastAsia"/>
        </w:rPr>
        <w:t>附件</w:t>
      </w:r>
      <w:r>
        <w:rPr>
          <w:rFonts w:hint="eastAsia"/>
        </w:rPr>
        <w:t>1</w:t>
      </w:r>
    </w:p>
    <w:p w14:paraId="74B39BAA" w14:textId="2889B545" w:rsidR="0089554F" w:rsidRPr="0089554F" w:rsidRDefault="0089554F" w:rsidP="0089554F">
      <w:r>
        <w:rPr>
          <w:rFonts w:hint="eastAsia"/>
        </w:rPr>
        <w:t>附录</w:t>
      </w:r>
      <w:r>
        <w:rPr>
          <w:rFonts w:hint="eastAsia"/>
        </w:rPr>
        <w:t>1.1</w:t>
      </w:r>
    </w:p>
    <w:tbl>
      <w:tblPr>
        <w:tblW w:w="5000" w:type="pct"/>
        <w:jc w:val="center"/>
        <w:tblCellMar>
          <w:left w:w="0" w:type="dxa"/>
          <w:right w:w="0" w:type="dxa"/>
        </w:tblCellMar>
        <w:tblLook w:val="04A0" w:firstRow="1" w:lastRow="0" w:firstColumn="1" w:lastColumn="0" w:noHBand="0" w:noVBand="1"/>
      </w:tblPr>
      <w:tblGrid>
        <w:gridCol w:w="594"/>
        <w:gridCol w:w="594"/>
        <w:gridCol w:w="1956"/>
        <w:gridCol w:w="1000"/>
        <w:gridCol w:w="596"/>
        <w:gridCol w:w="599"/>
        <w:gridCol w:w="1958"/>
        <w:gridCol w:w="999"/>
      </w:tblGrid>
      <w:tr w:rsidR="000434A5" w14:paraId="7B396111" w14:textId="77777777" w:rsidTr="009A1DFC">
        <w:trPr>
          <w:trHeight w:val="255"/>
          <w:jc w:val="center"/>
        </w:trPr>
        <w:tc>
          <w:tcPr>
            <w:tcW w:w="358" w:type="pct"/>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tcPr>
          <w:p w14:paraId="7EFE3806" w14:textId="77777777" w:rsidR="000434A5" w:rsidRDefault="000434A5" w:rsidP="00557740">
            <w:pPr>
              <w:widowControl/>
              <w:jc w:val="center"/>
              <w:rPr>
                <w:rFonts w:ascii="Arial" w:hAnsi="Arial" w:cs="Arial"/>
                <w:b/>
                <w:bCs/>
                <w:color w:val="000000"/>
                <w:kern w:val="0"/>
                <w:szCs w:val="21"/>
              </w:rPr>
            </w:pPr>
            <w:r>
              <w:rPr>
                <w:rFonts w:ascii="Arial" w:hAnsi="Arial" w:cs="Arial"/>
                <w:b/>
                <w:bCs/>
                <w:color w:val="000000"/>
                <w:szCs w:val="21"/>
              </w:rPr>
              <w:t>年份</w:t>
            </w:r>
          </w:p>
        </w:tc>
        <w:tc>
          <w:tcPr>
            <w:tcW w:w="358" w:type="pct"/>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tcPr>
          <w:p w14:paraId="2E464FDE" w14:textId="77777777" w:rsidR="000434A5" w:rsidRDefault="000434A5" w:rsidP="00557740">
            <w:pPr>
              <w:jc w:val="center"/>
              <w:rPr>
                <w:rFonts w:ascii="Arial" w:hAnsi="Arial" w:cs="Arial"/>
                <w:b/>
                <w:bCs/>
                <w:color w:val="000000"/>
                <w:szCs w:val="21"/>
              </w:rPr>
            </w:pPr>
            <w:r>
              <w:rPr>
                <w:rFonts w:ascii="Arial" w:hAnsi="Arial" w:cs="Arial"/>
                <w:b/>
                <w:bCs/>
                <w:color w:val="000000"/>
                <w:szCs w:val="21"/>
              </w:rPr>
              <w:t>题目</w:t>
            </w:r>
          </w:p>
        </w:tc>
        <w:tc>
          <w:tcPr>
            <w:tcW w:w="1179" w:type="pct"/>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tcPr>
          <w:p w14:paraId="5A72C01A" w14:textId="77777777" w:rsidR="000434A5" w:rsidRDefault="000434A5" w:rsidP="00557740">
            <w:pPr>
              <w:jc w:val="center"/>
              <w:rPr>
                <w:rFonts w:ascii="Arial" w:hAnsi="Arial" w:cs="Arial"/>
                <w:b/>
                <w:bCs/>
                <w:color w:val="000000"/>
                <w:szCs w:val="21"/>
              </w:rPr>
            </w:pPr>
            <w:r>
              <w:rPr>
                <w:rFonts w:ascii="Arial" w:hAnsi="Arial" w:cs="Arial"/>
                <w:b/>
                <w:bCs/>
                <w:color w:val="000000"/>
                <w:szCs w:val="21"/>
              </w:rPr>
              <w:t>学校</w:t>
            </w:r>
          </w:p>
        </w:tc>
        <w:tc>
          <w:tcPr>
            <w:tcW w:w="603" w:type="pct"/>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tcPr>
          <w:p w14:paraId="7F409815" w14:textId="77777777" w:rsidR="000434A5" w:rsidRDefault="000434A5" w:rsidP="00557740">
            <w:pPr>
              <w:jc w:val="center"/>
              <w:rPr>
                <w:rFonts w:ascii="Arial" w:hAnsi="Arial" w:cs="Arial"/>
                <w:b/>
                <w:bCs/>
                <w:color w:val="000000"/>
                <w:szCs w:val="21"/>
              </w:rPr>
            </w:pPr>
            <w:r>
              <w:rPr>
                <w:rFonts w:ascii="Arial" w:hAnsi="Arial" w:cs="Arial"/>
                <w:b/>
                <w:bCs/>
                <w:color w:val="000000"/>
                <w:szCs w:val="21"/>
              </w:rPr>
              <w:t>获奖等级</w:t>
            </w:r>
          </w:p>
        </w:tc>
        <w:tc>
          <w:tcPr>
            <w:tcW w:w="359" w:type="pct"/>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tcPr>
          <w:p w14:paraId="6C175A62" w14:textId="77777777" w:rsidR="000434A5" w:rsidRDefault="000434A5" w:rsidP="00557740">
            <w:pPr>
              <w:jc w:val="center"/>
              <w:rPr>
                <w:rFonts w:ascii="Arial" w:hAnsi="Arial" w:cs="Arial"/>
                <w:b/>
                <w:bCs/>
                <w:color w:val="000000"/>
                <w:szCs w:val="21"/>
              </w:rPr>
            </w:pPr>
            <w:r>
              <w:rPr>
                <w:rFonts w:ascii="Arial" w:hAnsi="Arial" w:cs="Arial"/>
                <w:b/>
                <w:bCs/>
                <w:color w:val="000000"/>
                <w:szCs w:val="21"/>
              </w:rPr>
              <w:t>年份</w:t>
            </w:r>
          </w:p>
        </w:tc>
        <w:tc>
          <w:tcPr>
            <w:tcW w:w="361" w:type="pct"/>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tcPr>
          <w:p w14:paraId="4EBA5316" w14:textId="77777777" w:rsidR="000434A5" w:rsidRDefault="000434A5" w:rsidP="00557740">
            <w:pPr>
              <w:jc w:val="center"/>
              <w:rPr>
                <w:rFonts w:ascii="Arial" w:hAnsi="Arial" w:cs="Arial"/>
                <w:b/>
                <w:bCs/>
                <w:color w:val="000000"/>
                <w:szCs w:val="21"/>
              </w:rPr>
            </w:pPr>
            <w:r>
              <w:rPr>
                <w:rFonts w:ascii="Arial" w:hAnsi="Arial" w:cs="Arial"/>
                <w:b/>
                <w:bCs/>
                <w:color w:val="000000"/>
                <w:szCs w:val="21"/>
              </w:rPr>
              <w:t>题目</w:t>
            </w:r>
          </w:p>
        </w:tc>
        <w:tc>
          <w:tcPr>
            <w:tcW w:w="1180" w:type="pct"/>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tcPr>
          <w:p w14:paraId="5D125931" w14:textId="77777777" w:rsidR="000434A5" w:rsidRDefault="000434A5" w:rsidP="00557740">
            <w:pPr>
              <w:jc w:val="center"/>
              <w:rPr>
                <w:rFonts w:ascii="Arial" w:hAnsi="Arial" w:cs="Arial"/>
                <w:b/>
                <w:bCs/>
                <w:color w:val="000000"/>
                <w:szCs w:val="21"/>
              </w:rPr>
            </w:pPr>
            <w:r>
              <w:rPr>
                <w:rFonts w:ascii="Arial" w:hAnsi="Arial" w:cs="Arial"/>
                <w:b/>
                <w:bCs/>
                <w:color w:val="000000"/>
                <w:szCs w:val="21"/>
              </w:rPr>
              <w:t>学校</w:t>
            </w:r>
          </w:p>
        </w:tc>
        <w:tc>
          <w:tcPr>
            <w:tcW w:w="602" w:type="pct"/>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tcPr>
          <w:p w14:paraId="23F4A3B7" w14:textId="77777777" w:rsidR="000434A5" w:rsidRDefault="000434A5" w:rsidP="00557740">
            <w:pPr>
              <w:jc w:val="center"/>
              <w:rPr>
                <w:rFonts w:ascii="Arial" w:hAnsi="Arial" w:cs="Arial"/>
                <w:b/>
                <w:bCs/>
                <w:color w:val="000000"/>
                <w:szCs w:val="21"/>
              </w:rPr>
            </w:pPr>
            <w:r>
              <w:rPr>
                <w:rFonts w:ascii="Arial" w:hAnsi="Arial" w:cs="Arial"/>
                <w:b/>
                <w:bCs/>
                <w:color w:val="000000"/>
                <w:szCs w:val="21"/>
              </w:rPr>
              <w:t>获奖等级</w:t>
            </w:r>
          </w:p>
        </w:tc>
      </w:tr>
      <w:tr w:rsidR="000434A5" w14:paraId="26EB7239" w14:textId="77777777" w:rsidTr="009A1DFC">
        <w:trPr>
          <w:trHeight w:val="255"/>
          <w:jc w:val="center"/>
        </w:trPr>
        <w:tc>
          <w:tcPr>
            <w:tcW w:w="358" w:type="pct"/>
            <w:tcBorders>
              <w:top w:val="nil"/>
              <w:left w:val="nil"/>
              <w:bottom w:val="nil"/>
              <w:right w:val="nil"/>
            </w:tcBorders>
            <w:shd w:val="clear" w:color="auto" w:fill="auto"/>
            <w:noWrap/>
            <w:tcMar>
              <w:top w:w="15" w:type="dxa"/>
              <w:left w:w="15" w:type="dxa"/>
              <w:bottom w:w="0" w:type="dxa"/>
              <w:right w:w="15" w:type="dxa"/>
            </w:tcMar>
            <w:vAlign w:val="center"/>
          </w:tcPr>
          <w:p w14:paraId="634DD537" w14:textId="77777777" w:rsidR="000434A5" w:rsidRDefault="000434A5" w:rsidP="00557740">
            <w:pPr>
              <w:jc w:val="center"/>
              <w:rPr>
                <w:rFonts w:ascii="Arial" w:hAnsi="Arial" w:cs="Arial"/>
                <w:color w:val="000000"/>
                <w:szCs w:val="21"/>
              </w:rPr>
            </w:pPr>
            <w:r>
              <w:rPr>
                <w:rFonts w:ascii="Arial" w:hAnsi="Arial" w:cs="Arial"/>
                <w:color w:val="000000"/>
                <w:szCs w:val="21"/>
              </w:rPr>
              <w:t>2014</w:t>
            </w:r>
          </w:p>
        </w:tc>
        <w:tc>
          <w:tcPr>
            <w:tcW w:w="358" w:type="pct"/>
            <w:tcBorders>
              <w:top w:val="nil"/>
              <w:left w:val="nil"/>
              <w:bottom w:val="nil"/>
              <w:right w:val="nil"/>
            </w:tcBorders>
            <w:shd w:val="clear" w:color="auto" w:fill="auto"/>
            <w:noWrap/>
            <w:tcMar>
              <w:top w:w="15" w:type="dxa"/>
              <w:left w:w="15" w:type="dxa"/>
              <w:bottom w:w="0" w:type="dxa"/>
              <w:right w:w="15" w:type="dxa"/>
            </w:tcMar>
            <w:vAlign w:val="center"/>
          </w:tcPr>
          <w:p w14:paraId="6F6B81A0" w14:textId="77777777" w:rsidR="000434A5" w:rsidRDefault="000434A5" w:rsidP="00557740">
            <w:pPr>
              <w:jc w:val="center"/>
              <w:rPr>
                <w:rFonts w:ascii="Arial" w:hAnsi="Arial" w:cs="Arial"/>
                <w:color w:val="000000"/>
                <w:szCs w:val="21"/>
              </w:rPr>
            </w:pPr>
            <w:r>
              <w:rPr>
                <w:rFonts w:ascii="Arial" w:hAnsi="Arial" w:cs="Arial"/>
                <w:color w:val="000000"/>
                <w:szCs w:val="21"/>
              </w:rPr>
              <w:t>A</w:t>
            </w:r>
          </w:p>
        </w:tc>
        <w:tc>
          <w:tcPr>
            <w:tcW w:w="1179" w:type="pct"/>
            <w:tcBorders>
              <w:top w:val="nil"/>
              <w:left w:val="nil"/>
              <w:bottom w:val="nil"/>
              <w:right w:val="nil"/>
            </w:tcBorders>
            <w:shd w:val="clear" w:color="auto" w:fill="auto"/>
            <w:noWrap/>
            <w:tcMar>
              <w:top w:w="15" w:type="dxa"/>
              <w:left w:w="15" w:type="dxa"/>
              <w:bottom w:w="0" w:type="dxa"/>
              <w:right w:w="15" w:type="dxa"/>
            </w:tcMar>
            <w:vAlign w:val="center"/>
          </w:tcPr>
          <w:p w14:paraId="0A58DC6D" w14:textId="77777777" w:rsidR="000434A5" w:rsidRDefault="000434A5" w:rsidP="00557740">
            <w:pPr>
              <w:jc w:val="center"/>
              <w:rPr>
                <w:rFonts w:ascii="Arial" w:hAnsi="Arial" w:cs="Arial"/>
                <w:color w:val="000000"/>
                <w:szCs w:val="21"/>
              </w:rPr>
            </w:pPr>
            <w:r>
              <w:rPr>
                <w:rFonts w:ascii="Arial" w:hAnsi="Arial" w:cs="Arial"/>
                <w:color w:val="000000"/>
                <w:szCs w:val="21"/>
              </w:rPr>
              <w:t>杭州电子科技大学</w:t>
            </w:r>
          </w:p>
        </w:tc>
        <w:tc>
          <w:tcPr>
            <w:tcW w:w="603" w:type="pct"/>
            <w:tcBorders>
              <w:top w:val="nil"/>
              <w:left w:val="nil"/>
              <w:bottom w:val="nil"/>
              <w:right w:val="nil"/>
            </w:tcBorders>
            <w:shd w:val="clear" w:color="auto" w:fill="auto"/>
            <w:noWrap/>
            <w:tcMar>
              <w:top w:w="15" w:type="dxa"/>
              <w:left w:w="15" w:type="dxa"/>
              <w:bottom w:w="0" w:type="dxa"/>
              <w:right w:w="15" w:type="dxa"/>
            </w:tcMar>
            <w:vAlign w:val="center"/>
          </w:tcPr>
          <w:p w14:paraId="0E0CFA79" w14:textId="77777777" w:rsidR="000434A5" w:rsidRDefault="000434A5" w:rsidP="00557740">
            <w:pPr>
              <w:jc w:val="center"/>
              <w:rPr>
                <w:rFonts w:ascii="Arial" w:hAnsi="Arial" w:cs="Arial"/>
                <w:color w:val="000000"/>
                <w:szCs w:val="21"/>
              </w:rPr>
            </w:pPr>
            <w:r>
              <w:rPr>
                <w:rFonts w:ascii="Arial" w:hAnsi="Arial" w:cs="Arial"/>
                <w:color w:val="000000"/>
                <w:szCs w:val="21"/>
              </w:rPr>
              <w:t>1</w:t>
            </w:r>
          </w:p>
        </w:tc>
        <w:tc>
          <w:tcPr>
            <w:tcW w:w="359" w:type="pct"/>
            <w:tcBorders>
              <w:top w:val="nil"/>
              <w:left w:val="nil"/>
              <w:bottom w:val="nil"/>
              <w:right w:val="nil"/>
            </w:tcBorders>
            <w:shd w:val="clear" w:color="auto" w:fill="auto"/>
            <w:noWrap/>
            <w:tcMar>
              <w:top w:w="15" w:type="dxa"/>
              <w:left w:w="15" w:type="dxa"/>
              <w:bottom w:w="0" w:type="dxa"/>
              <w:right w:w="15" w:type="dxa"/>
            </w:tcMar>
            <w:vAlign w:val="center"/>
          </w:tcPr>
          <w:p w14:paraId="22F1A244" w14:textId="77777777" w:rsidR="000434A5" w:rsidRDefault="000434A5" w:rsidP="00557740">
            <w:pPr>
              <w:jc w:val="center"/>
              <w:rPr>
                <w:rFonts w:ascii="Arial" w:hAnsi="Arial" w:cs="Arial"/>
                <w:color w:val="000000"/>
                <w:szCs w:val="21"/>
              </w:rPr>
            </w:pPr>
            <w:r>
              <w:rPr>
                <w:rFonts w:ascii="Arial" w:hAnsi="Arial" w:cs="Arial"/>
                <w:color w:val="000000"/>
                <w:szCs w:val="21"/>
              </w:rPr>
              <w:t>2014</w:t>
            </w:r>
          </w:p>
        </w:tc>
        <w:tc>
          <w:tcPr>
            <w:tcW w:w="361" w:type="pct"/>
            <w:tcBorders>
              <w:top w:val="nil"/>
              <w:left w:val="nil"/>
              <w:bottom w:val="nil"/>
              <w:right w:val="nil"/>
            </w:tcBorders>
            <w:shd w:val="clear" w:color="auto" w:fill="auto"/>
            <w:noWrap/>
            <w:tcMar>
              <w:top w:w="15" w:type="dxa"/>
              <w:left w:w="15" w:type="dxa"/>
              <w:bottom w:w="0" w:type="dxa"/>
              <w:right w:w="15" w:type="dxa"/>
            </w:tcMar>
            <w:vAlign w:val="center"/>
          </w:tcPr>
          <w:p w14:paraId="0C046B93" w14:textId="77777777" w:rsidR="000434A5" w:rsidRDefault="000434A5" w:rsidP="00557740">
            <w:pPr>
              <w:jc w:val="center"/>
              <w:rPr>
                <w:rFonts w:ascii="Arial" w:hAnsi="Arial" w:cs="Arial"/>
                <w:color w:val="000000"/>
                <w:szCs w:val="21"/>
              </w:rPr>
            </w:pPr>
            <w:r>
              <w:rPr>
                <w:rFonts w:ascii="Arial" w:hAnsi="Arial" w:cs="Arial"/>
                <w:color w:val="000000"/>
                <w:szCs w:val="21"/>
              </w:rPr>
              <w:t>D</w:t>
            </w:r>
          </w:p>
        </w:tc>
        <w:tc>
          <w:tcPr>
            <w:tcW w:w="1180" w:type="pct"/>
            <w:tcBorders>
              <w:top w:val="nil"/>
              <w:left w:val="nil"/>
              <w:bottom w:val="nil"/>
              <w:right w:val="nil"/>
            </w:tcBorders>
            <w:shd w:val="clear" w:color="auto" w:fill="auto"/>
            <w:noWrap/>
            <w:tcMar>
              <w:top w:w="15" w:type="dxa"/>
              <w:left w:w="15" w:type="dxa"/>
              <w:bottom w:w="0" w:type="dxa"/>
              <w:right w:w="15" w:type="dxa"/>
            </w:tcMar>
            <w:vAlign w:val="center"/>
          </w:tcPr>
          <w:p w14:paraId="209F9AC8" w14:textId="77777777" w:rsidR="000434A5" w:rsidRDefault="000434A5" w:rsidP="00557740">
            <w:pPr>
              <w:jc w:val="center"/>
              <w:rPr>
                <w:rFonts w:ascii="Arial" w:hAnsi="Arial" w:cs="Arial"/>
                <w:color w:val="000000"/>
                <w:szCs w:val="21"/>
              </w:rPr>
            </w:pPr>
            <w:r>
              <w:rPr>
                <w:rFonts w:ascii="Arial" w:hAnsi="Arial" w:cs="Arial"/>
                <w:color w:val="000000"/>
                <w:szCs w:val="21"/>
              </w:rPr>
              <w:t>杭州电子科技大学</w:t>
            </w:r>
          </w:p>
        </w:tc>
        <w:tc>
          <w:tcPr>
            <w:tcW w:w="602" w:type="pct"/>
            <w:tcBorders>
              <w:top w:val="nil"/>
              <w:left w:val="nil"/>
              <w:bottom w:val="nil"/>
              <w:right w:val="nil"/>
            </w:tcBorders>
            <w:shd w:val="clear" w:color="auto" w:fill="auto"/>
            <w:noWrap/>
            <w:tcMar>
              <w:top w:w="15" w:type="dxa"/>
              <w:left w:w="15" w:type="dxa"/>
              <w:bottom w:w="0" w:type="dxa"/>
              <w:right w:w="15" w:type="dxa"/>
            </w:tcMar>
            <w:vAlign w:val="center"/>
          </w:tcPr>
          <w:p w14:paraId="26019CDC" w14:textId="77777777" w:rsidR="000434A5" w:rsidRDefault="000434A5" w:rsidP="00557740">
            <w:pPr>
              <w:jc w:val="center"/>
              <w:rPr>
                <w:rFonts w:ascii="Arial" w:hAnsi="Arial" w:cs="Arial"/>
                <w:color w:val="000000"/>
                <w:szCs w:val="21"/>
              </w:rPr>
            </w:pPr>
            <w:r>
              <w:rPr>
                <w:rFonts w:ascii="Arial" w:hAnsi="Arial" w:cs="Arial"/>
                <w:color w:val="000000"/>
                <w:szCs w:val="21"/>
              </w:rPr>
              <w:t>3</w:t>
            </w:r>
          </w:p>
        </w:tc>
      </w:tr>
      <w:tr w:rsidR="000434A5" w14:paraId="2EE27F15" w14:textId="77777777" w:rsidTr="009A1DFC">
        <w:trPr>
          <w:trHeight w:val="255"/>
          <w:jc w:val="center"/>
        </w:trPr>
        <w:tc>
          <w:tcPr>
            <w:tcW w:w="358" w:type="pct"/>
            <w:tcBorders>
              <w:top w:val="nil"/>
              <w:left w:val="nil"/>
              <w:bottom w:val="nil"/>
              <w:right w:val="nil"/>
            </w:tcBorders>
            <w:shd w:val="clear" w:color="auto" w:fill="auto"/>
            <w:noWrap/>
            <w:tcMar>
              <w:top w:w="15" w:type="dxa"/>
              <w:left w:w="15" w:type="dxa"/>
              <w:bottom w:w="0" w:type="dxa"/>
              <w:right w:w="15" w:type="dxa"/>
            </w:tcMar>
            <w:vAlign w:val="center"/>
          </w:tcPr>
          <w:p w14:paraId="3189C76E" w14:textId="77777777" w:rsidR="000434A5" w:rsidRDefault="000434A5" w:rsidP="00557740">
            <w:pPr>
              <w:jc w:val="center"/>
              <w:rPr>
                <w:rFonts w:ascii="Arial" w:hAnsi="Arial" w:cs="Arial"/>
                <w:color w:val="000000"/>
                <w:szCs w:val="21"/>
              </w:rPr>
            </w:pPr>
            <w:r>
              <w:rPr>
                <w:rFonts w:ascii="Arial" w:hAnsi="Arial" w:cs="Arial"/>
                <w:color w:val="000000"/>
                <w:szCs w:val="21"/>
              </w:rPr>
              <w:t>2014</w:t>
            </w:r>
          </w:p>
        </w:tc>
        <w:tc>
          <w:tcPr>
            <w:tcW w:w="358" w:type="pct"/>
            <w:tcBorders>
              <w:top w:val="nil"/>
              <w:left w:val="nil"/>
              <w:bottom w:val="nil"/>
              <w:right w:val="nil"/>
            </w:tcBorders>
            <w:shd w:val="clear" w:color="auto" w:fill="auto"/>
            <w:noWrap/>
            <w:tcMar>
              <w:top w:w="15" w:type="dxa"/>
              <w:left w:w="15" w:type="dxa"/>
              <w:bottom w:w="0" w:type="dxa"/>
              <w:right w:w="15" w:type="dxa"/>
            </w:tcMar>
            <w:vAlign w:val="center"/>
          </w:tcPr>
          <w:p w14:paraId="62D7C92E" w14:textId="77777777" w:rsidR="000434A5" w:rsidRDefault="000434A5" w:rsidP="00557740">
            <w:pPr>
              <w:jc w:val="center"/>
              <w:rPr>
                <w:rFonts w:ascii="Arial" w:hAnsi="Arial" w:cs="Arial"/>
                <w:color w:val="000000"/>
                <w:szCs w:val="21"/>
              </w:rPr>
            </w:pPr>
            <w:r>
              <w:rPr>
                <w:rFonts w:ascii="Arial" w:hAnsi="Arial" w:cs="Arial"/>
                <w:color w:val="000000"/>
                <w:szCs w:val="21"/>
              </w:rPr>
              <w:t>A</w:t>
            </w:r>
          </w:p>
        </w:tc>
        <w:tc>
          <w:tcPr>
            <w:tcW w:w="1179" w:type="pct"/>
            <w:tcBorders>
              <w:top w:val="nil"/>
              <w:left w:val="nil"/>
              <w:bottom w:val="nil"/>
              <w:right w:val="nil"/>
            </w:tcBorders>
            <w:shd w:val="clear" w:color="auto" w:fill="auto"/>
            <w:noWrap/>
            <w:tcMar>
              <w:top w:w="15" w:type="dxa"/>
              <w:left w:w="15" w:type="dxa"/>
              <w:bottom w:w="0" w:type="dxa"/>
              <w:right w:w="15" w:type="dxa"/>
            </w:tcMar>
            <w:vAlign w:val="center"/>
          </w:tcPr>
          <w:p w14:paraId="0B4DE113" w14:textId="77777777" w:rsidR="000434A5" w:rsidRDefault="000434A5" w:rsidP="00557740">
            <w:pPr>
              <w:jc w:val="center"/>
              <w:rPr>
                <w:rFonts w:ascii="Arial" w:hAnsi="Arial" w:cs="Arial"/>
                <w:color w:val="000000"/>
                <w:szCs w:val="21"/>
              </w:rPr>
            </w:pPr>
            <w:r>
              <w:rPr>
                <w:rFonts w:ascii="Arial" w:hAnsi="Arial" w:cs="Arial"/>
                <w:color w:val="000000"/>
                <w:szCs w:val="21"/>
              </w:rPr>
              <w:t>杭州电子科技大学</w:t>
            </w:r>
          </w:p>
        </w:tc>
        <w:tc>
          <w:tcPr>
            <w:tcW w:w="603" w:type="pct"/>
            <w:tcBorders>
              <w:top w:val="nil"/>
              <w:left w:val="nil"/>
              <w:bottom w:val="nil"/>
              <w:right w:val="nil"/>
            </w:tcBorders>
            <w:shd w:val="clear" w:color="auto" w:fill="auto"/>
            <w:noWrap/>
            <w:tcMar>
              <w:top w:w="15" w:type="dxa"/>
              <w:left w:w="15" w:type="dxa"/>
              <w:bottom w:w="0" w:type="dxa"/>
              <w:right w:w="15" w:type="dxa"/>
            </w:tcMar>
            <w:vAlign w:val="center"/>
          </w:tcPr>
          <w:p w14:paraId="45C056F1" w14:textId="77777777" w:rsidR="000434A5" w:rsidRDefault="000434A5" w:rsidP="00557740">
            <w:pPr>
              <w:jc w:val="center"/>
              <w:rPr>
                <w:rFonts w:ascii="Arial" w:hAnsi="Arial" w:cs="Arial"/>
                <w:color w:val="000000"/>
                <w:szCs w:val="21"/>
              </w:rPr>
            </w:pPr>
            <w:r>
              <w:rPr>
                <w:rFonts w:ascii="Arial" w:hAnsi="Arial" w:cs="Arial"/>
                <w:color w:val="000000"/>
                <w:szCs w:val="21"/>
              </w:rPr>
              <w:t>2</w:t>
            </w:r>
          </w:p>
        </w:tc>
        <w:tc>
          <w:tcPr>
            <w:tcW w:w="359" w:type="pct"/>
            <w:tcBorders>
              <w:top w:val="nil"/>
              <w:left w:val="nil"/>
              <w:bottom w:val="nil"/>
              <w:right w:val="nil"/>
            </w:tcBorders>
            <w:shd w:val="clear" w:color="auto" w:fill="auto"/>
            <w:noWrap/>
            <w:tcMar>
              <w:top w:w="15" w:type="dxa"/>
              <w:left w:w="15" w:type="dxa"/>
              <w:bottom w:w="0" w:type="dxa"/>
              <w:right w:w="15" w:type="dxa"/>
            </w:tcMar>
            <w:vAlign w:val="center"/>
          </w:tcPr>
          <w:p w14:paraId="7ED42880" w14:textId="77777777" w:rsidR="000434A5" w:rsidRDefault="000434A5" w:rsidP="00557740">
            <w:pPr>
              <w:jc w:val="center"/>
              <w:rPr>
                <w:rFonts w:ascii="Arial" w:hAnsi="Arial" w:cs="Arial"/>
                <w:color w:val="000000"/>
                <w:szCs w:val="21"/>
              </w:rPr>
            </w:pPr>
            <w:r>
              <w:rPr>
                <w:rFonts w:ascii="Arial" w:hAnsi="Arial" w:cs="Arial"/>
                <w:color w:val="000000"/>
                <w:szCs w:val="21"/>
              </w:rPr>
              <w:t>2014</w:t>
            </w:r>
          </w:p>
        </w:tc>
        <w:tc>
          <w:tcPr>
            <w:tcW w:w="361" w:type="pct"/>
            <w:tcBorders>
              <w:top w:val="nil"/>
              <w:left w:val="nil"/>
              <w:bottom w:val="nil"/>
              <w:right w:val="nil"/>
            </w:tcBorders>
            <w:shd w:val="clear" w:color="auto" w:fill="auto"/>
            <w:noWrap/>
            <w:tcMar>
              <w:top w:w="15" w:type="dxa"/>
              <w:left w:w="15" w:type="dxa"/>
              <w:bottom w:w="0" w:type="dxa"/>
              <w:right w:w="15" w:type="dxa"/>
            </w:tcMar>
            <w:vAlign w:val="center"/>
          </w:tcPr>
          <w:p w14:paraId="482A2758" w14:textId="77777777" w:rsidR="000434A5" w:rsidRDefault="000434A5" w:rsidP="00557740">
            <w:pPr>
              <w:jc w:val="center"/>
              <w:rPr>
                <w:rFonts w:ascii="Arial" w:hAnsi="Arial" w:cs="Arial"/>
                <w:color w:val="000000"/>
                <w:szCs w:val="21"/>
              </w:rPr>
            </w:pPr>
            <w:r>
              <w:rPr>
                <w:rFonts w:ascii="Arial" w:hAnsi="Arial" w:cs="Arial"/>
                <w:color w:val="000000"/>
                <w:szCs w:val="21"/>
              </w:rPr>
              <w:t>D</w:t>
            </w:r>
          </w:p>
        </w:tc>
        <w:tc>
          <w:tcPr>
            <w:tcW w:w="1180" w:type="pct"/>
            <w:tcBorders>
              <w:top w:val="nil"/>
              <w:left w:val="nil"/>
              <w:bottom w:val="nil"/>
              <w:right w:val="nil"/>
            </w:tcBorders>
            <w:shd w:val="clear" w:color="auto" w:fill="auto"/>
            <w:noWrap/>
            <w:tcMar>
              <w:top w:w="15" w:type="dxa"/>
              <w:left w:w="15" w:type="dxa"/>
              <w:bottom w:w="0" w:type="dxa"/>
              <w:right w:w="15" w:type="dxa"/>
            </w:tcMar>
            <w:vAlign w:val="center"/>
          </w:tcPr>
          <w:p w14:paraId="1434436C" w14:textId="77777777" w:rsidR="000434A5" w:rsidRDefault="000434A5" w:rsidP="00557740">
            <w:pPr>
              <w:jc w:val="center"/>
              <w:rPr>
                <w:rFonts w:ascii="Arial" w:hAnsi="Arial" w:cs="Arial"/>
                <w:color w:val="000000"/>
                <w:szCs w:val="21"/>
              </w:rPr>
            </w:pPr>
            <w:r>
              <w:rPr>
                <w:rFonts w:ascii="Arial" w:hAnsi="Arial" w:cs="Arial"/>
                <w:color w:val="000000"/>
                <w:szCs w:val="21"/>
              </w:rPr>
              <w:t>杭州电子科技大学</w:t>
            </w:r>
          </w:p>
        </w:tc>
        <w:tc>
          <w:tcPr>
            <w:tcW w:w="602" w:type="pct"/>
            <w:tcBorders>
              <w:top w:val="nil"/>
              <w:left w:val="nil"/>
              <w:bottom w:val="nil"/>
              <w:right w:val="nil"/>
            </w:tcBorders>
            <w:shd w:val="clear" w:color="auto" w:fill="auto"/>
            <w:noWrap/>
            <w:tcMar>
              <w:top w:w="15" w:type="dxa"/>
              <w:left w:w="15" w:type="dxa"/>
              <w:bottom w:w="0" w:type="dxa"/>
              <w:right w:w="15" w:type="dxa"/>
            </w:tcMar>
            <w:vAlign w:val="center"/>
          </w:tcPr>
          <w:p w14:paraId="340B41A7" w14:textId="77777777" w:rsidR="000434A5" w:rsidRDefault="000434A5" w:rsidP="00557740">
            <w:pPr>
              <w:jc w:val="center"/>
              <w:rPr>
                <w:rFonts w:ascii="Arial" w:hAnsi="Arial" w:cs="Arial"/>
                <w:color w:val="000000"/>
                <w:szCs w:val="21"/>
              </w:rPr>
            </w:pPr>
            <w:r>
              <w:rPr>
                <w:rFonts w:ascii="Arial" w:hAnsi="Arial" w:cs="Arial"/>
                <w:color w:val="000000"/>
                <w:szCs w:val="21"/>
              </w:rPr>
              <w:t>3</w:t>
            </w:r>
          </w:p>
        </w:tc>
      </w:tr>
      <w:tr w:rsidR="000434A5" w14:paraId="6EE2A527" w14:textId="77777777" w:rsidTr="009A1DFC">
        <w:trPr>
          <w:trHeight w:val="255"/>
          <w:jc w:val="center"/>
        </w:trPr>
        <w:tc>
          <w:tcPr>
            <w:tcW w:w="358" w:type="pct"/>
            <w:tcBorders>
              <w:top w:val="nil"/>
              <w:left w:val="nil"/>
              <w:bottom w:val="nil"/>
              <w:right w:val="nil"/>
            </w:tcBorders>
            <w:shd w:val="clear" w:color="auto" w:fill="auto"/>
            <w:noWrap/>
            <w:tcMar>
              <w:top w:w="15" w:type="dxa"/>
              <w:left w:w="15" w:type="dxa"/>
              <w:bottom w:w="0" w:type="dxa"/>
              <w:right w:w="15" w:type="dxa"/>
            </w:tcMar>
            <w:vAlign w:val="center"/>
          </w:tcPr>
          <w:p w14:paraId="4232132F" w14:textId="77777777" w:rsidR="000434A5" w:rsidRDefault="000434A5" w:rsidP="00557740">
            <w:pPr>
              <w:jc w:val="center"/>
              <w:rPr>
                <w:rFonts w:ascii="Arial" w:hAnsi="Arial" w:cs="Arial"/>
                <w:color w:val="000000"/>
                <w:szCs w:val="21"/>
              </w:rPr>
            </w:pPr>
            <w:r>
              <w:rPr>
                <w:rFonts w:ascii="Arial" w:hAnsi="Arial" w:cs="Arial"/>
                <w:color w:val="000000"/>
                <w:szCs w:val="21"/>
              </w:rPr>
              <w:t>2014</w:t>
            </w:r>
          </w:p>
        </w:tc>
        <w:tc>
          <w:tcPr>
            <w:tcW w:w="358" w:type="pct"/>
            <w:tcBorders>
              <w:top w:val="nil"/>
              <w:left w:val="nil"/>
              <w:bottom w:val="nil"/>
              <w:right w:val="nil"/>
            </w:tcBorders>
            <w:shd w:val="clear" w:color="auto" w:fill="auto"/>
            <w:noWrap/>
            <w:tcMar>
              <w:top w:w="15" w:type="dxa"/>
              <w:left w:w="15" w:type="dxa"/>
              <w:bottom w:w="0" w:type="dxa"/>
              <w:right w:w="15" w:type="dxa"/>
            </w:tcMar>
            <w:vAlign w:val="center"/>
          </w:tcPr>
          <w:p w14:paraId="020FD367" w14:textId="77777777" w:rsidR="000434A5" w:rsidRDefault="000434A5" w:rsidP="00557740">
            <w:pPr>
              <w:jc w:val="center"/>
              <w:rPr>
                <w:rFonts w:ascii="Arial" w:hAnsi="Arial" w:cs="Arial"/>
                <w:color w:val="000000"/>
                <w:szCs w:val="21"/>
              </w:rPr>
            </w:pPr>
            <w:r>
              <w:rPr>
                <w:rFonts w:ascii="Arial" w:hAnsi="Arial" w:cs="Arial"/>
                <w:color w:val="000000"/>
                <w:szCs w:val="21"/>
              </w:rPr>
              <w:t>A</w:t>
            </w:r>
          </w:p>
        </w:tc>
        <w:tc>
          <w:tcPr>
            <w:tcW w:w="1179" w:type="pct"/>
            <w:tcBorders>
              <w:top w:val="nil"/>
              <w:left w:val="nil"/>
              <w:bottom w:val="nil"/>
              <w:right w:val="nil"/>
            </w:tcBorders>
            <w:shd w:val="clear" w:color="auto" w:fill="auto"/>
            <w:noWrap/>
            <w:tcMar>
              <w:top w:w="15" w:type="dxa"/>
              <w:left w:w="15" w:type="dxa"/>
              <w:bottom w:w="0" w:type="dxa"/>
              <w:right w:w="15" w:type="dxa"/>
            </w:tcMar>
            <w:vAlign w:val="center"/>
          </w:tcPr>
          <w:p w14:paraId="342DBE95" w14:textId="77777777" w:rsidR="000434A5" w:rsidRDefault="000434A5" w:rsidP="00557740">
            <w:pPr>
              <w:jc w:val="center"/>
              <w:rPr>
                <w:rFonts w:ascii="Arial" w:hAnsi="Arial" w:cs="Arial"/>
                <w:color w:val="000000"/>
                <w:szCs w:val="21"/>
              </w:rPr>
            </w:pPr>
            <w:r>
              <w:rPr>
                <w:rFonts w:ascii="Arial" w:hAnsi="Arial" w:cs="Arial"/>
                <w:color w:val="000000"/>
                <w:szCs w:val="21"/>
              </w:rPr>
              <w:t>杭州电子科技大学</w:t>
            </w:r>
          </w:p>
        </w:tc>
        <w:tc>
          <w:tcPr>
            <w:tcW w:w="603" w:type="pct"/>
            <w:tcBorders>
              <w:top w:val="nil"/>
              <w:left w:val="nil"/>
              <w:bottom w:val="nil"/>
              <w:right w:val="nil"/>
            </w:tcBorders>
            <w:shd w:val="clear" w:color="auto" w:fill="auto"/>
            <w:noWrap/>
            <w:tcMar>
              <w:top w:w="15" w:type="dxa"/>
              <w:left w:w="15" w:type="dxa"/>
              <w:bottom w:w="0" w:type="dxa"/>
              <w:right w:w="15" w:type="dxa"/>
            </w:tcMar>
            <w:vAlign w:val="center"/>
          </w:tcPr>
          <w:p w14:paraId="59F51B64" w14:textId="77777777" w:rsidR="000434A5" w:rsidRDefault="000434A5" w:rsidP="00557740">
            <w:pPr>
              <w:jc w:val="center"/>
              <w:rPr>
                <w:rFonts w:ascii="Arial" w:hAnsi="Arial" w:cs="Arial"/>
                <w:color w:val="000000"/>
                <w:szCs w:val="21"/>
              </w:rPr>
            </w:pPr>
            <w:r>
              <w:rPr>
                <w:rFonts w:ascii="Arial" w:hAnsi="Arial" w:cs="Arial"/>
                <w:color w:val="000000"/>
                <w:szCs w:val="21"/>
              </w:rPr>
              <w:t>2</w:t>
            </w:r>
          </w:p>
        </w:tc>
        <w:tc>
          <w:tcPr>
            <w:tcW w:w="359" w:type="pct"/>
            <w:tcBorders>
              <w:top w:val="nil"/>
              <w:left w:val="nil"/>
              <w:bottom w:val="nil"/>
              <w:right w:val="nil"/>
            </w:tcBorders>
            <w:shd w:val="clear" w:color="auto" w:fill="auto"/>
            <w:noWrap/>
            <w:tcMar>
              <w:top w:w="15" w:type="dxa"/>
              <w:left w:w="15" w:type="dxa"/>
              <w:bottom w:w="0" w:type="dxa"/>
              <w:right w:w="15" w:type="dxa"/>
            </w:tcMar>
            <w:vAlign w:val="center"/>
          </w:tcPr>
          <w:p w14:paraId="2B28C430" w14:textId="77777777" w:rsidR="000434A5" w:rsidRDefault="000434A5" w:rsidP="00557740">
            <w:pPr>
              <w:jc w:val="center"/>
              <w:rPr>
                <w:rFonts w:ascii="Arial" w:hAnsi="Arial" w:cs="Arial"/>
                <w:color w:val="000000"/>
                <w:szCs w:val="21"/>
              </w:rPr>
            </w:pPr>
            <w:r>
              <w:rPr>
                <w:rFonts w:ascii="Arial" w:hAnsi="Arial" w:cs="Arial"/>
                <w:color w:val="000000"/>
                <w:szCs w:val="21"/>
              </w:rPr>
              <w:t>2014</w:t>
            </w:r>
          </w:p>
        </w:tc>
        <w:tc>
          <w:tcPr>
            <w:tcW w:w="361" w:type="pct"/>
            <w:tcBorders>
              <w:top w:val="nil"/>
              <w:left w:val="nil"/>
              <w:bottom w:val="nil"/>
              <w:right w:val="nil"/>
            </w:tcBorders>
            <w:shd w:val="clear" w:color="auto" w:fill="auto"/>
            <w:noWrap/>
            <w:tcMar>
              <w:top w:w="15" w:type="dxa"/>
              <w:left w:w="15" w:type="dxa"/>
              <w:bottom w:w="0" w:type="dxa"/>
              <w:right w:w="15" w:type="dxa"/>
            </w:tcMar>
            <w:vAlign w:val="center"/>
          </w:tcPr>
          <w:p w14:paraId="22A3395F" w14:textId="77777777" w:rsidR="000434A5" w:rsidRDefault="000434A5" w:rsidP="00557740">
            <w:pPr>
              <w:jc w:val="center"/>
              <w:rPr>
                <w:rFonts w:ascii="Arial" w:hAnsi="Arial" w:cs="Arial"/>
                <w:color w:val="000000"/>
                <w:szCs w:val="21"/>
              </w:rPr>
            </w:pPr>
            <w:r>
              <w:rPr>
                <w:rFonts w:ascii="Arial" w:hAnsi="Arial" w:cs="Arial"/>
                <w:color w:val="000000"/>
                <w:szCs w:val="21"/>
              </w:rPr>
              <w:t>D</w:t>
            </w:r>
          </w:p>
        </w:tc>
        <w:tc>
          <w:tcPr>
            <w:tcW w:w="1180" w:type="pct"/>
            <w:tcBorders>
              <w:top w:val="nil"/>
              <w:left w:val="nil"/>
              <w:bottom w:val="nil"/>
              <w:right w:val="nil"/>
            </w:tcBorders>
            <w:shd w:val="clear" w:color="auto" w:fill="auto"/>
            <w:noWrap/>
            <w:tcMar>
              <w:top w:w="15" w:type="dxa"/>
              <w:left w:w="15" w:type="dxa"/>
              <w:bottom w:w="0" w:type="dxa"/>
              <w:right w:w="15" w:type="dxa"/>
            </w:tcMar>
            <w:vAlign w:val="center"/>
          </w:tcPr>
          <w:p w14:paraId="6ADCC162" w14:textId="77777777" w:rsidR="000434A5" w:rsidRDefault="000434A5" w:rsidP="00557740">
            <w:pPr>
              <w:jc w:val="center"/>
              <w:rPr>
                <w:rFonts w:ascii="Arial" w:hAnsi="Arial" w:cs="Arial"/>
                <w:color w:val="000000"/>
                <w:szCs w:val="21"/>
              </w:rPr>
            </w:pPr>
            <w:r>
              <w:rPr>
                <w:rFonts w:ascii="Arial" w:hAnsi="Arial" w:cs="Arial"/>
                <w:color w:val="000000"/>
                <w:szCs w:val="21"/>
              </w:rPr>
              <w:t>浙江师范大学</w:t>
            </w:r>
          </w:p>
        </w:tc>
        <w:tc>
          <w:tcPr>
            <w:tcW w:w="602" w:type="pct"/>
            <w:tcBorders>
              <w:top w:val="nil"/>
              <w:left w:val="nil"/>
              <w:bottom w:val="nil"/>
              <w:right w:val="nil"/>
            </w:tcBorders>
            <w:shd w:val="clear" w:color="auto" w:fill="auto"/>
            <w:noWrap/>
            <w:tcMar>
              <w:top w:w="15" w:type="dxa"/>
              <w:left w:w="15" w:type="dxa"/>
              <w:bottom w:w="0" w:type="dxa"/>
              <w:right w:w="15" w:type="dxa"/>
            </w:tcMar>
            <w:vAlign w:val="center"/>
          </w:tcPr>
          <w:p w14:paraId="31F3BE92" w14:textId="77777777" w:rsidR="000434A5" w:rsidRDefault="000434A5" w:rsidP="00557740">
            <w:pPr>
              <w:jc w:val="center"/>
              <w:rPr>
                <w:rFonts w:ascii="Arial" w:hAnsi="Arial" w:cs="Arial"/>
                <w:color w:val="000000"/>
                <w:szCs w:val="21"/>
              </w:rPr>
            </w:pPr>
            <w:r>
              <w:rPr>
                <w:rFonts w:ascii="Arial" w:hAnsi="Arial" w:cs="Arial"/>
                <w:color w:val="000000"/>
                <w:szCs w:val="21"/>
              </w:rPr>
              <w:t>3</w:t>
            </w:r>
          </w:p>
        </w:tc>
      </w:tr>
      <w:tr w:rsidR="000434A5" w14:paraId="38B94F7B" w14:textId="77777777" w:rsidTr="009A1DFC">
        <w:trPr>
          <w:trHeight w:val="255"/>
          <w:jc w:val="center"/>
        </w:trPr>
        <w:tc>
          <w:tcPr>
            <w:tcW w:w="358" w:type="pct"/>
            <w:tcBorders>
              <w:top w:val="nil"/>
              <w:left w:val="nil"/>
              <w:bottom w:val="nil"/>
              <w:right w:val="nil"/>
            </w:tcBorders>
            <w:shd w:val="clear" w:color="auto" w:fill="auto"/>
            <w:noWrap/>
            <w:tcMar>
              <w:top w:w="15" w:type="dxa"/>
              <w:left w:w="15" w:type="dxa"/>
              <w:bottom w:w="0" w:type="dxa"/>
              <w:right w:w="15" w:type="dxa"/>
            </w:tcMar>
            <w:vAlign w:val="center"/>
          </w:tcPr>
          <w:p w14:paraId="07E6B944" w14:textId="77777777" w:rsidR="000434A5" w:rsidRDefault="000434A5" w:rsidP="00557740">
            <w:pPr>
              <w:jc w:val="center"/>
              <w:rPr>
                <w:rFonts w:ascii="Arial" w:hAnsi="Arial" w:cs="Arial"/>
                <w:color w:val="000000"/>
                <w:szCs w:val="21"/>
              </w:rPr>
            </w:pPr>
            <w:r>
              <w:rPr>
                <w:rFonts w:ascii="Arial" w:hAnsi="Arial" w:cs="Arial"/>
                <w:color w:val="000000"/>
                <w:szCs w:val="21"/>
              </w:rPr>
              <w:t>2014</w:t>
            </w:r>
          </w:p>
        </w:tc>
        <w:tc>
          <w:tcPr>
            <w:tcW w:w="358" w:type="pct"/>
            <w:tcBorders>
              <w:top w:val="nil"/>
              <w:left w:val="nil"/>
              <w:bottom w:val="nil"/>
              <w:right w:val="nil"/>
            </w:tcBorders>
            <w:shd w:val="clear" w:color="auto" w:fill="auto"/>
            <w:noWrap/>
            <w:tcMar>
              <w:top w:w="15" w:type="dxa"/>
              <w:left w:w="15" w:type="dxa"/>
              <w:bottom w:w="0" w:type="dxa"/>
              <w:right w:w="15" w:type="dxa"/>
            </w:tcMar>
            <w:vAlign w:val="center"/>
          </w:tcPr>
          <w:p w14:paraId="6871DCF8" w14:textId="77777777" w:rsidR="000434A5" w:rsidRDefault="000434A5" w:rsidP="00557740">
            <w:pPr>
              <w:jc w:val="center"/>
              <w:rPr>
                <w:rFonts w:ascii="Arial" w:hAnsi="Arial" w:cs="Arial"/>
                <w:color w:val="000000"/>
                <w:szCs w:val="21"/>
              </w:rPr>
            </w:pPr>
            <w:r>
              <w:rPr>
                <w:rFonts w:ascii="Arial" w:hAnsi="Arial" w:cs="Arial"/>
                <w:color w:val="000000"/>
                <w:szCs w:val="21"/>
              </w:rPr>
              <w:t>A</w:t>
            </w:r>
          </w:p>
        </w:tc>
        <w:tc>
          <w:tcPr>
            <w:tcW w:w="1179" w:type="pct"/>
            <w:tcBorders>
              <w:top w:val="nil"/>
              <w:left w:val="nil"/>
              <w:bottom w:val="nil"/>
              <w:right w:val="nil"/>
            </w:tcBorders>
            <w:shd w:val="clear" w:color="auto" w:fill="auto"/>
            <w:noWrap/>
            <w:tcMar>
              <w:top w:w="15" w:type="dxa"/>
              <w:left w:w="15" w:type="dxa"/>
              <w:bottom w:w="0" w:type="dxa"/>
              <w:right w:w="15" w:type="dxa"/>
            </w:tcMar>
            <w:vAlign w:val="center"/>
          </w:tcPr>
          <w:p w14:paraId="733706DC" w14:textId="77777777" w:rsidR="000434A5" w:rsidRDefault="000434A5" w:rsidP="00557740">
            <w:pPr>
              <w:jc w:val="center"/>
              <w:rPr>
                <w:rFonts w:ascii="Arial" w:hAnsi="Arial" w:cs="Arial"/>
                <w:color w:val="000000"/>
                <w:szCs w:val="21"/>
              </w:rPr>
            </w:pPr>
            <w:r>
              <w:rPr>
                <w:rFonts w:ascii="Arial" w:hAnsi="Arial" w:cs="Arial"/>
                <w:color w:val="000000"/>
                <w:szCs w:val="21"/>
              </w:rPr>
              <w:t>宁波大学</w:t>
            </w:r>
          </w:p>
        </w:tc>
        <w:tc>
          <w:tcPr>
            <w:tcW w:w="603" w:type="pct"/>
            <w:tcBorders>
              <w:top w:val="nil"/>
              <w:left w:val="nil"/>
              <w:bottom w:val="nil"/>
              <w:right w:val="nil"/>
            </w:tcBorders>
            <w:shd w:val="clear" w:color="auto" w:fill="auto"/>
            <w:noWrap/>
            <w:tcMar>
              <w:top w:w="15" w:type="dxa"/>
              <w:left w:w="15" w:type="dxa"/>
              <w:bottom w:w="0" w:type="dxa"/>
              <w:right w:w="15" w:type="dxa"/>
            </w:tcMar>
            <w:vAlign w:val="center"/>
          </w:tcPr>
          <w:p w14:paraId="210F0DED" w14:textId="77777777" w:rsidR="000434A5" w:rsidRDefault="000434A5" w:rsidP="00557740">
            <w:pPr>
              <w:jc w:val="center"/>
              <w:rPr>
                <w:rFonts w:ascii="Arial" w:hAnsi="Arial" w:cs="Arial"/>
                <w:color w:val="000000"/>
                <w:szCs w:val="21"/>
              </w:rPr>
            </w:pPr>
            <w:r>
              <w:rPr>
                <w:rFonts w:ascii="Arial" w:hAnsi="Arial" w:cs="Arial"/>
                <w:color w:val="000000"/>
                <w:szCs w:val="21"/>
              </w:rPr>
              <w:t>2</w:t>
            </w:r>
          </w:p>
        </w:tc>
        <w:tc>
          <w:tcPr>
            <w:tcW w:w="359" w:type="pct"/>
            <w:tcBorders>
              <w:top w:val="nil"/>
              <w:left w:val="nil"/>
              <w:bottom w:val="nil"/>
              <w:right w:val="nil"/>
            </w:tcBorders>
            <w:shd w:val="clear" w:color="auto" w:fill="auto"/>
            <w:noWrap/>
            <w:tcMar>
              <w:top w:w="15" w:type="dxa"/>
              <w:left w:w="15" w:type="dxa"/>
              <w:bottom w:w="0" w:type="dxa"/>
              <w:right w:w="15" w:type="dxa"/>
            </w:tcMar>
            <w:vAlign w:val="center"/>
          </w:tcPr>
          <w:p w14:paraId="5995F511" w14:textId="77777777" w:rsidR="000434A5" w:rsidRDefault="000434A5" w:rsidP="00557740">
            <w:pPr>
              <w:jc w:val="center"/>
              <w:rPr>
                <w:rFonts w:ascii="Arial" w:hAnsi="Arial" w:cs="Arial"/>
                <w:color w:val="000000"/>
                <w:szCs w:val="21"/>
              </w:rPr>
            </w:pPr>
            <w:r>
              <w:rPr>
                <w:rFonts w:ascii="Arial" w:hAnsi="Arial" w:cs="Arial"/>
                <w:color w:val="000000"/>
                <w:szCs w:val="21"/>
              </w:rPr>
              <w:t>2014</w:t>
            </w:r>
          </w:p>
        </w:tc>
        <w:tc>
          <w:tcPr>
            <w:tcW w:w="361" w:type="pct"/>
            <w:tcBorders>
              <w:top w:val="nil"/>
              <w:left w:val="nil"/>
              <w:bottom w:val="nil"/>
              <w:right w:val="nil"/>
            </w:tcBorders>
            <w:shd w:val="clear" w:color="auto" w:fill="auto"/>
            <w:noWrap/>
            <w:tcMar>
              <w:top w:w="15" w:type="dxa"/>
              <w:left w:w="15" w:type="dxa"/>
              <w:bottom w:w="0" w:type="dxa"/>
              <w:right w:w="15" w:type="dxa"/>
            </w:tcMar>
            <w:vAlign w:val="center"/>
          </w:tcPr>
          <w:p w14:paraId="1458C8BC" w14:textId="77777777" w:rsidR="000434A5" w:rsidRDefault="000434A5" w:rsidP="00557740">
            <w:pPr>
              <w:jc w:val="center"/>
              <w:rPr>
                <w:rFonts w:ascii="Arial" w:hAnsi="Arial" w:cs="Arial"/>
                <w:color w:val="000000"/>
                <w:szCs w:val="21"/>
              </w:rPr>
            </w:pPr>
            <w:r>
              <w:rPr>
                <w:rFonts w:ascii="Arial" w:hAnsi="Arial" w:cs="Arial"/>
                <w:color w:val="000000"/>
                <w:szCs w:val="21"/>
              </w:rPr>
              <w:t>D</w:t>
            </w:r>
          </w:p>
        </w:tc>
        <w:tc>
          <w:tcPr>
            <w:tcW w:w="1180" w:type="pct"/>
            <w:tcBorders>
              <w:top w:val="nil"/>
              <w:left w:val="nil"/>
              <w:bottom w:val="nil"/>
              <w:right w:val="nil"/>
            </w:tcBorders>
            <w:shd w:val="clear" w:color="auto" w:fill="auto"/>
            <w:noWrap/>
            <w:tcMar>
              <w:top w:w="15" w:type="dxa"/>
              <w:left w:w="15" w:type="dxa"/>
              <w:bottom w:w="0" w:type="dxa"/>
              <w:right w:w="15" w:type="dxa"/>
            </w:tcMar>
            <w:vAlign w:val="center"/>
          </w:tcPr>
          <w:p w14:paraId="2D1992A4" w14:textId="77777777" w:rsidR="000434A5" w:rsidRDefault="000434A5" w:rsidP="00557740">
            <w:pPr>
              <w:jc w:val="center"/>
              <w:rPr>
                <w:rFonts w:ascii="Arial" w:hAnsi="Arial" w:cs="Arial"/>
                <w:color w:val="000000"/>
                <w:szCs w:val="21"/>
              </w:rPr>
            </w:pPr>
            <w:r>
              <w:rPr>
                <w:rFonts w:ascii="Arial" w:hAnsi="Arial" w:cs="Arial"/>
                <w:color w:val="000000"/>
                <w:szCs w:val="21"/>
              </w:rPr>
              <w:t>温州大学</w:t>
            </w:r>
          </w:p>
        </w:tc>
        <w:tc>
          <w:tcPr>
            <w:tcW w:w="602" w:type="pct"/>
            <w:tcBorders>
              <w:top w:val="nil"/>
              <w:left w:val="nil"/>
              <w:bottom w:val="nil"/>
              <w:right w:val="nil"/>
            </w:tcBorders>
            <w:shd w:val="clear" w:color="auto" w:fill="auto"/>
            <w:noWrap/>
            <w:tcMar>
              <w:top w:w="15" w:type="dxa"/>
              <w:left w:w="15" w:type="dxa"/>
              <w:bottom w:w="0" w:type="dxa"/>
              <w:right w:w="15" w:type="dxa"/>
            </w:tcMar>
            <w:vAlign w:val="center"/>
          </w:tcPr>
          <w:p w14:paraId="491B55D9" w14:textId="77777777" w:rsidR="000434A5" w:rsidRDefault="000434A5" w:rsidP="00557740">
            <w:pPr>
              <w:jc w:val="center"/>
              <w:rPr>
                <w:rFonts w:ascii="Arial" w:hAnsi="Arial" w:cs="Arial"/>
                <w:color w:val="000000"/>
                <w:szCs w:val="21"/>
              </w:rPr>
            </w:pPr>
            <w:r>
              <w:rPr>
                <w:rFonts w:ascii="Arial" w:hAnsi="Arial" w:cs="Arial"/>
                <w:color w:val="000000"/>
                <w:szCs w:val="21"/>
              </w:rPr>
              <w:t>3</w:t>
            </w:r>
          </w:p>
        </w:tc>
      </w:tr>
      <w:tr w:rsidR="000434A5" w14:paraId="2C633156" w14:textId="77777777" w:rsidTr="009A1DFC">
        <w:trPr>
          <w:trHeight w:val="255"/>
          <w:jc w:val="center"/>
        </w:trPr>
        <w:tc>
          <w:tcPr>
            <w:tcW w:w="358" w:type="pct"/>
            <w:tcBorders>
              <w:top w:val="nil"/>
              <w:left w:val="nil"/>
              <w:bottom w:val="nil"/>
              <w:right w:val="nil"/>
            </w:tcBorders>
            <w:shd w:val="clear" w:color="auto" w:fill="auto"/>
            <w:noWrap/>
            <w:tcMar>
              <w:top w:w="15" w:type="dxa"/>
              <w:left w:w="15" w:type="dxa"/>
              <w:bottom w:w="0" w:type="dxa"/>
              <w:right w:w="15" w:type="dxa"/>
            </w:tcMar>
            <w:vAlign w:val="center"/>
          </w:tcPr>
          <w:p w14:paraId="382AFFDF" w14:textId="77777777" w:rsidR="000434A5" w:rsidRDefault="000434A5" w:rsidP="00557740">
            <w:pPr>
              <w:jc w:val="center"/>
              <w:rPr>
                <w:rFonts w:ascii="Arial" w:hAnsi="Arial" w:cs="Arial"/>
                <w:color w:val="000000"/>
                <w:szCs w:val="21"/>
              </w:rPr>
            </w:pPr>
            <w:r>
              <w:rPr>
                <w:rFonts w:ascii="Arial" w:hAnsi="Arial" w:cs="Arial"/>
                <w:color w:val="000000"/>
                <w:szCs w:val="21"/>
              </w:rPr>
              <w:t>2014</w:t>
            </w:r>
          </w:p>
        </w:tc>
        <w:tc>
          <w:tcPr>
            <w:tcW w:w="358" w:type="pct"/>
            <w:tcBorders>
              <w:top w:val="nil"/>
              <w:left w:val="nil"/>
              <w:bottom w:val="nil"/>
              <w:right w:val="nil"/>
            </w:tcBorders>
            <w:shd w:val="clear" w:color="auto" w:fill="auto"/>
            <w:noWrap/>
            <w:tcMar>
              <w:top w:w="15" w:type="dxa"/>
              <w:left w:w="15" w:type="dxa"/>
              <w:bottom w:w="0" w:type="dxa"/>
              <w:right w:w="15" w:type="dxa"/>
            </w:tcMar>
            <w:vAlign w:val="center"/>
          </w:tcPr>
          <w:p w14:paraId="6E33F4BE" w14:textId="77777777" w:rsidR="000434A5" w:rsidRDefault="000434A5" w:rsidP="00557740">
            <w:pPr>
              <w:jc w:val="center"/>
              <w:rPr>
                <w:rFonts w:ascii="Arial" w:hAnsi="Arial" w:cs="Arial"/>
                <w:color w:val="000000"/>
                <w:szCs w:val="21"/>
              </w:rPr>
            </w:pPr>
            <w:r>
              <w:rPr>
                <w:rFonts w:ascii="Arial" w:hAnsi="Arial" w:cs="Arial"/>
                <w:color w:val="000000"/>
                <w:szCs w:val="21"/>
              </w:rPr>
              <w:t>A</w:t>
            </w:r>
          </w:p>
        </w:tc>
        <w:tc>
          <w:tcPr>
            <w:tcW w:w="1179" w:type="pct"/>
            <w:tcBorders>
              <w:top w:val="nil"/>
              <w:left w:val="nil"/>
              <w:bottom w:val="nil"/>
              <w:right w:val="nil"/>
            </w:tcBorders>
            <w:shd w:val="clear" w:color="auto" w:fill="auto"/>
            <w:noWrap/>
            <w:tcMar>
              <w:top w:w="15" w:type="dxa"/>
              <w:left w:w="15" w:type="dxa"/>
              <w:bottom w:w="0" w:type="dxa"/>
              <w:right w:w="15" w:type="dxa"/>
            </w:tcMar>
            <w:vAlign w:val="center"/>
          </w:tcPr>
          <w:p w14:paraId="5A4100FA" w14:textId="77777777" w:rsidR="000434A5" w:rsidRDefault="000434A5" w:rsidP="00557740">
            <w:pPr>
              <w:jc w:val="center"/>
              <w:rPr>
                <w:rFonts w:ascii="Arial" w:hAnsi="Arial" w:cs="Arial"/>
                <w:color w:val="000000"/>
                <w:szCs w:val="21"/>
              </w:rPr>
            </w:pPr>
            <w:r>
              <w:rPr>
                <w:rFonts w:ascii="Arial" w:hAnsi="Arial" w:cs="Arial"/>
                <w:color w:val="000000"/>
                <w:szCs w:val="21"/>
              </w:rPr>
              <w:t>浙江工商大学</w:t>
            </w:r>
          </w:p>
        </w:tc>
        <w:tc>
          <w:tcPr>
            <w:tcW w:w="603" w:type="pct"/>
            <w:tcBorders>
              <w:top w:val="nil"/>
              <w:left w:val="nil"/>
              <w:bottom w:val="nil"/>
              <w:right w:val="nil"/>
            </w:tcBorders>
            <w:shd w:val="clear" w:color="auto" w:fill="auto"/>
            <w:noWrap/>
            <w:tcMar>
              <w:top w:w="15" w:type="dxa"/>
              <w:left w:w="15" w:type="dxa"/>
              <w:bottom w:w="0" w:type="dxa"/>
              <w:right w:w="15" w:type="dxa"/>
            </w:tcMar>
            <w:vAlign w:val="center"/>
          </w:tcPr>
          <w:p w14:paraId="0ACF5CA7" w14:textId="77777777" w:rsidR="000434A5" w:rsidRDefault="000434A5" w:rsidP="00557740">
            <w:pPr>
              <w:jc w:val="center"/>
              <w:rPr>
                <w:rFonts w:ascii="Arial" w:hAnsi="Arial" w:cs="Arial"/>
                <w:color w:val="000000"/>
                <w:szCs w:val="21"/>
              </w:rPr>
            </w:pPr>
            <w:r>
              <w:rPr>
                <w:rFonts w:ascii="Arial" w:hAnsi="Arial" w:cs="Arial"/>
                <w:color w:val="000000"/>
                <w:szCs w:val="21"/>
              </w:rPr>
              <w:t>3</w:t>
            </w:r>
          </w:p>
        </w:tc>
        <w:tc>
          <w:tcPr>
            <w:tcW w:w="359" w:type="pct"/>
            <w:tcBorders>
              <w:top w:val="nil"/>
              <w:left w:val="nil"/>
              <w:bottom w:val="nil"/>
              <w:right w:val="nil"/>
            </w:tcBorders>
            <w:shd w:val="clear" w:color="auto" w:fill="auto"/>
            <w:noWrap/>
            <w:tcMar>
              <w:top w:w="15" w:type="dxa"/>
              <w:left w:w="15" w:type="dxa"/>
              <w:bottom w:w="0" w:type="dxa"/>
              <w:right w:w="15" w:type="dxa"/>
            </w:tcMar>
            <w:vAlign w:val="center"/>
          </w:tcPr>
          <w:p w14:paraId="50222060" w14:textId="77777777" w:rsidR="000434A5" w:rsidRDefault="000434A5" w:rsidP="00557740">
            <w:pPr>
              <w:jc w:val="center"/>
              <w:rPr>
                <w:rFonts w:ascii="Arial" w:hAnsi="Arial" w:cs="Arial"/>
                <w:color w:val="000000"/>
                <w:szCs w:val="21"/>
              </w:rPr>
            </w:pPr>
            <w:r>
              <w:rPr>
                <w:rFonts w:ascii="Arial" w:hAnsi="Arial" w:cs="Arial"/>
                <w:color w:val="000000"/>
                <w:szCs w:val="21"/>
              </w:rPr>
              <w:t>2014</w:t>
            </w:r>
          </w:p>
        </w:tc>
        <w:tc>
          <w:tcPr>
            <w:tcW w:w="361" w:type="pct"/>
            <w:tcBorders>
              <w:top w:val="nil"/>
              <w:left w:val="nil"/>
              <w:bottom w:val="nil"/>
              <w:right w:val="nil"/>
            </w:tcBorders>
            <w:shd w:val="clear" w:color="auto" w:fill="auto"/>
            <w:noWrap/>
            <w:tcMar>
              <w:top w:w="15" w:type="dxa"/>
              <w:left w:w="15" w:type="dxa"/>
              <w:bottom w:w="0" w:type="dxa"/>
              <w:right w:w="15" w:type="dxa"/>
            </w:tcMar>
            <w:vAlign w:val="center"/>
          </w:tcPr>
          <w:p w14:paraId="7A3AF757" w14:textId="77777777" w:rsidR="000434A5" w:rsidRDefault="000434A5" w:rsidP="00557740">
            <w:pPr>
              <w:jc w:val="center"/>
              <w:rPr>
                <w:rFonts w:ascii="Arial" w:hAnsi="Arial" w:cs="Arial"/>
                <w:color w:val="000000"/>
                <w:szCs w:val="21"/>
              </w:rPr>
            </w:pPr>
            <w:r>
              <w:rPr>
                <w:rFonts w:ascii="Arial" w:hAnsi="Arial" w:cs="Arial"/>
                <w:color w:val="000000"/>
                <w:szCs w:val="21"/>
              </w:rPr>
              <w:t>D</w:t>
            </w:r>
          </w:p>
        </w:tc>
        <w:tc>
          <w:tcPr>
            <w:tcW w:w="1180" w:type="pct"/>
            <w:tcBorders>
              <w:top w:val="nil"/>
              <w:left w:val="nil"/>
              <w:bottom w:val="nil"/>
              <w:right w:val="nil"/>
            </w:tcBorders>
            <w:shd w:val="clear" w:color="auto" w:fill="auto"/>
            <w:noWrap/>
            <w:tcMar>
              <w:top w:w="15" w:type="dxa"/>
              <w:left w:w="15" w:type="dxa"/>
              <w:bottom w:w="0" w:type="dxa"/>
              <w:right w:w="15" w:type="dxa"/>
            </w:tcMar>
            <w:vAlign w:val="center"/>
          </w:tcPr>
          <w:p w14:paraId="432FC2B6" w14:textId="77777777" w:rsidR="000434A5" w:rsidRDefault="000434A5" w:rsidP="00557740">
            <w:pPr>
              <w:jc w:val="center"/>
              <w:rPr>
                <w:rFonts w:ascii="Arial" w:hAnsi="Arial" w:cs="Arial"/>
                <w:color w:val="000000"/>
                <w:szCs w:val="21"/>
              </w:rPr>
            </w:pPr>
            <w:r>
              <w:rPr>
                <w:rFonts w:ascii="Arial" w:hAnsi="Arial" w:cs="Arial"/>
                <w:color w:val="000000"/>
                <w:szCs w:val="21"/>
              </w:rPr>
              <w:t>浙江工商大学</w:t>
            </w:r>
          </w:p>
        </w:tc>
        <w:tc>
          <w:tcPr>
            <w:tcW w:w="602" w:type="pct"/>
            <w:tcBorders>
              <w:top w:val="nil"/>
              <w:left w:val="nil"/>
              <w:bottom w:val="nil"/>
              <w:right w:val="nil"/>
            </w:tcBorders>
            <w:shd w:val="clear" w:color="auto" w:fill="auto"/>
            <w:noWrap/>
            <w:tcMar>
              <w:top w:w="15" w:type="dxa"/>
              <w:left w:w="15" w:type="dxa"/>
              <w:bottom w:w="0" w:type="dxa"/>
              <w:right w:w="15" w:type="dxa"/>
            </w:tcMar>
            <w:vAlign w:val="center"/>
          </w:tcPr>
          <w:p w14:paraId="1A4D8E92" w14:textId="77777777" w:rsidR="000434A5" w:rsidRDefault="000434A5" w:rsidP="00557740">
            <w:pPr>
              <w:jc w:val="center"/>
              <w:rPr>
                <w:rFonts w:ascii="Arial" w:hAnsi="Arial" w:cs="Arial"/>
                <w:color w:val="000000"/>
                <w:szCs w:val="21"/>
              </w:rPr>
            </w:pPr>
            <w:r>
              <w:rPr>
                <w:rFonts w:ascii="Arial" w:hAnsi="Arial" w:cs="Arial"/>
                <w:color w:val="000000"/>
                <w:szCs w:val="21"/>
              </w:rPr>
              <w:t>3</w:t>
            </w:r>
          </w:p>
        </w:tc>
      </w:tr>
      <w:tr w:rsidR="000434A5" w14:paraId="3DDD0C2C" w14:textId="77777777" w:rsidTr="009A1DFC">
        <w:trPr>
          <w:trHeight w:val="255"/>
          <w:jc w:val="center"/>
        </w:trPr>
        <w:tc>
          <w:tcPr>
            <w:tcW w:w="358" w:type="pct"/>
            <w:tcBorders>
              <w:top w:val="nil"/>
              <w:left w:val="nil"/>
              <w:bottom w:val="nil"/>
              <w:right w:val="nil"/>
            </w:tcBorders>
            <w:shd w:val="clear" w:color="auto" w:fill="auto"/>
            <w:noWrap/>
            <w:tcMar>
              <w:top w:w="15" w:type="dxa"/>
              <w:left w:w="15" w:type="dxa"/>
              <w:bottom w:w="0" w:type="dxa"/>
              <w:right w:w="15" w:type="dxa"/>
            </w:tcMar>
            <w:vAlign w:val="center"/>
          </w:tcPr>
          <w:p w14:paraId="74686FDA" w14:textId="77777777" w:rsidR="000434A5" w:rsidRDefault="000434A5" w:rsidP="00557740">
            <w:pPr>
              <w:jc w:val="center"/>
              <w:rPr>
                <w:rFonts w:ascii="Arial" w:hAnsi="Arial" w:cs="Arial"/>
                <w:color w:val="000000"/>
                <w:szCs w:val="21"/>
              </w:rPr>
            </w:pPr>
            <w:r>
              <w:rPr>
                <w:rFonts w:ascii="Arial" w:hAnsi="Arial" w:cs="Arial"/>
                <w:color w:val="000000"/>
                <w:szCs w:val="21"/>
              </w:rPr>
              <w:t>2014</w:t>
            </w:r>
          </w:p>
        </w:tc>
        <w:tc>
          <w:tcPr>
            <w:tcW w:w="358" w:type="pct"/>
            <w:tcBorders>
              <w:top w:val="nil"/>
              <w:left w:val="nil"/>
              <w:bottom w:val="nil"/>
              <w:right w:val="nil"/>
            </w:tcBorders>
            <w:shd w:val="clear" w:color="auto" w:fill="auto"/>
            <w:noWrap/>
            <w:tcMar>
              <w:top w:w="15" w:type="dxa"/>
              <w:left w:w="15" w:type="dxa"/>
              <w:bottom w:w="0" w:type="dxa"/>
              <w:right w:w="15" w:type="dxa"/>
            </w:tcMar>
            <w:vAlign w:val="center"/>
          </w:tcPr>
          <w:p w14:paraId="1440B2A2" w14:textId="77777777" w:rsidR="000434A5" w:rsidRDefault="000434A5" w:rsidP="00557740">
            <w:pPr>
              <w:jc w:val="center"/>
              <w:rPr>
                <w:rFonts w:ascii="Arial" w:hAnsi="Arial" w:cs="Arial"/>
                <w:color w:val="000000"/>
                <w:szCs w:val="21"/>
              </w:rPr>
            </w:pPr>
            <w:r>
              <w:rPr>
                <w:rFonts w:ascii="Arial" w:hAnsi="Arial" w:cs="Arial"/>
                <w:color w:val="000000"/>
                <w:szCs w:val="21"/>
              </w:rPr>
              <w:t>B</w:t>
            </w:r>
          </w:p>
        </w:tc>
        <w:tc>
          <w:tcPr>
            <w:tcW w:w="1179" w:type="pct"/>
            <w:tcBorders>
              <w:top w:val="nil"/>
              <w:left w:val="nil"/>
              <w:bottom w:val="nil"/>
              <w:right w:val="nil"/>
            </w:tcBorders>
            <w:shd w:val="clear" w:color="auto" w:fill="auto"/>
            <w:noWrap/>
            <w:tcMar>
              <w:top w:w="15" w:type="dxa"/>
              <w:left w:w="15" w:type="dxa"/>
              <w:bottom w:w="0" w:type="dxa"/>
              <w:right w:w="15" w:type="dxa"/>
            </w:tcMar>
            <w:vAlign w:val="center"/>
          </w:tcPr>
          <w:p w14:paraId="1111AF0C" w14:textId="77777777" w:rsidR="000434A5" w:rsidRDefault="000434A5" w:rsidP="00557740">
            <w:pPr>
              <w:jc w:val="center"/>
              <w:rPr>
                <w:rFonts w:ascii="Arial" w:hAnsi="Arial" w:cs="Arial"/>
                <w:color w:val="000000"/>
                <w:szCs w:val="21"/>
              </w:rPr>
            </w:pPr>
            <w:r>
              <w:rPr>
                <w:rFonts w:ascii="Arial" w:hAnsi="Arial" w:cs="Arial"/>
                <w:color w:val="000000"/>
                <w:szCs w:val="21"/>
              </w:rPr>
              <w:t>杭州电子科技大学</w:t>
            </w:r>
          </w:p>
        </w:tc>
        <w:tc>
          <w:tcPr>
            <w:tcW w:w="603" w:type="pct"/>
            <w:tcBorders>
              <w:top w:val="nil"/>
              <w:left w:val="nil"/>
              <w:bottom w:val="nil"/>
              <w:right w:val="nil"/>
            </w:tcBorders>
            <w:shd w:val="clear" w:color="auto" w:fill="auto"/>
            <w:noWrap/>
            <w:tcMar>
              <w:top w:w="15" w:type="dxa"/>
              <w:left w:w="15" w:type="dxa"/>
              <w:bottom w:w="0" w:type="dxa"/>
              <w:right w:w="15" w:type="dxa"/>
            </w:tcMar>
            <w:vAlign w:val="center"/>
          </w:tcPr>
          <w:p w14:paraId="6E7509B1" w14:textId="77777777" w:rsidR="000434A5" w:rsidRDefault="000434A5" w:rsidP="00557740">
            <w:pPr>
              <w:jc w:val="center"/>
              <w:rPr>
                <w:rFonts w:ascii="Arial" w:hAnsi="Arial" w:cs="Arial"/>
                <w:color w:val="000000"/>
                <w:szCs w:val="21"/>
              </w:rPr>
            </w:pPr>
            <w:r>
              <w:rPr>
                <w:rFonts w:ascii="Arial" w:hAnsi="Arial" w:cs="Arial"/>
                <w:color w:val="000000"/>
                <w:szCs w:val="21"/>
              </w:rPr>
              <w:t>2</w:t>
            </w:r>
          </w:p>
        </w:tc>
        <w:tc>
          <w:tcPr>
            <w:tcW w:w="359" w:type="pct"/>
            <w:tcBorders>
              <w:top w:val="nil"/>
              <w:left w:val="nil"/>
              <w:bottom w:val="nil"/>
              <w:right w:val="nil"/>
            </w:tcBorders>
            <w:shd w:val="clear" w:color="auto" w:fill="auto"/>
            <w:noWrap/>
            <w:tcMar>
              <w:top w:w="15" w:type="dxa"/>
              <w:left w:w="15" w:type="dxa"/>
              <w:bottom w:w="0" w:type="dxa"/>
              <w:right w:w="15" w:type="dxa"/>
            </w:tcMar>
            <w:vAlign w:val="center"/>
          </w:tcPr>
          <w:p w14:paraId="1B01BD32" w14:textId="77777777" w:rsidR="000434A5" w:rsidRDefault="000434A5" w:rsidP="00557740">
            <w:pPr>
              <w:jc w:val="center"/>
              <w:rPr>
                <w:rFonts w:ascii="Arial" w:hAnsi="Arial" w:cs="Arial"/>
                <w:color w:val="000000"/>
                <w:szCs w:val="21"/>
              </w:rPr>
            </w:pPr>
            <w:r>
              <w:rPr>
                <w:rFonts w:ascii="Arial" w:hAnsi="Arial" w:cs="Arial"/>
                <w:color w:val="000000"/>
                <w:szCs w:val="21"/>
              </w:rPr>
              <w:t>2014</w:t>
            </w:r>
          </w:p>
        </w:tc>
        <w:tc>
          <w:tcPr>
            <w:tcW w:w="361" w:type="pct"/>
            <w:tcBorders>
              <w:top w:val="nil"/>
              <w:left w:val="nil"/>
              <w:bottom w:val="nil"/>
              <w:right w:val="nil"/>
            </w:tcBorders>
            <w:shd w:val="clear" w:color="auto" w:fill="auto"/>
            <w:noWrap/>
            <w:tcMar>
              <w:top w:w="15" w:type="dxa"/>
              <w:left w:w="15" w:type="dxa"/>
              <w:bottom w:w="0" w:type="dxa"/>
              <w:right w:w="15" w:type="dxa"/>
            </w:tcMar>
            <w:vAlign w:val="center"/>
          </w:tcPr>
          <w:p w14:paraId="7131910A" w14:textId="77777777" w:rsidR="000434A5" w:rsidRDefault="000434A5" w:rsidP="00557740">
            <w:pPr>
              <w:jc w:val="center"/>
              <w:rPr>
                <w:rFonts w:ascii="Arial" w:hAnsi="Arial" w:cs="Arial"/>
                <w:color w:val="000000"/>
                <w:szCs w:val="21"/>
              </w:rPr>
            </w:pPr>
            <w:r>
              <w:rPr>
                <w:rFonts w:ascii="Arial" w:hAnsi="Arial" w:cs="Arial"/>
                <w:color w:val="000000"/>
                <w:szCs w:val="21"/>
              </w:rPr>
              <w:t>D</w:t>
            </w:r>
          </w:p>
        </w:tc>
        <w:tc>
          <w:tcPr>
            <w:tcW w:w="1180" w:type="pct"/>
            <w:tcBorders>
              <w:top w:val="nil"/>
              <w:left w:val="nil"/>
              <w:bottom w:val="nil"/>
              <w:right w:val="nil"/>
            </w:tcBorders>
            <w:shd w:val="clear" w:color="auto" w:fill="auto"/>
            <w:noWrap/>
            <w:tcMar>
              <w:top w:w="15" w:type="dxa"/>
              <w:left w:w="15" w:type="dxa"/>
              <w:bottom w:w="0" w:type="dxa"/>
              <w:right w:w="15" w:type="dxa"/>
            </w:tcMar>
            <w:vAlign w:val="center"/>
          </w:tcPr>
          <w:p w14:paraId="15962665" w14:textId="77777777" w:rsidR="000434A5" w:rsidRDefault="000434A5" w:rsidP="00557740">
            <w:pPr>
              <w:jc w:val="center"/>
              <w:rPr>
                <w:rFonts w:ascii="Arial" w:hAnsi="Arial" w:cs="Arial"/>
                <w:color w:val="000000"/>
                <w:szCs w:val="21"/>
              </w:rPr>
            </w:pPr>
            <w:r>
              <w:rPr>
                <w:rFonts w:ascii="Arial" w:hAnsi="Arial" w:cs="Arial"/>
                <w:color w:val="000000"/>
                <w:szCs w:val="21"/>
              </w:rPr>
              <w:t>宁波大学</w:t>
            </w:r>
          </w:p>
        </w:tc>
        <w:tc>
          <w:tcPr>
            <w:tcW w:w="602" w:type="pct"/>
            <w:tcBorders>
              <w:top w:val="nil"/>
              <w:left w:val="nil"/>
              <w:bottom w:val="nil"/>
              <w:right w:val="nil"/>
            </w:tcBorders>
            <w:shd w:val="clear" w:color="auto" w:fill="auto"/>
            <w:noWrap/>
            <w:tcMar>
              <w:top w:w="15" w:type="dxa"/>
              <w:left w:w="15" w:type="dxa"/>
              <w:bottom w:w="0" w:type="dxa"/>
              <w:right w:w="15" w:type="dxa"/>
            </w:tcMar>
            <w:vAlign w:val="center"/>
          </w:tcPr>
          <w:p w14:paraId="3C4BAA9D" w14:textId="77777777" w:rsidR="000434A5" w:rsidRDefault="000434A5" w:rsidP="00557740">
            <w:pPr>
              <w:jc w:val="center"/>
              <w:rPr>
                <w:rFonts w:ascii="Arial" w:hAnsi="Arial" w:cs="Arial"/>
                <w:color w:val="000000"/>
                <w:szCs w:val="21"/>
              </w:rPr>
            </w:pPr>
            <w:r>
              <w:rPr>
                <w:rFonts w:ascii="Arial" w:hAnsi="Arial" w:cs="Arial"/>
                <w:color w:val="000000"/>
                <w:szCs w:val="21"/>
              </w:rPr>
              <w:t>3</w:t>
            </w:r>
          </w:p>
        </w:tc>
      </w:tr>
      <w:tr w:rsidR="000434A5" w14:paraId="2A9C2D55" w14:textId="77777777" w:rsidTr="009A1DFC">
        <w:trPr>
          <w:trHeight w:val="255"/>
          <w:jc w:val="center"/>
        </w:trPr>
        <w:tc>
          <w:tcPr>
            <w:tcW w:w="358" w:type="pct"/>
            <w:tcBorders>
              <w:top w:val="nil"/>
              <w:left w:val="nil"/>
              <w:bottom w:val="nil"/>
              <w:right w:val="nil"/>
            </w:tcBorders>
            <w:shd w:val="clear" w:color="auto" w:fill="auto"/>
            <w:noWrap/>
            <w:tcMar>
              <w:top w:w="15" w:type="dxa"/>
              <w:left w:w="15" w:type="dxa"/>
              <w:bottom w:w="0" w:type="dxa"/>
              <w:right w:w="15" w:type="dxa"/>
            </w:tcMar>
            <w:vAlign w:val="center"/>
          </w:tcPr>
          <w:p w14:paraId="6428C43B" w14:textId="77777777" w:rsidR="000434A5" w:rsidRDefault="000434A5" w:rsidP="00557740">
            <w:pPr>
              <w:jc w:val="center"/>
              <w:rPr>
                <w:rFonts w:ascii="Arial" w:hAnsi="Arial" w:cs="Arial"/>
                <w:color w:val="000000"/>
                <w:szCs w:val="21"/>
              </w:rPr>
            </w:pPr>
            <w:r>
              <w:rPr>
                <w:rFonts w:ascii="Arial" w:hAnsi="Arial" w:cs="Arial"/>
                <w:color w:val="000000"/>
                <w:szCs w:val="21"/>
              </w:rPr>
              <w:t>2014</w:t>
            </w:r>
          </w:p>
        </w:tc>
        <w:tc>
          <w:tcPr>
            <w:tcW w:w="358" w:type="pct"/>
            <w:tcBorders>
              <w:top w:val="nil"/>
              <w:left w:val="nil"/>
              <w:bottom w:val="nil"/>
              <w:right w:val="nil"/>
            </w:tcBorders>
            <w:shd w:val="clear" w:color="auto" w:fill="auto"/>
            <w:noWrap/>
            <w:tcMar>
              <w:top w:w="15" w:type="dxa"/>
              <w:left w:w="15" w:type="dxa"/>
              <w:bottom w:w="0" w:type="dxa"/>
              <w:right w:w="15" w:type="dxa"/>
            </w:tcMar>
            <w:vAlign w:val="center"/>
          </w:tcPr>
          <w:p w14:paraId="260AFC8A" w14:textId="77777777" w:rsidR="000434A5" w:rsidRDefault="000434A5" w:rsidP="00557740">
            <w:pPr>
              <w:jc w:val="center"/>
              <w:rPr>
                <w:rFonts w:ascii="Arial" w:hAnsi="Arial" w:cs="Arial"/>
                <w:color w:val="000000"/>
                <w:szCs w:val="21"/>
              </w:rPr>
            </w:pPr>
            <w:r>
              <w:rPr>
                <w:rFonts w:ascii="Arial" w:hAnsi="Arial" w:cs="Arial"/>
                <w:color w:val="000000"/>
                <w:szCs w:val="21"/>
              </w:rPr>
              <w:t>B</w:t>
            </w:r>
          </w:p>
        </w:tc>
        <w:tc>
          <w:tcPr>
            <w:tcW w:w="1179" w:type="pct"/>
            <w:tcBorders>
              <w:top w:val="nil"/>
              <w:left w:val="nil"/>
              <w:bottom w:val="nil"/>
              <w:right w:val="nil"/>
            </w:tcBorders>
            <w:shd w:val="clear" w:color="auto" w:fill="auto"/>
            <w:noWrap/>
            <w:tcMar>
              <w:top w:w="15" w:type="dxa"/>
              <w:left w:w="15" w:type="dxa"/>
              <w:bottom w:w="0" w:type="dxa"/>
              <w:right w:w="15" w:type="dxa"/>
            </w:tcMar>
            <w:vAlign w:val="center"/>
          </w:tcPr>
          <w:p w14:paraId="0E86FEC5" w14:textId="77777777" w:rsidR="000434A5" w:rsidRDefault="000434A5" w:rsidP="00557740">
            <w:pPr>
              <w:jc w:val="center"/>
              <w:rPr>
                <w:rFonts w:ascii="Arial" w:hAnsi="Arial" w:cs="Arial"/>
                <w:color w:val="000000"/>
                <w:szCs w:val="21"/>
              </w:rPr>
            </w:pPr>
            <w:r>
              <w:rPr>
                <w:rFonts w:ascii="Arial" w:hAnsi="Arial" w:cs="Arial"/>
                <w:color w:val="000000"/>
                <w:szCs w:val="21"/>
              </w:rPr>
              <w:t>浙江理工大学</w:t>
            </w:r>
          </w:p>
        </w:tc>
        <w:tc>
          <w:tcPr>
            <w:tcW w:w="603" w:type="pct"/>
            <w:tcBorders>
              <w:top w:val="nil"/>
              <w:left w:val="nil"/>
              <w:bottom w:val="nil"/>
              <w:right w:val="nil"/>
            </w:tcBorders>
            <w:shd w:val="clear" w:color="auto" w:fill="auto"/>
            <w:noWrap/>
            <w:tcMar>
              <w:top w:w="15" w:type="dxa"/>
              <w:left w:w="15" w:type="dxa"/>
              <w:bottom w:w="0" w:type="dxa"/>
              <w:right w:w="15" w:type="dxa"/>
            </w:tcMar>
            <w:vAlign w:val="center"/>
          </w:tcPr>
          <w:p w14:paraId="6BE88DBA" w14:textId="77777777" w:rsidR="000434A5" w:rsidRDefault="000434A5" w:rsidP="00557740">
            <w:pPr>
              <w:jc w:val="center"/>
              <w:rPr>
                <w:rFonts w:ascii="Arial" w:hAnsi="Arial" w:cs="Arial"/>
                <w:color w:val="000000"/>
                <w:szCs w:val="21"/>
              </w:rPr>
            </w:pPr>
            <w:r>
              <w:rPr>
                <w:rFonts w:ascii="Arial" w:hAnsi="Arial" w:cs="Arial"/>
                <w:color w:val="000000"/>
                <w:szCs w:val="21"/>
              </w:rPr>
              <w:t>2</w:t>
            </w:r>
          </w:p>
        </w:tc>
        <w:tc>
          <w:tcPr>
            <w:tcW w:w="359" w:type="pct"/>
            <w:tcBorders>
              <w:top w:val="nil"/>
              <w:left w:val="nil"/>
              <w:bottom w:val="nil"/>
              <w:right w:val="nil"/>
            </w:tcBorders>
            <w:shd w:val="clear" w:color="auto" w:fill="auto"/>
            <w:noWrap/>
            <w:tcMar>
              <w:top w:w="15" w:type="dxa"/>
              <w:left w:w="15" w:type="dxa"/>
              <w:bottom w:w="0" w:type="dxa"/>
              <w:right w:w="15" w:type="dxa"/>
            </w:tcMar>
            <w:vAlign w:val="center"/>
          </w:tcPr>
          <w:p w14:paraId="53920152" w14:textId="77777777" w:rsidR="000434A5" w:rsidRDefault="000434A5" w:rsidP="00557740">
            <w:pPr>
              <w:jc w:val="center"/>
              <w:rPr>
                <w:rFonts w:ascii="Arial" w:hAnsi="Arial" w:cs="Arial"/>
                <w:color w:val="000000"/>
                <w:szCs w:val="21"/>
              </w:rPr>
            </w:pPr>
            <w:r>
              <w:rPr>
                <w:rFonts w:ascii="Arial" w:hAnsi="Arial" w:cs="Arial"/>
                <w:color w:val="000000"/>
                <w:szCs w:val="21"/>
              </w:rPr>
              <w:t>2014</w:t>
            </w:r>
          </w:p>
        </w:tc>
        <w:tc>
          <w:tcPr>
            <w:tcW w:w="361" w:type="pct"/>
            <w:tcBorders>
              <w:top w:val="nil"/>
              <w:left w:val="nil"/>
              <w:bottom w:val="nil"/>
              <w:right w:val="nil"/>
            </w:tcBorders>
            <w:shd w:val="clear" w:color="auto" w:fill="auto"/>
            <w:noWrap/>
            <w:tcMar>
              <w:top w:w="15" w:type="dxa"/>
              <w:left w:w="15" w:type="dxa"/>
              <w:bottom w:w="0" w:type="dxa"/>
              <w:right w:w="15" w:type="dxa"/>
            </w:tcMar>
            <w:vAlign w:val="center"/>
          </w:tcPr>
          <w:p w14:paraId="557C764C" w14:textId="77777777" w:rsidR="000434A5" w:rsidRDefault="000434A5" w:rsidP="00557740">
            <w:pPr>
              <w:jc w:val="center"/>
              <w:rPr>
                <w:rFonts w:ascii="Arial" w:hAnsi="Arial" w:cs="Arial"/>
                <w:color w:val="000000"/>
                <w:szCs w:val="21"/>
              </w:rPr>
            </w:pPr>
            <w:r>
              <w:rPr>
                <w:rFonts w:ascii="Arial" w:hAnsi="Arial" w:cs="Arial"/>
                <w:color w:val="000000"/>
                <w:szCs w:val="21"/>
              </w:rPr>
              <w:t>D</w:t>
            </w:r>
          </w:p>
        </w:tc>
        <w:tc>
          <w:tcPr>
            <w:tcW w:w="1180" w:type="pct"/>
            <w:tcBorders>
              <w:top w:val="nil"/>
              <w:left w:val="nil"/>
              <w:bottom w:val="nil"/>
              <w:right w:val="nil"/>
            </w:tcBorders>
            <w:shd w:val="clear" w:color="auto" w:fill="auto"/>
            <w:noWrap/>
            <w:tcMar>
              <w:top w:w="15" w:type="dxa"/>
              <w:left w:w="15" w:type="dxa"/>
              <w:bottom w:w="0" w:type="dxa"/>
              <w:right w:w="15" w:type="dxa"/>
            </w:tcMar>
            <w:vAlign w:val="center"/>
          </w:tcPr>
          <w:p w14:paraId="22D32BC9" w14:textId="77777777" w:rsidR="000434A5" w:rsidRDefault="000434A5" w:rsidP="00557740">
            <w:pPr>
              <w:jc w:val="center"/>
              <w:rPr>
                <w:rFonts w:ascii="Arial" w:hAnsi="Arial" w:cs="Arial"/>
                <w:color w:val="000000"/>
                <w:szCs w:val="21"/>
              </w:rPr>
            </w:pPr>
            <w:r>
              <w:rPr>
                <w:rFonts w:ascii="Arial" w:hAnsi="Arial" w:cs="Arial"/>
                <w:color w:val="000000"/>
                <w:szCs w:val="21"/>
              </w:rPr>
              <w:t>宁波大学</w:t>
            </w:r>
          </w:p>
        </w:tc>
        <w:tc>
          <w:tcPr>
            <w:tcW w:w="602" w:type="pct"/>
            <w:tcBorders>
              <w:top w:val="nil"/>
              <w:left w:val="nil"/>
              <w:bottom w:val="nil"/>
              <w:right w:val="nil"/>
            </w:tcBorders>
            <w:shd w:val="clear" w:color="auto" w:fill="auto"/>
            <w:noWrap/>
            <w:tcMar>
              <w:top w:w="15" w:type="dxa"/>
              <w:left w:w="15" w:type="dxa"/>
              <w:bottom w:w="0" w:type="dxa"/>
              <w:right w:w="15" w:type="dxa"/>
            </w:tcMar>
            <w:vAlign w:val="center"/>
          </w:tcPr>
          <w:p w14:paraId="1A438042" w14:textId="77777777" w:rsidR="000434A5" w:rsidRDefault="000434A5" w:rsidP="00557740">
            <w:pPr>
              <w:jc w:val="center"/>
              <w:rPr>
                <w:rFonts w:ascii="Arial" w:hAnsi="Arial" w:cs="Arial"/>
                <w:color w:val="000000"/>
                <w:szCs w:val="21"/>
              </w:rPr>
            </w:pPr>
            <w:r>
              <w:rPr>
                <w:rFonts w:ascii="Arial" w:hAnsi="Arial" w:cs="Arial"/>
                <w:color w:val="000000"/>
                <w:szCs w:val="21"/>
              </w:rPr>
              <w:t>3</w:t>
            </w:r>
          </w:p>
        </w:tc>
      </w:tr>
      <w:tr w:rsidR="000434A5" w14:paraId="5DFB9D98" w14:textId="77777777" w:rsidTr="009A1DFC">
        <w:trPr>
          <w:trHeight w:val="255"/>
          <w:jc w:val="center"/>
        </w:trPr>
        <w:tc>
          <w:tcPr>
            <w:tcW w:w="358" w:type="pct"/>
            <w:tcBorders>
              <w:top w:val="nil"/>
              <w:left w:val="nil"/>
              <w:bottom w:val="nil"/>
              <w:right w:val="nil"/>
            </w:tcBorders>
            <w:shd w:val="clear" w:color="auto" w:fill="auto"/>
            <w:noWrap/>
            <w:tcMar>
              <w:top w:w="15" w:type="dxa"/>
              <w:left w:w="15" w:type="dxa"/>
              <w:bottom w:w="0" w:type="dxa"/>
              <w:right w:w="15" w:type="dxa"/>
            </w:tcMar>
            <w:vAlign w:val="center"/>
          </w:tcPr>
          <w:p w14:paraId="4483E90D" w14:textId="77777777" w:rsidR="000434A5" w:rsidRDefault="000434A5" w:rsidP="00557740">
            <w:pPr>
              <w:jc w:val="center"/>
              <w:rPr>
                <w:rFonts w:ascii="Arial" w:hAnsi="Arial" w:cs="Arial"/>
                <w:color w:val="000000"/>
                <w:szCs w:val="21"/>
              </w:rPr>
            </w:pPr>
            <w:r>
              <w:rPr>
                <w:rFonts w:ascii="Arial" w:hAnsi="Arial" w:cs="Arial"/>
                <w:color w:val="000000"/>
                <w:szCs w:val="21"/>
              </w:rPr>
              <w:t>2014</w:t>
            </w:r>
          </w:p>
        </w:tc>
        <w:tc>
          <w:tcPr>
            <w:tcW w:w="358" w:type="pct"/>
            <w:tcBorders>
              <w:top w:val="nil"/>
              <w:left w:val="nil"/>
              <w:bottom w:val="nil"/>
              <w:right w:val="nil"/>
            </w:tcBorders>
            <w:shd w:val="clear" w:color="auto" w:fill="auto"/>
            <w:noWrap/>
            <w:tcMar>
              <w:top w:w="15" w:type="dxa"/>
              <w:left w:w="15" w:type="dxa"/>
              <w:bottom w:w="0" w:type="dxa"/>
              <w:right w:w="15" w:type="dxa"/>
            </w:tcMar>
            <w:vAlign w:val="center"/>
          </w:tcPr>
          <w:p w14:paraId="2533CC13" w14:textId="77777777" w:rsidR="000434A5" w:rsidRDefault="000434A5" w:rsidP="00557740">
            <w:pPr>
              <w:jc w:val="center"/>
              <w:rPr>
                <w:rFonts w:ascii="Arial" w:hAnsi="Arial" w:cs="Arial"/>
                <w:color w:val="000000"/>
                <w:szCs w:val="21"/>
              </w:rPr>
            </w:pPr>
            <w:r>
              <w:rPr>
                <w:rFonts w:ascii="Arial" w:hAnsi="Arial" w:cs="Arial"/>
                <w:color w:val="000000"/>
                <w:szCs w:val="21"/>
              </w:rPr>
              <w:t>B</w:t>
            </w:r>
          </w:p>
        </w:tc>
        <w:tc>
          <w:tcPr>
            <w:tcW w:w="1179" w:type="pct"/>
            <w:tcBorders>
              <w:top w:val="nil"/>
              <w:left w:val="nil"/>
              <w:bottom w:val="nil"/>
              <w:right w:val="nil"/>
            </w:tcBorders>
            <w:shd w:val="clear" w:color="auto" w:fill="auto"/>
            <w:noWrap/>
            <w:tcMar>
              <w:top w:w="15" w:type="dxa"/>
              <w:left w:w="15" w:type="dxa"/>
              <w:bottom w:w="0" w:type="dxa"/>
              <w:right w:w="15" w:type="dxa"/>
            </w:tcMar>
            <w:vAlign w:val="center"/>
          </w:tcPr>
          <w:p w14:paraId="4F28C826" w14:textId="77777777" w:rsidR="000434A5" w:rsidRDefault="000434A5" w:rsidP="00557740">
            <w:pPr>
              <w:jc w:val="center"/>
              <w:rPr>
                <w:rFonts w:ascii="Arial" w:hAnsi="Arial" w:cs="Arial"/>
                <w:color w:val="000000"/>
                <w:szCs w:val="21"/>
              </w:rPr>
            </w:pPr>
            <w:r>
              <w:rPr>
                <w:rFonts w:ascii="Arial" w:hAnsi="Arial" w:cs="Arial"/>
                <w:color w:val="000000"/>
                <w:szCs w:val="21"/>
              </w:rPr>
              <w:t>浙江理工大学</w:t>
            </w:r>
          </w:p>
        </w:tc>
        <w:tc>
          <w:tcPr>
            <w:tcW w:w="603" w:type="pct"/>
            <w:tcBorders>
              <w:top w:val="nil"/>
              <w:left w:val="nil"/>
              <w:bottom w:val="nil"/>
              <w:right w:val="nil"/>
            </w:tcBorders>
            <w:shd w:val="clear" w:color="auto" w:fill="auto"/>
            <w:noWrap/>
            <w:tcMar>
              <w:top w:w="15" w:type="dxa"/>
              <w:left w:w="15" w:type="dxa"/>
              <w:bottom w:w="0" w:type="dxa"/>
              <w:right w:w="15" w:type="dxa"/>
            </w:tcMar>
            <w:vAlign w:val="center"/>
          </w:tcPr>
          <w:p w14:paraId="6A932C13" w14:textId="77777777" w:rsidR="000434A5" w:rsidRDefault="000434A5" w:rsidP="00557740">
            <w:pPr>
              <w:jc w:val="center"/>
              <w:rPr>
                <w:rFonts w:ascii="Arial" w:hAnsi="Arial" w:cs="Arial"/>
                <w:color w:val="000000"/>
                <w:szCs w:val="21"/>
              </w:rPr>
            </w:pPr>
            <w:r>
              <w:rPr>
                <w:rFonts w:ascii="Arial" w:hAnsi="Arial" w:cs="Arial"/>
                <w:color w:val="000000"/>
                <w:szCs w:val="21"/>
              </w:rPr>
              <w:t>2</w:t>
            </w:r>
          </w:p>
        </w:tc>
        <w:tc>
          <w:tcPr>
            <w:tcW w:w="359" w:type="pct"/>
            <w:tcBorders>
              <w:top w:val="nil"/>
              <w:left w:val="nil"/>
              <w:bottom w:val="nil"/>
              <w:right w:val="nil"/>
            </w:tcBorders>
            <w:shd w:val="clear" w:color="auto" w:fill="auto"/>
            <w:noWrap/>
            <w:tcMar>
              <w:top w:w="15" w:type="dxa"/>
              <w:left w:w="15" w:type="dxa"/>
              <w:bottom w:w="0" w:type="dxa"/>
              <w:right w:w="15" w:type="dxa"/>
            </w:tcMar>
            <w:vAlign w:val="center"/>
          </w:tcPr>
          <w:p w14:paraId="2B0EBFAD" w14:textId="77777777" w:rsidR="000434A5" w:rsidRDefault="000434A5" w:rsidP="00557740">
            <w:pPr>
              <w:jc w:val="center"/>
              <w:rPr>
                <w:rFonts w:ascii="Arial" w:hAnsi="Arial" w:cs="Arial"/>
                <w:color w:val="000000"/>
                <w:szCs w:val="21"/>
              </w:rPr>
            </w:pPr>
            <w:r>
              <w:rPr>
                <w:rFonts w:ascii="Arial" w:hAnsi="Arial" w:cs="Arial"/>
                <w:color w:val="000000"/>
                <w:szCs w:val="21"/>
              </w:rPr>
              <w:t>2014</w:t>
            </w:r>
          </w:p>
        </w:tc>
        <w:tc>
          <w:tcPr>
            <w:tcW w:w="361" w:type="pct"/>
            <w:tcBorders>
              <w:top w:val="nil"/>
              <w:left w:val="nil"/>
              <w:bottom w:val="nil"/>
              <w:right w:val="nil"/>
            </w:tcBorders>
            <w:shd w:val="clear" w:color="auto" w:fill="auto"/>
            <w:noWrap/>
            <w:tcMar>
              <w:top w:w="15" w:type="dxa"/>
              <w:left w:w="15" w:type="dxa"/>
              <w:bottom w:w="0" w:type="dxa"/>
              <w:right w:w="15" w:type="dxa"/>
            </w:tcMar>
            <w:vAlign w:val="center"/>
          </w:tcPr>
          <w:p w14:paraId="6B498157" w14:textId="77777777" w:rsidR="000434A5" w:rsidRDefault="000434A5" w:rsidP="00557740">
            <w:pPr>
              <w:jc w:val="center"/>
              <w:rPr>
                <w:rFonts w:ascii="Arial" w:hAnsi="Arial" w:cs="Arial"/>
                <w:color w:val="000000"/>
                <w:szCs w:val="21"/>
              </w:rPr>
            </w:pPr>
            <w:r>
              <w:rPr>
                <w:rFonts w:ascii="Arial" w:hAnsi="Arial" w:cs="Arial"/>
                <w:color w:val="000000"/>
                <w:szCs w:val="21"/>
              </w:rPr>
              <w:t>E</w:t>
            </w:r>
          </w:p>
        </w:tc>
        <w:tc>
          <w:tcPr>
            <w:tcW w:w="1180" w:type="pct"/>
            <w:tcBorders>
              <w:top w:val="nil"/>
              <w:left w:val="nil"/>
              <w:bottom w:val="nil"/>
              <w:right w:val="nil"/>
            </w:tcBorders>
            <w:shd w:val="clear" w:color="auto" w:fill="auto"/>
            <w:noWrap/>
            <w:tcMar>
              <w:top w:w="15" w:type="dxa"/>
              <w:left w:w="15" w:type="dxa"/>
              <w:bottom w:w="0" w:type="dxa"/>
              <w:right w:w="15" w:type="dxa"/>
            </w:tcMar>
            <w:vAlign w:val="center"/>
          </w:tcPr>
          <w:p w14:paraId="7DF3E335" w14:textId="77777777" w:rsidR="000434A5" w:rsidRDefault="000434A5" w:rsidP="00557740">
            <w:pPr>
              <w:jc w:val="center"/>
              <w:rPr>
                <w:rFonts w:ascii="Arial" w:hAnsi="Arial" w:cs="Arial"/>
                <w:color w:val="000000"/>
                <w:szCs w:val="21"/>
              </w:rPr>
            </w:pPr>
            <w:r>
              <w:rPr>
                <w:rFonts w:ascii="Arial" w:hAnsi="Arial" w:cs="Arial"/>
                <w:color w:val="000000"/>
                <w:szCs w:val="21"/>
              </w:rPr>
              <w:t>宁波大学</w:t>
            </w:r>
          </w:p>
        </w:tc>
        <w:tc>
          <w:tcPr>
            <w:tcW w:w="602" w:type="pct"/>
            <w:tcBorders>
              <w:top w:val="nil"/>
              <w:left w:val="nil"/>
              <w:bottom w:val="nil"/>
              <w:right w:val="nil"/>
            </w:tcBorders>
            <w:shd w:val="clear" w:color="auto" w:fill="auto"/>
            <w:noWrap/>
            <w:tcMar>
              <w:top w:w="15" w:type="dxa"/>
              <w:left w:w="15" w:type="dxa"/>
              <w:bottom w:w="0" w:type="dxa"/>
              <w:right w:w="15" w:type="dxa"/>
            </w:tcMar>
            <w:vAlign w:val="center"/>
          </w:tcPr>
          <w:p w14:paraId="10606B28" w14:textId="77777777" w:rsidR="000434A5" w:rsidRDefault="000434A5" w:rsidP="00557740">
            <w:pPr>
              <w:jc w:val="center"/>
              <w:rPr>
                <w:rFonts w:ascii="Arial" w:hAnsi="Arial" w:cs="Arial"/>
                <w:color w:val="000000"/>
                <w:szCs w:val="21"/>
              </w:rPr>
            </w:pPr>
            <w:r>
              <w:rPr>
                <w:rFonts w:ascii="Arial" w:hAnsi="Arial" w:cs="Arial"/>
                <w:color w:val="000000"/>
                <w:szCs w:val="21"/>
              </w:rPr>
              <w:t>1</w:t>
            </w:r>
          </w:p>
        </w:tc>
      </w:tr>
      <w:tr w:rsidR="000434A5" w14:paraId="16B63C60" w14:textId="77777777" w:rsidTr="009A1DFC">
        <w:trPr>
          <w:trHeight w:val="255"/>
          <w:jc w:val="center"/>
        </w:trPr>
        <w:tc>
          <w:tcPr>
            <w:tcW w:w="358" w:type="pct"/>
            <w:tcBorders>
              <w:top w:val="nil"/>
              <w:left w:val="nil"/>
              <w:bottom w:val="nil"/>
              <w:right w:val="nil"/>
            </w:tcBorders>
            <w:shd w:val="clear" w:color="auto" w:fill="auto"/>
            <w:noWrap/>
            <w:tcMar>
              <w:top w:w="15" w:type="dxa"/>
              <w:left w:w="15" w:type="dxa"/>
              <w:bottom w:w="0" w:type="dxa"/>
              <w:right w:w="15" w:type="dxa"/>
            </w:tcMar>
            <w:vAlign w:val="center"/>
          </w:tcPr>
          <w:p w14:paraId="18D9B5AD" w14:textId="77777777" w:rsidR="000434A5" w:rsidRDefault="000434A5" w:rsidP="00557740">
            <w:pPr>
              <w:jc w:val="center"/>
              <w:rPr>
                <w:rFonts w:ascii="Arial" w:hAnsi="Arial" w:cs="Arial"/>
                <w:color w:val="000000"/>
                <w:szCs w:val="21"/>
              </w:rPr>
            </w:pPr>
            <w:r>
              <w:rPr>
                <w:rFonts w:ascii="Arial" w:hAnsi="Arial" w:cs="Arial"/>
                <w:color w:val="000000"/>
                <w:szCs w:val="21"/>
              </w:rPr>
              <w:t>2014</w:t>
            </w:r>
          </w:p>
        </w:tc>
        <w:tc>
          <w:tcPr>
            <w:tcW w:w="358" w:type="pct"/>
            <w:tcBorders>
              <w:top w:val="nil"/>
              <w:left w:val="nil"/>
              <w:bottom w:val="nil"/>
              <w:right w:val="nil"/>
            </w:tcBorders>
            <w:shd w:val="clear" w:color="auto" w:fill="auto"/>
            <w:noWrap/>
            <w:tcMar>
              <w:top w:w="15" w:type="dxa"/>
              <w:left w:w="15" w:type="dxa"/>
              <w:bottom w:w="0" w:type="dxa"/>
              <w:right w:w="15" w:type="dxa"/>
            </w:tcMar>
            <w:vAlign w:val="center"/>
          </w:tcPr>
          <w:p w14:paraId="7C1B42B3" w14:textId="77777777" w:rsidR="000434A5" w:rsidRDefault="000434A5" w:rsidP="00557740">
            <w:pPr>
              <w:jc w:val="center"/>
              <w:rPr>
                <w:rFonts w:ascii="Arial" w:hAnsi="Arial" w:cs="Arial"/>
                <w:color w:val="000000"/>
                <w:szCs w:val="21"/>
              </w:rPr>
            </w:pPr>
            <w:r>
              <w:rPr>
                <w:rFonts w:ascii="Arial" w:hAnsi="Arial" w:cs="Arial"/>
                <w:color w:val="000000"/>
                <w:szCs w:val="21"/>
              </w:rPr>
              <w:t>B</w:t>
            </w:r>
          </w:p>
        </w:tc>
        <w:tc>
          <w:tcPr>
            <w:tcW w:w="1179" w:type="pct"/>
            <w:tcBorders>
              <w:top w:val="nil"/>
              <w:left w:val="nil"/>
              <w:bottom w:val="nil"/>
              <w:right w:val="nil"/>
            </w:tcBorders>
            <w:shd w:val="clear" w:color="auto" w:fill="auto"/>
            <w:noWrap/>
            <w:tcMar>
              <w:top w:w="15" w:type="dxa"/>
              <w:left w:w="15" w:type="dxa"/>
              <w:bottom w:w="0" w:type="dxa"/>
              <w:right w:w="15" w:type="dxa"/>
            </w:tcMar>
            <w:vAlign w:val="center"/>
          </w:tcPr>
          <w:p w14:paraId="3CDAD553" w14:textId="77777777" w:rsidR="000434A5" w:rsidRDefault="000434A5" w:rsidP="00557740">
            <w:pPr>
              <w:jc w:val="center"/>
              <w:rPr>
                <w:rFonts w:ascii="Arial" w:hAnsi="Arial" w:cs="Arial"/>
                <w:color w:val="000000"/>
                <w:szCs w:val="21"/>
              </w:rPr>
            </w:pPr>
            <w:r>
              <w:rPr>
                <w:rFonts w:ascii="Arial" w:hAnsi="Arial" w:cs="Arial"/>
                <w:color w:val="000000"/>
                <w:szCs w:val="21"/>
              </w:rPr>
              <w:t>宁波大学</w:t>
            </w:r>
          </w:p>
        </w:tc>
        <w:tc>
          <w:tcPr>
            <w:tcW w:w="603" w:type="pct"/>
            <w:tcBorders>
              <w:top w:val="nil"/>
              <w:left w:val="nil"/>
              <w:bottom w:val="nil"/>
              <w:right w:val="nil"/>
            </w:tcBorders>
            <w:shd w:val="clear" w:color="auto" w:fill="auto"/>
            <w:noWrap/>
            <w:tcMar>
              <w:top w:w="15" w:type="dxa"/>
              <w:left w:w="15" w:type="dxa"/>
              <w:bottom w:w="0" w:type="dxa"/>
              <w:right w:w="15" w:type="dxa"/>
            </w:tcMar>
            <w:vAlign w:val="center"/>
          </w:tcPr>
          <w:p w14:paraId="32369437" w14:textId="77777777" w:rsidR="000434A5" w:rsidRDefault="000434A5" w:rsidP="00557740">
            <w:pPr>
              <w:jc w:val="center"/>
              <w:rPr>
                <w:rFonts w:ascii="Arial" w:hAnsi="Arial" w:cs="Arial"/>
                <w:color w:val="000000"/>
                <w:szCs w:val="21"/>
              </w:rPr>
            </w:pPr>
            <w:r>
              <w:rPr>
                <w:rFonts w:ascii="Arial" w:hAnsi="Arial" w:cs="Arial"/>
                <w:color w:val="000000"/>
                <w:szCs w:val="21"/>
              </w:rPr>
              <w:t>2</w:t>
            </w:r>
          </w:p>
        </w:tc>
        <w:tc>
          <w:tcPr>
            <w:tcW w:w="359" w:type="pct"/>
            <w:tcBorders>
              <w:top w:val="nil"/>
              <w:left w:val="nil"/>
              <w:bottom w:val="nil"/>
              <w:right w:val="nil"/>
            </w:tcBorders>
            <w:shd w:val="clear" w:color="auto" w:fill="auto"/>
            <w:noWrap/>
            <w:tcMar>
              <w:top w:w="15" w:type="dxa"/>
              <w:left w:w="15" w:type="dxa"/>
              <w:bottom w:w="0" w:type="dxa"/>
              <w:right w:w="15" w:type="dxa"/>
            </w:tcMar>
            <w:vAlign w:val="center"/>
          </w:tcPr>
          <w:p w14:paraId="72E0CB42" w14:textId="77777777" w:rsidR="000434A5" w:rsidRDefault="000434A5" w:rsidP="00557740">
            <w:pPr>
              <w:jc w:val="center"/>
              <w:rPr>
                <w:rFonts w:ascii="Arial" w:hAnsi="Arial" w:cs="Arial"/>
                <w:color w:val="000000"/>
                <w:szCs w:val="21"/>
              </w:rPr>
            </w:pPr>
            <w:r>
              <w:rPr>
                <w:rFonts w:ascii="Arial" w:hAnsi="Arial" w:cs="Arial"/>
                <w:color w:val="000000"/>
                <w:szCs w:val="21"/>
              </w:rPr>
              <w:t>2014</w:t>
            </w:r>
          </w:p>
        </w:tc>
        <w:tc>
          <w:tcPr>
            <w:tcW w:w="361" w:type="pct"/>
            <w:tcBorders>
              <w:top w:val="nil"/>
              <w:left w:val="nil"/>
              <w:bottom w:val="nil"/>
              <w:right w:val="nil"/>
            </w:tcBorders>
            <w:shd w:val="clear" w:color="auto" w:fill="auto"/>
            <w:noWrap/>
            <w:tcMar>
              <w:top w:w="15" w:type="dxa"/>
              <w:left w:w="15" w:type="dxa"/>
              <w:bottom w:w="0" w:type="dxa"/>
              <w:right w:w="15" w:type="dxa"/>
            </w:tcMar>
            <w:vAlign w:val="center"/>
          </w:tcPr>
          <w:p w14:paraId="738FC4FE" w14:textId="77777777" w:rsidR="000434A5" w:rsidRDefault="000434A5" w:rsidP="00557740">
            <w:pPr>
              <w:jc w:val="center"/>
              <w:rPr>
                <w:rFonts w:ascii="Arial" w:hAnsi="Arial" w:cs="Arial"/>
                <w:color w:val="000000"/>
                <w:szCs w:val="21"/>
              </w:rPr>
            </w:pPr>
            <w:r>
              <w:rPr>
                <w:rFonts w:ascii="Arial" w:hAnsi="Arial" w:cs="Arial"/>
                <w:color w:val="000000"/>
                <w:szCs w:val="21"/>
              </w:rPr>
              <w:t>E</w:t>
            </w:r>
          </w:p>
        </w:tc>
        <w:tc>
          <w:tcPr>
            <w:tcW w:w="1180" w:type="pct"/>
            <w:tcBorders>
              <w:top w:val="nil"/>
              <w:left w:val="nil"/>
              <w:bottom w:val="nil"/>
              <w:right w:val="nil"/>
            </w:tcBorders>
            <w:shd w:val="clear" w:color="auto" w:fill="auto"/>
            <w:noWrap/>
            <w:tcMar>
              <w:top w:w="15" w:type="dxa"/>
              <w:left w:w="15" w:type="dxa"/>
              <w:bottom w:w="0" w:type="dxa"/>
              <w:right w:w="15" w:type="dxa"/>
            </w:tcMar>
            <w:vAlign w:val="center"/>
          </w:tcPr>
          <w:p w14:paraId="6D8539C2" w14:textId="77777777" w:rsidR="000434A5" w:rsidRDefault="000434A5" w:rsidP="00557740">
            <w:pPr>
              <w:jc w:val="center"/>
              <w:rPr>
                <w:rFonts w:ascii="Arial" w:hAnsi="Arial" w:cs="Arial"/>
                <w:color w:val="000000"/>
                <w:szCs w:val="21"/>
              </w:rPr>
            </w:pPr>
            <w:r>
              <w:rPr>
                <w:rFonts w:ascii="Arial" w:hAnsi="Arial" w:cs="Arial"/>
                <w:color w:val="000000"/>
                <w:szCs w:val="21"/>
              </w:rPr>
              <w:t>杭州电子科技大学</w:t>
            </w:r>
          </w:p>
        </w:tc>
        <w:tc>
          <w:tcPr>
            <w:tcW w:w="602" w:type="pct"/>
            <w:tcBorders>
              <w:top w:val="nil"/>
              <w:left w:val="nil"/>
              <w:bottom w:val="nil"/>
              <w:right w:val="nil"/>
            </w:tcBorders>
            <w:shd w:val="clear" w:color="auto" w:fill="auto"/>
            <w:noWrap/>
            <w:tcMar>
              <w:top w:w="15" w:type="dxa"/>
              <w:left w:w="15" w:type="dxa"/>
              <w:bottom w:w="0" w:type="dxa"/>
              <w:right w:w="15" w:type="dxa"/>
            </w:tcMar>
            <w:vAlign w:val="center"/>
          </w:tcPr>
          <w:p w14:paraId="2B05C07D" w14:textId="77777777" w:rsidR="000434A5" w:rsidRDefault="000434A5" w:rsidP="00557740">
            <w:pPr>
              <w:jc w:val="center"/>
              <w:rPr>
                <w:rFonts w:ascii="Arial" w:hAnsi="Arial" w:cs="Arial"/>
                <w:color w:val="000000"/>
                <w:szCs w:val="21"/>
              </w:rPr>
            </w:pPr>
            <w:r>
              <w:rPr>
                <w:rFonts w:ascii="Arial" w:hAnsi="Arial" w:cs="Arial"/>
                <w:color w:val="000000"/>
                <w:szCs w:val="21"/>
              </w:rPr>
              <w:t>2</w:t>
            </w:r>
          </w:p>
        </w:tc>
      </w:tr>
      <w:tr w:rsidR="000434A5" w14:paraId="456EE891" w14:textId="77777777" w:rsidTr="009A1DFC">
        <w:trPr>
          <w:trHeight w:val="255"/>
          <w:jc w:val="center"/>
        </w:trPr>
        <w:tc>
          <w:tcPr>
            <w:tcW w:w="358" w:type="pct"/>
            <w:tcBorders>
              <w:top w:val="nil"/>
              <w:left w:val="nil"/>
              <w:bottom w:val="nil"/>
              <w:right w:val="nil"/>
            </w:tcBorders>
            <w:shd w:val="clear" w:color="auto" w:fill="auto"/>
            <w:noWrap/>
            <w:tcMar>
              <w:top w:w="15" w:type="dxa"/>
              <w:left w:w="15" w:type="dxa"/>
              <w:bottom w:w="0" w:type="dxa"/>
              <w:right w:w="15" w:type="dxa"/>
            </w:tcMar>
            <w:vAlign w:val="center"/>
          </w:tcPr>
          <w:p w14:paraId="6836F4DB" w14:textId="77777777" w:rsidR="000434A5" w:rsidRDefault="000434A5" w:rsidP="00557740">
            <w:pPr>
              <w:jc w:val="center"/>
              <w:rPr>
                <w:rFonts w:ascii="Arial" w:hAnsi="Arial" w:cs="Arial"/>
                <w:color w:val="000000"/>
                <w:szCs w:val="21"/>
              </w:rPr>
            </w:pPr>
            <w:r>
              <w:rPr>
                <w:rFonts w:ascii="Arial" w:hAnsi="Arial" w:cs="Arial"/>
                <w:color w:val="000000"/>
                <w:szCs w:val="21"/>
              </w:rPr>
              <w:t>2014</w:t>
            </w:r>
          </w:p>
        </w:tc>
        <w:tc>
          <w:tcPr>
            <w:tcW w:w="358" w:type="pct"/>
            <w:tcBorders>
              <w:top w:val="nil"/>
              <w:left w:val="nil"/>
              <w:bottom w:val="nil"/>
              <w:right w:val="nil"/>
            </w:tcBorders>
            <w:shd w:val="clear" w:color="auto" w:fill="auto"/>
            <w:noWrap/>
            <w:tcMar>
              <w:top w:w="15" w:type="dxa"/>
              <w:left w:w="15" w:type="dxa"/>
              <w:bottom w:w="0" w:type="dxa"/>
              <w:right w:w="15" w:type="dxa"/>
            </w:tcMar>
            <w:vAlign w:val="center"/>
          </w:tcPr>
          <w:p w14:paraId="371EE288" w14:textId="77777777" w:rsidR="000434A5" w:rsidRDefault="000434A5" w:rsidP="00557740">
            <w:pPr>
              <w:jc w:val="center"/>
              <w:rPr>
                <w:rFonts w:ascii="Arial" w:hAnsi="Arial" w:cs="Arial"/>
                <w:color w:val="000000"/>
                <w:szCs w:val="21"/>
              </w:rPr>
            </w:pPr>
            <w:r>
              <w:rPr>
                <w:rFonts w:ascii="Arial" w:hAnsi="Arial" w:cs="Arial"/>
                <w:color w:val="000000"/>
                <w:szCs w:val="21"/>
              </w:rPr>
              <w:t>B</w:t>
            </w:r>
          </w:p>
        </w:tc>
        <w:tc>
          <w:tcPr>
            <w:tcW w:w="1179" w:type="pct"/>
            <w:tcBorders>
              <w:top w:val="nil"/>
              <w:left w:val="nil"/>
              <w:bottom w:val="nil"/>
              <w:right w:val="nil"/>
            </w:tcBorders>
            <w:shd w:val="clear" w:color="auto" w:fill="auto"/>
            <w:noWrap/>
            <w:tcMar>
              <w:top w:w="15" w:type="dxa"/>
              <w:left w:w="15" w:type="dxa"/>
              <w:bottom w:w="0" w:type="dxa"/>
              <w:right w:w="15" w:type="dxa"/>
            </w:tcMar>
            <w:vAlign w:val="center"/>
          </w:tcPr>
          <w:p w14:paraId="36E55971" w14:textId="77777777" w:rsidR="000434A5" w:rsidRDefault="000434A5" w:rsidP="00557740">
            <w:pPr>
              <w:jc w:val="center"/>
              <w:rPr>
                <w:rFonts w:ascii="Arial" w:hAnsi="Arial" w:cs="Arial"/>
                <w:color w:val="000000"/>
                <w:szCs w:val="21"/>
              </w:rPr>
            </w:pPr>
            <w:r>
              <w:rPr>
                <w:rFonts w:ascii="Arial" w:hAnsi="Arial" w:cs="Arial"/>
                <w:color w:val="000000"/>
                <w:szCs w:val="21"/>
              </w:rPr>
              <w:t>宁波大学</w:t>
            </w:r>
          </w:p>
        </w:tc>
        <w:tc>
          <w:tcPr>
            <w:tcW w:w="603" w:type="pct"/>
            <w:tcBorders>
              <w:top w:val="nil"/>
              <w:left w:val="nil"/>
              <w:bottom w:val="nil"/>
              <w:right w:val="nil"/>
            </w:tcBorders>
            <w:shd w:val="clear" w:color="auto" w:fill="auto"/>
            <w:noWrap/>
            <w:tcMar>
              <w:top w:w="15" w:type="dxa"/>
              <w:left w:w="15" w:type="dxa"/>
              <w:bottom w:w="0" w:type="dxa"/>
              <w:right w:w="15" w:type="dxa"/>
            </w:tcMar>
            <w:vAlign w:val="center"/>
          </w:tcPr>
          <w:p w14:paraId="17A51C52" w14:textId="77777777" w:rsidR="000434A5" w:rsidRDefault="000434A5" w:rsidP="00557740">
            <w:pPr>
              <w:jc w:val="center"/>
              <w:rPr>
                <w:rFonts w:ascii="Arial" w:hAnsi="Arial" w:cs="Arial"/>
                <w:color w:val="000000"/>
                <w:szCs w:val="21"/>
              </w:rPr>
            </w:pPr>
            <w:r>
              <w:rPr>
                <w:rFonts w:ascii="Arial" w:hAnsi="Arial" w:cs="Arial"/>
                <w:color w:val="000000"/>
                <w:szCs w:val="21"/>
              </w:rPr>
              <w:t>2</w:t>
            </w:r>
          </w:p>
        </w:tc>
        <w:tc>
          <w:tcPr>
            <w:tcW w:w="359" w:type="pct"/>
            <w:tcBorders>
              <w:top w:val="nil"/>
              <w:left w:val="nil"/>
              <w:bottom w:val="nil"/>
              <w:right w:val="nil"/>
            </w:tcBorders>
            <w:shd w:val="clear" w:color="auto" w:fill="auto"/>
            <w:noWrap/>
            <w:tcMar>
              <w:top w:w="15" w:type="dxa"/>
              <w:left w:w="15" w:type="dxa"/>
              <w:bottom w:w="0" w:type="dxa"/>
              <w:right w:w="15" w:type="dxa"/>
            </w:tcMar>
            <w:vAlign w:val="center"/>
          </w:tcPr>
          <w:p w14:paraId="343C2838" w14:textId="77777777" w:rsidR="000434A5" w:rsidRDefault="000434A5" w:rsidP="00557740">
            <w:pPr>
              <w:jc w:val="center"/>
              <w:rPr>
                <w:rFonts w:ascii="Arial" w:hAnsi="Arial" w:cs="Arial"/>
                <w:color w:val="000000"/>
                <w:szCs w:val="21"/>
              </w:rPr>
            </w:pPr>
            <w:r>
              <w:rPr>
                <w:rFonts w:ascii="Arial" w:hAnsi="Arial" w:cs="Arial"/>
                <w:color w:val="000000"/>
                <w:szCs w:val="21"/>
              </w:rPr>
              <w:t>2014</w:t>
            </w:r>
          </w:p>
        </w:tc>
        <w:tc>
          <w:tcPr>
            <w:tcW w:w="361" w:type="pct"/>
            <w:tcBorders>
              <w:top w:val="nil"/>
              <w:left w:val="nil"/>
              <w:bottom w:val="nil"/>
              <w:right w:val="nil"/>
            </w:tcBorders>
            <w:shd w:val="clear" w:color="auto" w:fill="auto"/>
            <w:noWrap/>
            <w:tcMar>
              <w:top w:w="15" w:type="dxa"/>
              <w:left w:w="15" w:type="dxa"/>
              <w:bottom w:w="0" w:type="dxa"/>
              <w:right w:w="15" w:type="dxa"/>
            </w:tcMar>
            <w:vAlign w:val="center"/>
          </w:tcPr>
          <w:p w14:paraId="596A5CCB" w14:textId="77777777" w:rsidR="000434A5" w:rsidRDefault="000434A5" w:rsidP="00557740">
            <w:pPr>
              <w:jc w:val="center"/>
              <w:rPr>
                <w:rFonts w:ascii="Arial" w:hAnsi="Arial" w:cs="Arial"/>
                <w:color w:val="000000"/>
                <w:szCs w:val="21"/>
              </w:rPr>
            </w:pPr>
            <w:r>
              <w:rPr>
                <w:rFonts w:ascii="Arial" w:hAnsi="Arial" w:cs="Arial"/>
                <w:color w:val="000000"/>
                <w:szCs w:val="21"/>
              </w:rPr>
              <w:t>E</w:t>
            </w:r>
          </w:p>
        </w:tc>
        <w:tc>
          <w:tcPr>
            <w:tcW w:w="1180" w:type="pct"/>
            <w:tcBorders>
              <w:top w:val="nil"/>
              <w:left w:val="nil"/>
              <w:bottom w:val="nil"/>
              <w:right w:val="nil"/>
            </w:tcBorders>
            <w:shd w:val="clear" w:color="auto" w:fill="auto"/>
            <w:noWrap/>
            <w:tcMar>
              <w:top w:w="15" w:type="dxa"/>
              <w:left w:w="15" w:type="dxa"/>
              <w:bottom w:w="0" w:type="dxa"/>
              <w:right w:w="15" w:type="dxa"/>
            </w:tcMar>
            <w:vAlign w:val="center"/>
          </w:tcPr>
          <w:p w14:paraId="6076C717" w14:textId="77777777" w:rsidR="000434A5" w:rsidRDefault="000434A5" w:rsidP="00557740">
            <w:pPr>
              <w:jc w:val="center"/>
              <w:rPr>
                <w:rFonts w:ascii="Arial" w:hAnsi="Arial" w:cs="Arial"/>
                <w:color w:val="000000"/>
                <w:szCs w:val="21"/>
              </w:rPr>
            </w:pPr>
            <w:r>
              <w:rPr>
                <w:rFonts w:ascii="Arial" w:hAnsi="Arial" w:cs="Arial"/>
                <w:color w:val="000000"/>
                <w:szCs w:val="21"/>
              </w:rPr>
              <w:t>杭州电子科技大学</w:t>
            </w:r>
          </w:p>
        </w:tc>
        <w:tc>
          <w:tcPr>
            <w:tcW w:w="602" w:type="pct"/>
            <w:tcBorders>
              <w:top w:val="nil"/>
              <w:left w:val="nil"/>
              <w:bottom w:val="nil"/>
              <w:right w:val="nil"/>
            </w:tcBorders>
            <w:shd w:val="clear" w:color="auto" w:fill="auto"/>
            <w:noWrap/>
            <w:tcMar>
              <w:top w:w="15" w:type="dxa"/>
              <w:left w:w="15" w:type="dxa"/>
              <w:bottom w:w="0" w:type="dxa"/>
              <w:right w:w="15" w:type="dxa"/>
            </w:tcMar>
            <w:vAlign w:val="center"/>
          </w:tcPr>
          <w:p w14:paraId="47C0AB0D" w14:textId="77777777" w:rsidR="000434A5" w:rsidRDefault="000434A5" w:rsidP="00557740">
            <w:pPr>
              <w:jc w:val="center"/>
              <w:rPr>
                <w:rFonts w:ascii="Arial" w:hAnsi="Arial" w:cs="Arial"/>
                <w:color w:val="000000"/>
                <w:szCs w:val="21"/>
              </w:rPr>
            </w:pPr>
            <w:r>
              <w:rPr>
                <w:rFonts w:ascii="Arial" w:hAnsi="Arial" w:cs="Arial"/>
                <w:color w:val="000000"/>
                <w:szCs w:val="21"/>
              </w:rPr>
              <w:t>2</w:t>
            </w:r>
          </w:p>
        </w:tc>
      </w:tr>
      <w:tr w:rsidR="000434A5" w14:paraId="06B4020C" w14:textId="77777777" w:rsidTr="009A1DFC">
        <w:trPr>
          <w:trHeight w:val="255"/>
          <w:jc w:val="center"/>
        </w:trPr>
        <w:tc>
          <w:tcPr>
            <w:tcW w:w="358" w:type="pct"/>
            <w:tcBorders>
              <w:top w:val="nil"/>
              <w:left w:val="nil"/>
              <w:bottom w:val="nil"/>
              <w:right w:val="nil"/>
            </w:tcBorders>
            <w:shd w:val="clear" w:color="auto" w:fill="auto"/>
            <w:noWrap/>
            <w:tcMar>
              <w:top w:w="15" w:type="dxa"/>
              <w:left w:w="15" w:type="dxa"/>
              <w:bottom w:w="0" w:type="dxa"/>
              <w:right w:w="15" w:type="dxa"/>
            </w:tcMar>
            <w:vAlign w:val="center"/>
          </w:tcPr>
          <w:p w14:paraId="4ADCCA28" w14:textId="77777777" w:rsidR="000434A5" w:rsidRDefault="000434A5" w:rsidP="00557740">
            <w:pPr>
              <w:jc w:val="center"/>
              <w:rPr>
                <w:rFonts w:ascii="Arial" w:hAnsi="Arial" w:cs="Arial"/>
                <w:color w:val="000000"/>
                <w:szCs w:val="21"/>
              </w:rPr>
            </w:pPr>
            <w:r>
              <w:rPr>
                <w:rFonts w:ascii="Arial" w:hAnsi="Arial" w:cs="Arial"/>
                <w:color w:val="000000"/>
                <w:szCs w:val="21"/>
              </w:rPr>
              <w:t>2014</w:t>
            </w:r>
          </w:p>
        </w:tc>
        <w:tc>
          <w:tcPr>
            <w:tcW w:w="358" w:type="pct"/>
            <w:tcBorders>
              <w:top w:val="nil"/>
              <w:left w:val="nil"/>
              <w:bottom w:val="nil"/>
              <w:right w:val="nil"/>
            </w:tcBorders>
            <w:shd w:val="clear" w:color="auto" w:fill="auto"/>
            <w:noWrap/>
            <w:tcMar>
              <w:top w:w="15" w:type="dxa"/>
              <w:left w:w="15" w:type="dxa"/>
              <w:bottom w:w="0" w:type="dxa"/>
              <w:right w:w="15" w:type="dxa"/>
            </w:tcMar>
            <w:vAlign w:val="center"/>
          </w:tcPr>
          <w:p w14:paraId="3D23CD4D" w14:textId="77777777" w:rsidR="000434A5" w:rsidRDefault="000434A5" w:rsidP="00557740">
            <w:pPr>
              <w:jc w:val="center"/>
              <w:rPr>
                <w:rFonts w:ascii="Arial" w:hAnsi="Arial" w:cs="Arial"/>
                <w:color w:val="000000"/>
                <w:szCs w:val="21"/>
              </w:rPr>
            </w:pPr>
            <w:r>
              <w:rPr>
                <w:rFonts w:ascii="Arial" w:hAnsi="Arial" w:cs="Arial"/>
                <w:color w:val="000000"/>
                <w:szCs w:val="21"/>
              </w:rPr>
              <w:t>B</w:t>
            </w:r>
          </w:p>
        </w:tc>
        <w:tc>
          <w:tcPr>
            <w:tcW w:w="1179" w:type="pct"/>
            <w:tcBorders>
              <w:top w:val="nil"/>
              <w:left w:val="nil"/>
              <w:bottom w:val="nil"/>
              <w:right w:val="nil"/>
            </w:tcBorders>
            <w:shd w:val="clear" w:color="auto" w:fill="auto"/>
            <w:noWrap/>
            <w:tcMar>
              <w:top w:w="15" w:type="dxa"/>
              <w:left w:w="15" w:type="dxa"/>
              <w:bottom w:w="0" w:type="dxa"/>
              <w:right w:w="15" w:type="dxa"/>
            </w:tcMar>
            <w:vAlign w:val="center"/>
          </w:tcPr>
          <w:p w14:paraId="2187E881" w14:textId="77777777" w:rsidR="000434A5" w:rsidRDefault="000434A5" w:rsidP="00557740">
            <w:pPr>
              <w:jc w:val="center"/>
              <w:rPr>
                <w:rFonts w:ascii="Arial" w:hAnsi="Arial" w:cs="Arial"/>
                <w:color w:val="000000"/>
                <w:szCs w:val="21"/>
              </w:rPr>
            </w:pPr>
            <w:r>
              <w:rPr>
                <w:rFonts w:ascii="Arial" w:hAnsi="Arial" w:cs="Arial"/>
                <w:color w:val="000000"/>
                <w:szCs w:val="21"/>
              </w:rPr>
              <w:t>宁波大学</w:t>
            </w:r>
          </w:p>
        </w:tc>
        <w:tc>
          <w:tcPr>
            <w:tcW w:w="603" w:type="pct"/>
            <w:tcBorders>
              <w:top w:val="nil"/>
              <w:left w:val="nil"/>
              <w:bottom w:val="nil"/>
              <w:right w:val="nil"/>
            </w:tcBorders>
            <w:shd w:val="clear" w:color="auto" w:fill="auto"/>
            <w:noWrap/>
            <w:tcMar>
              <w:top w:w="15" w:type="dxa"/>
              <w:left w:w="15" w:type="dxa"/>
              <w:bottom w:w="0" w:type="dxa"/>
              <w:right w:w="15" w:type="dxa"/>
            </w:tcMar>
            <w:vAlign w:val="center"/>
          </w:tcPr>
          <w:p w14:paraId="75EF550E" w14:textId="77777777" w:rsidR="000434A5" w:rsidRDefault="000434A5" w:rsidP="00557740">
            <w:pPr>
              <w:jc w:val="center"/>
              <w:rPr>
                <w:rFonts w:ascii="Arial" w:hAnsi="Arial" w:cs="Arial"/>
                <w:color w:val="000000"/>
                <w:szCs w:val="21"/>
              </w:rPr>
            </w:pPr>
            <w:r>
              <w:rPr>
                <w:rFonts w:ascii="Arial" w:hAnsi="Arial" w:cs="Arial"/>
                <w:color w:val="000000"/>
                <w:szCs w:val="21"/>
              </w:rPr>
              <w:t>2</w:t>
            </w:r>
          </w:p>
        </w:tc>
        <w:tc>
          <w:tcPr>
            <w:tcW w:w="359" w:type="pct"/>
            <w:tcBorders>
              <w:top w:val="nil"/>
              <w:left w:val="nil"/>
              <w:bottom w:val="nil"/>
              <w:right w:val="nil"/>
            </w:tcBorders>
            <w:shd w:val="clear" w:color="auto" w:fill="auto"/>
            <w:noWrap/>
            <w:tcMar>
              <w:top w:w="15" w:type="dxa"/>
              <w:left w:w="15" w:type="dxa"/>
              <w:bottom w:w="0" w:type="dxa"/>
              <w:right w:w="15" w:type="dxa"/>
            </w:tcMar>
            <w:vAlign w:val="center"/>
          </w:tcPr>
          <w:p w14:paraId="799F0320" w14:textId="77777777" w:rsidR="000434A5" w:rsidRDefault="000434A5" w:rsidP="00557740">
            <w:pPr>
              <w:jc w:val="center"/>
              <w:rPr>
                <w:rFonts w:ascii="Arial" w:hAnsi="Arial" w:cs="Arial"/>
                <w:color w:val="000000"/>
                <w:szCs w:val="21"/>
              </w:rPr>
            </w:pPr>
            <w:r>
              <w:rPr>
                <w:rFonts w:ascii="Arial" w:hAnsi="Arial" w:cs="Arial"/>
                <w:color w:val="000000"/>
                <w:szCs w:val="21"/>
              </w:rPr>
              <w:t>2014</w:t>
            </w:r>
          </w:p>
        </w:tc>
        <w:tc>
          <w:tcPr>
            <w:tcW w:w="361" w:type="pct"/>
            <w:tcBorders>
              <w:top w:val="nil"/>
              <w:left w:val="nil"/>
              <w:bottom w:val="nil"/>
              <w:right w:val="nil"/>
            </w:tcBorders>
            <w:shd w:val="clear" w:color="auto" w:fill="auto"/>
            <w:noWrap/>
            <w:tcMar>
              <w:top w:w="15" w:type="dxa"/>
              <w:left w:w="15" w:type="dxa"/>
              <w:bottom w:w="0" w:type="dxa"/>
              <w:right w:w="15" w:type="dxa"/>
            </w:tcMar>
            <w:vAlign w:val="center"/>
          </w:tcPr>
          <w:p w14:paraId="361D6205" w14:textId="77777777" w:rsidR="000434A5" w:rsidRDefault="000434A5" w:rsidP="00557740">
            <w:pPr>
              <w:jc w:val="center"/>
              <w:rPr>
                <w:rFonts w:ascii="Arial" w:hAnsi="Arial" w:cs="Arial"/>
                <w:color w:val="000000"/>
                <w:szCs w:val="21"/>
              </w:rPr>
            </w:pPr>
            <w:r>
              <w:rPr>
                <w:rFonts w:ascii="Arial" w:hAnsi="Arial" w:cs="Arial"/>
                <w:color w:val="000000"/>
                <w:szCs w:val="21"/>
              </w:rPr>
              <w:t>E</w:t>
            </w:r>
          </w:p>
        </w:tc>
        <w:tc>
          <w:tcPr>
            <w:tcW w:w="1180" w:type="pct"/>
            <w:tcBorders>
              <w:top w:val="nil"/>
              <w:left w:val="nil"/>
              <w:bottom w:val="nil"/>
              <w:right w:val="nil"/>
            </w:tcBorders>
            <w:shd w:val="clear" w:color="auto" w:fill="auto"/>
            <w:noWrap/>
            <w:tcMar>
              <w:top w:w="15" w:type="dxa"/>
              <w:left w:w="15" w:type="dxa"/>
              <w:bottom w:w="0" w:type="dxa"/>
              <w:right w:w="15" w:type="dxa"/>
            </w:tcMar>
            <w:vAlign w:val="center"/>
          </w:tcPr>
          <w:p w14:paraId="204630BC" w14:textId="77777777" w:rsidR="000434A5" w:rsidRDefault="000434A5" w:rsidP="00557740">
            <w:pPr>
              <w:jc w:val="center"/>
              <w:rPr>
                <w:rFonts w:ascii="Arial" w:hAnsi="Arial" w:cs="Arial"/>
                <w:color w:val="000000"/>
                <w:szCs w:val="21"/>
              </w:rPr>
            </w:pPr>
            <w:r>
              <w:rPr>
                <w:rFonts w:ascii="Arial" w:hAnsi="Arial" w:cs="Arial"/>
                <w:color w:val="000000"/>
                <w:szCs w:val="21"/>
              </w:rPr>
              <w:t>杭州电子科技大学</w:t>
            </w:r>
          </w:p>
        </w:tc>
        <w:tc>
          <w:tcPr>
            <w:tcW w:w="602" w:type="pct"/>
            <w:tcBorders>
              <w:top w:val="nil"/>
              <w:left w:val="nil"/>
              <w:bottom w:val="nil"/>
              <w:right w:val="nil"/>
            </w:tcBorders>
            <w:shd w:val="clear" w:color="auto" w:fill="auto"/>
            <w:noWrap/>
            <w:tcMar>
              <w:top w:w="15" w:type="dxa"/>
              <w:left w:w="15" w:type="dxa"/>
              <w:bottom w:w="0" w:type="dxa"/>
              <w:right w:w="15" w:type="dxa"/>
            </w:tcMar>
            <w:vAlign w:val="center"/>
          </w:tcPr>
          <w:p w14:paraId="3FC86ABF" w14:textId="77777777" w:rsidR="000434A5" w:rsidRDefault="000434A5" w:rsidP="00557740">
            <w:pPr>
              <w:jc w:val="center"/>
              <w:rPr>
                <w:rFonts w:ascii="Arial" w:hAnsi="Arial" w:cs="Arial"/>
                <w:color w:val="000000"/>
                <w:szCs w:val="21"/>
              </w:rPr>
            </w:pPr>
            <w:r>
              <w:rPr>
                <w:rFonts w:ascii="Arial" w:hAnsi="Arial" w:cs="Arial"/>
                <w:color w:val="000000"/>
                <w:szCs w:val="21"/>
              </w:rPr>
              <w:t>2</w:t>
            </w:r>
          </w:p>
        </w:tc>
      </w:tr>
      <w:tr w:rsidR="000434A5" w14:paraId="6086789A" w14:textId="77777777" w:rsidTr="009A1DFC">
        <w:trPr>
          <w:trHeight w:val="255"/>
          <w:jc w:val="center"/>
        </w:trPr>
        <w:tc>
          <w:tcPr>
            <w:tcW w:w="358" w:type="pct"/>
            <w:tcBorders>
              <w:top w:val="nil"/>
              <w:left w:val="nil"/>
              <w:bottom w:val="nil"/>
              <w:right w:val="nil"/>
            </w:tcBorders>
            <w:shd w:val="clear" w:color="auto" w:fill="auto"/>
            <w:noWrap/>
            <w:tcMar>
              <w:top w:w="15" w:type="dxa"/>
              <w:left w:w="15" w:type="dxa"/>
              <w:bottom w:w="0" w:type="dxa"/>
              <w:right w:w="15" w:type="dxa"/>
            </w:tcMar>
            <w:vAlign w:val="center"/>
          </w:tcPr>
          <w:p w14:paraId="42BF45F9" w14:textId="77777777" w:rsidR="000434A5" w:rsidRDefault="000434A5" w:rsidP="00557740">
            <w:pPr>
              <w:jc w:val="center"/>
              <w:rPr>
                <w:rFonts w:ascii="Arial" w:hAnsi="Arial" w:cs="Arial"/>
                <w:color w:val="000000"/>
                <w:szCs w:val="21"/>
              </w:rPr>
            </w:pPr>
            <w:r>
              <w:rPr>
                <w:rFonts w:ascii="Arial" w:hAnsi="Arial" w:cs="Arial"/>
                <w:color w:val="000000"/>
                <w:szCs w:val="21"/>
              </w:rPr>
              <w:t>2014</w:t>
            </w:r>
          </w:p>
        </w:tc>
        <w:tc>
          <w:tcPr>
            <w:tcW w:w="358" w:type="pct"/>
            <w:tcBorders>
              <w:top w:val="nil"/>
              <w:left w:val="nil"/>
              <w:bottom w:val="nil"/>
              <w:right w:val="nil"/>
            </w:tcBorders>
            <w:shd w:val="clear" w:color="auto" w:fill="auto"/>
            <w:noWrap/>
            <w:tcMar>
              <w:top w:w="15" w:type="dxa"/>
              <w:left w:w="15" w:type="dxa"/>
              <w:bottom w:w="0" w:type="dxa"/>
              <w:right w:w="15" w:type="dxa"/>
            </w:tcMar>
            <w:vAlign w:val="center"/>
          </w:tcPr>
          <w:p w14:paraId="08E4F630" w14:textId="77777777" w:rsidR="000434A5" w:rsidRDefault="000434A5" w:rsidP="00557740">
            <w:pPr>
              <w:jc w:val="center"/>
              <w:rPr>
                <w:rFonts w:ascii="Arial" w:hAnsi="Arial" w:cs="Arial"/>
                <w:color w:val="000000"/>
                <w:szCs w:val="21"/>
              </w:rPr>
            </w:pPr>
            <w:r>
              <w:rPr>
                <w:rFonts w:ascii="Arial" w:hAnsi="Arial" w:cs="Arial"/>
                <w:color w:val="000000"/>
                <w:szCs w:val="21"/>
              </w:rPr>
              <w:t>B</w:t>
            </w:r>
          </w:p>
        </w:tc>
        <w:tc>
          <w:tcPr>
            <w:tcW w:w="1179" w:type="pct"/>
            <w:tcBorders>
              <w:top w:val="nil"/>
              <w:left w:val="nil"/>
              <w:bottom w:val="nil"/>
              <w:right w:val="nil"/>
            </w:tcBorders>
            <w:shd w:val="clear" w:color="auto" w:fill="auto"/>
            <w:noWrap/>
            <w:tcMar>
              <w:top w:w="15" w:type="dxa"/>
              <w:left w:w="15" w:type="dxa"/>
              <w:bottom w:w="0" w:type="dxa"/>
              <w:right w:w="15" w:type="dxa"/>
            </w:tcMar>
            <w:vAlign w:val="center"/>
          </w:tcPr>
          <w:p w14:paraId="52C54DA1" w14:textId="77777777" w:rsidR="000434A5" w:rsidRDefault="000434A5" w:rsidP="00557740">
            <w:pPr>
              <w:jc w:val="center"/>
              <w:rPr>
                <w:rFonts w:ascii="Arial" w:hAnsi="Arial" w:cs="Arial"/>
                <w:color w:val="000000"/>
                <w:szCs w:val="21"/>
              </w:rPr>
            </w:pPr>
            <w:r>
              <w:rPr>
                <w:rFonts w:ascii="Arial" w:hAnsi="Arial" w:cs="Arial"/>
                <w:color w:val="000000"/>
                <w:szCs w:val="21"/>
              </w:rPr>
              <w:t>杭州电子科技大学</w:t>
            </w:r>
          </w:p>
        </w:tc>
        <w:tc>
          <w:tcPr>
            <w:tcW w:w="603" w:type="pct"/>
            <w:tcBorders>
              <w:top w:val="nil"/>
              <w:left w:val="nil"/>
              <w:bottom w:val="nil"/>
              <w:right w:val="nil"/>
            </w:tcBorders>
            <w:shd w:val="clear" w:color="auto" w:fill="auto"/>
            <w:noWrap/>
            <w:tcMar>
              <w:top w:w="15" w:type="dxa"/>
              <w:left w:w="15" w:type="dxa"/>
              <w:bottom w:w="0" w:type="dxa"/>
              <w:right w:w="15" w:type="dxa"/>
            </w:tcMar>
            <w:vAlign w:val="center"/>
          </w:tcPr>
          <w:p w14:paraId="763FEA2F" w14:textId="77777777" w:rsidR="000434A5" w:rsidRDefault="000434A5" w:rsidP="00557740">
            <w:pPr>
              <w:jc w:val="center"/>
              <w:rPr>
                <w:rFonts w:ascii="Arial" w:hAnsi="Arial" w:cs="Arial"/>
                <w:color w:val="000000"/>
                <w:szCs w:val="21"/>
              </w:rPr>
            </w:pPr>
            <w:r>
              <w:rPr>
                <w:rFonts w:ascii="Arial" w:hAnsi="Arial" w:cs="Arial"/>
                <w:color w:val="000000"/>
                <w:szCs w:val="21"/>
              </w:rPr>
              <w:t>3</w:t>
            </w:r>
          </w:p>
        </w:tc>
        <w:tc>
          <w:tcPr>
            <w:tcW w:w="359" w:type="pct"/>
            <w:tcBorders>
              <w:top w:val="nil"/>
              <w:left w:val="nil"/>
              <w:bottom w:val="nil"/>
              <w:right w:val="nil"/>
            </w:tcBorders>
            <w:shd w:val="clear" w:color="auto" w:fill="auto"/>
            <w:noWrap/>
            <w:tcMar>
              <w:top w:w="15" w:type="dxa"/>
              <w:left w:w="15" w:type="dxa"/>
              <w:bottom w:w="0" w:type="dxa"/>
              <w:right w:w="15" w:type="dxa"/>
            </w:tcMar>
            <w:vAlign w:val="center"/>
          </w:tcPr>
          <w:p w14:paraId="0D07FEF8" w14:textId="77777777" w:rsidR="000434A5" w:rsidRDefault="000434A5" w:rsidP="00557740">
            <w:pPr>
              <w:jc w:val="center"/>
              <w:rPr>
                <w:rFonts w:ascii="Arial" w:hAnsi="Arial" w:cs="Arial"/>
                <w:color w:val="000000"/>
                <w:szCs w:val="21"/>
              </w:rPr>
            </w:pPr>
            <w:r>
              <w:rPr>
                <w:rFonts w:ascii="Arial" w:hAnsi="Arial" w:cs="Arial"/>
                <w:color w:val="000000"/>
                <w:szCs w:val="21"/>
              </w:rPr>
              <w:t>2014</w:t>
            </w:r>
          </w:p>
        </w:tc>
        <w:tc>
          <w:tcPr>
            <w:tcW w:w="361" w:type="pct"/>
            <w:tcBorders>
              <w:top w:val="nil"/>
              <w:left w:val="nil"/>
              <w:bottom w:val="nil"/>
              <w:right w:val="nil"/>
            </w:tcBorders>
            <w:shd w:val="clear" w:color="auto" w:fill="auto"/>
            <w:noWrap/>
            <w:tcMar>
              <w:top w:w="15" w:type="dxa"/>
              <w:left w:w="15" w:type="dxa"/>
              <w:bottom w:w="0" w:type="dxa"/>
              <w:right w:w="15" w:type="dxa"/>
            </w:tcMar>
            <w:vAlign w:val="center"/>
          </w:tcPr>
          <w:p w14:paraId="07646382" w14:textId="77777777" w:rsidR="000434A5" w:rsidRDefault="000434A5" w:rsidP="00557740">
            <w:pPr>
              <w:jc w:val="center"/>
              <w:rPr>
                <w:rFonts w:ascii="Arial" w:hAnsi="Arial" w:cs="Arial"/>
                <w:color w:val="000000"/>
                <w:szCs w:val="21"/>
              </w:rPr>
            </w:pPr>
            <w:r>
              <w:rPr>
                <w:rFonts w:ascii="Arial" w:hAnsi="Arial" w:cs="Arial"/>
                <w:color w:val="000000"/>
                <w:szCs w:val="21"/>
              </w:rPr>
              <w:t>E</w:t>
            </w:r>
          </w:p>
        </w:tc>
        <w:tc>
          <w:tcPr>
            <w:tcW w:w="1180" w:type="pct"/>
            <w:tcBorders>
              <w:top w:val="nil"/>
              <w:left w:val="nil"/>
              <w:bottom w:val="nil"/>
              <w:right w:val="nil"/>
            </w:tcBorders>
            <w:shd w:val="clear" w:color="auto" w:fill="auto"/>
            <w:noWrap/>
            <w:tcMar>
              <w:top w:w="15" w:type="dxa"/>
              <w:left w:w="15" w:type="dxa"/>
              <w:bottom w:w="0" w:type="dxa"/>
              <w:right w:w="15" w:type="dxa"/>
            </w:tcMar>
            <w:vAlign w:val="center"/>
          </w:tcPr>
          <w:p w14:paraId="314A1F42" w14:textId="77777777" w:rsidR="000434A5" w:rsidRDefault="000434A5" w:rsidP="00557740">
            <w:pPr>
              <w:jc w:val="center"/>
              <w:rPr>
                <w:rFonts w:ascii="Arial" w:hAnsi="Arial" w:cs="Arial"/>
                <w:color w:val="000000"/>
                <w:szCs w:val="21"/>
              </w:rPr>
            </w:pPr>
            <w:r>
              <w:rPr>
                <w:rFonts w:ascii="Arial" w:hAnsi="Arial" w:cs="Arial"/>
                <w:color w:val="000000"/>
                <w:szCs w:val="21"/>
              </w:rPr>
              <w:t>杭州电子科技大学</w:t>
            </w:r>
          </w:p>
        </w:tc>
        <w:tc>
          <w:tcPr>
            <w:tcW w:w="602" w:type="pct"/>
            <w:tcBorders>
              <w:top w:val="nil"/>
              <w:left w:val="nil"/>
              <w:bottom w:val="nil"/>
              <w:right w:val="nil"/>
            </w:tcBorders>
            <w:shd w:val="clear" w:color="auto" w:fill="auto"/>
            <w:noWrap/>
            <w:tcMar>
              <w:top w:w="15" w:type="dxa"/>
              <w:left w:w="15" w:type="dxa"/>
              <w:bottom w:w="0" w:type="dxa"/>
              <w:right w:w="15" w:type="dxa"/>
            </w:tcMar>
            <w:vAlign w:val="center"/>
          </w:tcPr>
          <w:p w14:paraId="039E0730" w14:textId="77777777" w:rsidR="000434A5" w:rsidRDefault="000434A5" w:rsidP="00557740">
            <w:pPr>
              <w:jc w:val="center"/>
              <w:rPr>
                <w:rFonts w:ascii="Arial" w:hAnsi="Arial" w:cs="Arial"/>
                <w:color w:val="000000"/>
                <w:szCs w:val="21"/>
              </w:rPr>
            </w:pPr>
            <w:r>
              <w:rPr>
                <w:rFonts w:ascii="Arial" w:hAnsi="Arial" w:cs="Arial"/>
                <w:color w:val="000000"/>
                <w:szCs w:val="21"/>
              </w:rPr>
              <w:t>2</w:t>
            </w:r>
          </w:p>
        </w:tc>
      </w:tr>
      <w:tr w:rsidR="000434A5" w14:paraId="22675721" w14:textId="77777777" w:rsidTr="009A1DFC">
        <w:trPr>
          <w:trHeight w:val="255"/>
          <w:jc w:val="center"/>
        </w:trPr>
        <w:tc>
          <w:tcPr>
            <w:tcW w:w="358" w:type="pct"/>
            <w:tcBorders>
              <w:top w:val="nil"/>
              <w:left w:val="nil"/>
              <w:bottom w:val="nil"/>
              <w:right w:val="nil"/>
            </w:tcBorders>
            <w:shd w:val="clear" w:color="auto" w:fill="auto"/>
            <w:noWrap/>
            <w:tcMar>
              <w:top w:w="15" w:type="dxa"/>
              <w:left w:w="15" w:type="dxa"/>
              <w:bottom w:w="0" w:type="dxa"/>
              <w:right w:w="15" w:type="dxa"/>
            </w:tcMar>
            <w:vAlign w:val="center"/>
          </w:tcPr>
          <w:p w14:paraId="21CDA6AE" w14:textId="77777777" w:rsidR="000434A5" w:rsidRDefault="000434A5" w:rsidP="00557740">
            <w:pPr>
              <w:jc w:val="center"/>
              <w:rPr>
                <w:rFonts w:ascii="Arial" w:hAnsi="Arial" w:cs="Arial"/>
                <w:color w:val="000000"/>
                <w:szCs w:val="21"/>
              </w:rPr>
            </w:pPr>
            <w:r>
              <w:rPr>
                <w:rFonts w:ascii="Arial" w:hAnsi="Arial" w:cs="Arial"/>
                <w:color w:val="000000"/>
                <w:szCs w:val="21"/>
              </w:rPr>
              <w:t>2014</w:t>
            </w:r>
          </w:p>
        </w:tc>
        <w:tc>
          <w:tcPr>
            <w:tcW w:w="358" w:type="pct"/>
            <w:tcBorders>
              <w:top w:val="nil"/>
              <w:left w:val="nil"/>
              <w:bottom w:val="nil"/>
              <w:right w:val="nil"/>
            </w:tcBorders>
            <w:shd w:val="clear" w:color="auto" w:fill="auto"/>
            <w:noWrap/>
            <w:tcMar>
              <w:top w:w="15" w:type="dxa"/>
              <w:left w:w="15" w:type="dxa"/>
              <w:bottom w:w="0" w:type="dxa"/>
              <w:right w:w="15" w:type="dxa"/>
            </w:tcMar>
            <w:vAlign w:val="center"/>
          </w:tcPr>
          <w:p w14:paraId="74AE92B0" w14:textId="77777777" w:rsidR="000434A5" w:rsidRDefault="000434A5" w:rsidP="00557740">
            <w:pPr>
              <w:jc w:val="center"/>
              <w:rPr>
                <w:rFonts w:ascii="Arial" w:hAnsi="Arial" w:cs="Arial"/>
                <w:color w:val="000000"/>
                <w:szCs w:val="21"/>
              </w:rPr>
            </w:pPr>
            <w:r>
              <w:rPr>
                <w:rFonts w:ascii="Arial" w:hAnsi="Arial" w:cs="Arial"/>
                <w:color w:val="000000"/>
                <w:szCs w:val="21"/>
              </w:rPr>
              <w:t>B</w:t>
            </w:r>
          </w:p>
        </w:tc>
        <w:tc>
          <w:tcPr>
            <w:tcW w:w="1179" w:type="pct"/>
            <w:tcBorders>
              <w:top w:val="nil"/>
              <w:left w:val="nil"/>
              <w:bottom w:val="nil"/>
              <w:right w:val="nil"/>
            </w:tcBorders>
            <w:shd w:val="clear" w:color="auto" w:fill="auto"/>
            <w:noWrap/>
            <w:tcMar>
              <w:top w:w="15" w:type="dxa"/>
              <w:left w:w="15" w:type="dxa"/>
              <w:bottom w:w="0" w:type="dxa"/>
              <w:right w:w="15" w:type="dxa"/>
            </w:tcMar>
            <w:vAlign w:val="center"/>
          </w:tcPr>
          <w:p w14:paraId="683E698A" w14:textId="77777777" w:rsidR="000434A5" w:rsidRDefault="000434A5" w:rsidP="00557740">
            <w:pPr>
              <w:jc w:val="center"/>
              <w:rPr>
                <w:rFonts w:ascii="Arial" w:hAnsi="Arial" w:cs="Arial"/>
                <w:color w:val="000000"/>
                <w:szCs w:val="21"/>
              </w:rPr>
            </w:pPr>
            <w:r>
              <w:rPr>
                <w:rFonts w:ascii="Arial" w:hAnsi="Arial" w:cs="Arial"/>
                <w:color w:val="000000"/>
                <w:szCs w:val="21"/>
              </w:rPr>
              <w:t>杭州电子科技大学</w:t>
            </w:r>
          </w:p>
        </w:tc>
        <w:tc>
          <w:tcPr>
            <w:tcW w:w="603" w:type="pct"/>
            <w:tcBorders>
              <w:top w:val="nil"/>
              <w:left w:val="nil"/>
              <w:bottom w:val="nil"/>
              <w:right w:val="nil"/>
            </w:tcBorders>
            <w:shd w:val="clear" w:color="auto" w:fill="auto"/>
            <w:noWrap/>
            <w:tcMar>
              <w:top w:w="15" w:type="dxa"/>
              <w:left w:w="15" w:type="dxa"/>
              <w:bottom w:w="0" w:type="dxa"/>
              <w:right w:w="15" w:type="dxa"/>
            </w:tcMar>
            <w:vAlign w:val="center"/>
          </w:tcPr>
          <w:p w14:paraId="3D63B9DC" w14:textId="77777777" w:rsidR="000434A5" w:rsidRDefault="000434A5" w:rsidP="00557740">
            <w:pPr>
              <w:jc w:val="center"/>
              <w:rPr>
                <w:rFonts w:ascii="Arial" w:hAnsi="Arial" w:cs="Arial"/>
                <w:color w:val="000000"/>
                <w:szCs w:val="21"/>
              </w:rPr>
            </w:pPr>
            <w:r>
              <w:rPr>
                <w:rFonts w:ascii="Arial" w:hAnsi="Arial" w:cs="Arial"/>
                <w:color w:val="000000"/>
                <w:szCs w:val="21"/>
              </w:rPr>
              <w:t>3</w:t>
            </w:r>
          </w:p>
        </w:tc>
        <w:tc>
          <w:tcPr>
            <w:tcW w:w="359" w:type="pct"/>
            <w:tcBorders>
              <w:top w:val="nil"/>
              <w:left w:val="nil"/>
              <w:bottom w:val="nil"/>
              <w:right w:val="nil"/>
            </w:tcBorders>
            <w:shd w:val="clear" w:color="auto" w:fill="auto"/>
            <w:noWrap/>
            <w:tcMar>
              <w:top w:w="15" w:type="dxa"/>
              <w:left w:w="15" w:type="dxa"/>
              <w:bottom w:w="0" w:type="dxa"/>
              <w:right w:w="15" w:type="dxa"/>
            </w:tcMar>
            <w:vAlign w:val="center"/>
          </w:tcPr>
          <w:p w14:paraId="35DE07E3" w14:textId="77777777" w:rsidR="000434A5" w:rsidRDefault="000434A5" w:rsidP="00557740">
            <w:pPr>
              <w:jc w:val="center"/>
              <w:rPr>
                <w:rFonts w:ascii="Arial" w:hAnsi="Arial" w:cs="Arial"/>
                <w:color w:val="000000"/>
                <w:szCs w:val="21"/>
              </w:rPr>
            </w:pPr>
            <w:r>
              <w:rPr>
                <w:rFonts w:ascii="Arial" w:hAnsi="Arial" w:cs="Arial"/>
                <w:color w:val="000000"/>
                <w:szCs w:val="21"/>
              </w:rPr>
              <w:t>2014</w:t>
            </w:r>
          </w:p>
        </w:tc>
        <w:tc>
          <w:tcPr>
            <w:tcW w:w="361" w:type="pct"/>
            <w:tcBorders>
              <w:top w:val="nil"/>
              <w:left w:val="nil"/>
              <w:bottom w:val="nil"/>
              <w:right w:val="nil"/>
            </w:tcBorders>
            <w:shd w:val="clear" w:color="auto" w:fill="auto"/>
            <w:noWrap/>
            <w:tcMar>
              <w:top w:w="15" w:type="dxa"/>
              <w:left w:w="15" w:type="dxa"/>
              <w:bottom w:w="0" w:type="dxa"/>
              <w:right w:w="15" w:type="dxa"/>
            </w:tcMar>
            <w:vAlign w:val="center"/>
          </w:tcPr>
          <w:p w14:paraId="5CC30756" w14:textId="77777777" w:rsidR="000434A5" w:rsidRDefault="000434A5" w:rsidP="00557740">
            <w:pPr>
              <w:jc w:val="center"/>
              <w:rPr>
                <w:rFonts w:ascii="Arial" w:hAnsi="Arial" w:cs="Arial"/>
                <w:color w:val="000000"/>
                <w:szCs w:val="21"/>
              </w:rPr>
            </w:pPr>
            <w:r>
              <w:rPr>
                <w:rFonts w:ascii="Arial" w:hAnsi="Arial" w:cs="Arial"/>
                <w:color w:val="000000"/>
                <w:szCs w:val="21"/>
              </w:rPr>
              <w:t>E</w:t>
            </w:r>
          </w:p>
        </w:tc>
        <w:tc>
          <w:tcPr>
            <w:tcW w:w="1180" w:type="pct"/>
            <w:tcBorders>
              <w:top w:val="nil"/>
              <w:left w:val="nil"/>
              <w:bottom w:val="nil"/>
              <w:right w:val="nil"/>
            </w:tcBorders>
            <w:shd w:val="clear" w:color="auto" w:fill="auto"/>
            <w:noWrap/>
            <w:tcMar>
              <w:top w:w="15" w:type="dxa"/>
              <w:left w:w="15" w:type="dxa"/>
              <w:bottom w:w="0" w:type="dxa"/>
              <w:right w:w="15" w:type="dxa"/>
            </w:tcMar>
            <w:vAlign w:val="center"/>
          </w:tcPr>
          <w:p w14:paraId="40FD6873" w14:textId="77777777" w:rsidR="000434A5" w:rsidRDefault="000434A5" w:rsidP="00557740">
            <w:pPr>
              <w:jc w:val="center"/>
              <w:rPr>
                <w:rFonts w:ascii="Arial" w:hAnsi="Arial" w:cs="Arial"/>
                <w:color w:val="000000"/>
                <w:szCs w:val="21"/>
              </w:rPr>
            </w:pPr>
            <w:r>
              <w:rPr>
                <w:rFonts w:ascii="Arial" w:hAnsi="Arial" w:cs="Arial"/>
                <w:color w:val="000000"/>
                <w:szCs w:val="21"/>
              </w:rPr>
              <w:t>杭州电子科技大学</w:t>
            </w:r>
          </w:p>
        </w:tc>
        <w:tc>
          <w:tcPr>
            <w:tcW w:w="602" w:type="pct"/>
            <w:tcBorders>
              <w:top w:val="nil"/>
              <w:left w:val="nil"/>
              <w:bottom w:val="nil"/>
              <w:right w:val="nil"/>
            </w:tcBorders>
            <w:shd w:val="clear" w:color="auto" w:fill="auto"/>
            <w:noWrap/>
            <w:tcMar>
              <w:top w:w="15" w:type="dxa"/>
              <w:left w:w="15" w:type="dxa"/>
              <w:bottom w:w="0" w:type="dxa"/>
              <w:right w:w="15" w:type="dxa"/>
            </w:tcMar>
            <w:vAlign w:val="center"/>
          </w:tcPr>
          <w:p w14:paraId="549CE76E" w14:textId="77777777" w:rsidR="000434A5" w:rsidRDefault="000434A5" w:rsidP="00557740">
            <w:pPr>
              <w:jc w:val="center"/>
              <w:rPr>
                <w:rFonts w:ascii="Arial" w:hAnsi="Arial" w:cs="Arial"/>
                <w:color w:val="000000"/>
                <w:szCs w:val="21"/>
              </w:rPr>
            </w:pPr>
            <w:r>
              <w:rPr>
                <w:rFonts w:ascii="Arial" w:hAnsi="Arial" w:cs="Arial"/>
                <w:color w:val="000000"/>
                <w:szCs w:val="21"/>
              </w:rPr>
              <w:t>2</w:t>
            </w:r>
          </w:p>
        </w:tc>
      </w:tr>
      <w:tr w:rsidR="000434A5" w14:paraId="1CFBA653" w14:textId="77777777" w:rsidTr="009A1DFC">
        <w:trPr>
          <w:trHeight w:val="255"/>
          <w:jc w:val="center"/>
        </w:trPr>
        <w:tc>
          <w:tcPr>
            <w:tcW w:w="358" w:type="pct"/>
            <w:tcBorders>
              <w:top w:val="nil"/>
              <w:left w:val="nil"/>
              <w:bottom w:val="nil"/>
              <w:right w:val="nil"/>
            </w:tcBorders>
            <w:shd w:val="clear" w:color="auto" w:fill="auto"/>
            <w:noWrap/>
            <w:tcMar>
              <w:top w:w="15" w:type="dxa"/>
              <w:left w:w="15" w:type="dxa"/>
              <w:bottom w:w="0" w:type="dxa"/>
              <w:right w:w="15" w:type="dxa"/>
            </w:tcMar>
            <w:vAlign w:val="center"/>
          </w:tcPr>
          <w:p w14:paraId="7186639A" w14:textId="77777777" w:rsidR="000434A5" w:rsidRDefault="000434A5" w:rsidP="00557740">
            <w:pPr>
              <w:jc w:val="center"/>
              <w:rPr>
                <w:rFonts w:ascii="Arial" w:hAnsi="Arial" w:cs="Arial"/>
                <w:color w:val="000000"/>
                <w:szCs w:val="21"/>
              </w:rPr>
            </w:pPr>
            <w:r>
              <w:rPr>
                <w:rFonts w:ascii="Arial" w:hAnsi="Arial" w:cs="Arial"/>
                <w:color w:val="000000"/>
                <w:szCs w:val="21"/>
              </w:rPr>
              <w:t>2014</w:t>
            </w:r>
          </w:p>
        </w:tc>
        <w:tc>
          <w:tcPr>
            <w:tcW w:w="358" w:type="pct"/>
            <w:tcBorders>
              <w:top w:val="nil"/>
              <w:left w:val="nil"/>
              <w:bottom w:val="nil"/>
              <w:right w:val="nil"/>
            </w:tcBorders>
            <w:shd w:val="clear" w:color="auto" w:fill="auto"/>
            <w:noWrap/>
            <w:tcMar>
              <w:top w:w="15" w:type="dxa"/>
              <w:left w:w="15" w:type="dxa"/>
              <w:bottom w:w="0" w:type="dxa"/>
              <w:right w:w="15" w:type="dxa"/>
            </w:tcMar>
            <w:vAlign w:val="center"/>
          </w:tcPr>
          <w:p w14:paraId="089E041B" w14:textId="77777777" w:rsidR="000434A5" w:rsidRDefault="000434A5" w:rsidP="00557740">
            <w:pPr>
              <w:jc w:val="center"/>
              <w:rPr>
                <w:rFonts w:ascii="Arial" w:hAnsi="Arial" w:cs="Arial"/>
                <w:color w:val="000000"/>
                <w:szCs w:val="21"/>
              </w:rPr>
            </w:pPr>
            <w:r>
              <w:rPr>
                <w:rFonts w:ascii="Arial" w:hAnsi="Arial" w:cs="Arial"/>
                <w:color w:val="000000"/>
                <w:szCs w:val="21"/>
              </w:rPr>
              <w:t>B</w:t>
            </w:r>
          </w:p>
        </w:tc>
        <w:tc>
          <w:tcPr>
            <w:tcW w:w="1179" w:type="pct"/>
            <w:tcBorders>
              <w:top w:val="nil"/>
              <w:left w:val="nil"/>
              <w:bottom w:val="nil"/>
              <w:right w:val="nil"/>
            </w:tcBorders>
            <w:shd w:val="clear" w:color="auto" w:fill="auto"/>
            <w:noWrap/>
            <w:tcMar>
              <w:top w:w="15" w:type="dxa"/>
              <w:left w:w="15" w:type="dxa"/>
              <w:bottom w:w="0" w:type="dxa"/>
              <w:right w:w="15" w:type="dxa"/>
            </w:tcMar>
            <w:vAlign w:val="center"/>
          </w:tcPr>
          <w:p w14:paraId="311044E5" w14:textId="77777777" w:rsidR="000434A5" w:rsidRDefault="000434A5" w:rsidP="00557740">
            <w:pPr>
              <w:jc w:val="center"/>
              <w:rPr>
                <w:rFonts w:ascii="Arial" w:hAnsi="Arial" w:cs="Arial"/>
                <w:color w:val="000000"/>
                <w:szCs w:val="21"/>
              </w:rPr>
            </w:pPr>
            <w:r>
              <w:rPr>
                <w:rFonts w:ascii="Arial" w:hAnsi="Arial" w:cs="Arial"/>
                <w:color w:val="000000"/>
                <w:szCs w:val="21"/>
              </w:rPr>
              <w:t>浙江工业大学</w:t>
            </w:r>
          </w:p>
        </w:tc>
        <w:tc>
          <w:tcPr>
            <w:tcW w:w="603" w:type="pct"/>
            <w:tcBorders>
              <w:top w:val="nil"/>
              <w:left w:val="nil"/>
              <w:bottom w:val="nil"/>
              <w:right w:val="nil"/>
            </w:tcBorders>
            <w:shd w:val="clear" w:color="auto" w:fill="auto"/>
            <w:noWrap/>
            <w:tcMar>
              <w:top w:w="15" w:type="dxa"/>
              <w:left w:w="15" w:type="dxa"/>
              <w:bottom w:w="0" w:type="dxa"/>
              <w:right w:w="15" w:type="dxa"/>
            </w:tcMar>
            <w:vAlign w:val="center"/>
          </w:tcPr>
          <w:p w14:paraId="582FCACC" w14:textId="77777777" w:rsidR="000434A5" w:rsidRDefault="000434A5" w:rsidP="00557740">
            <w:pPr>
              <w:jc w:val="center"/>
              <w:rPr>
                <w:rFonts w:ascii="Arial" w:hAnsi="Arial" w:cs="Arial"/>
                <w:color w:val="000000"/>
                <w:szCs w:val="21"/>
              </w:rPr>
            </w:pPr>
            <w:r>
              <w:rPr>
                <w:rFonts w:ascii="Arial" w:hAnsi="Arial" w:cs="Arial"/>
                <w:color w:val="000000"/>
                <w:szCs w:val="21"/>
              </w:rPr>
              <w:t>3</w:t>
            </w:r>
          </w:p>
        </w:tc>
        <w:tc>
          <w:tcPr>
            <w:tcW w:w="359" w:type="pct"/>
            <w:tcBorders>
              <w:top w:val="nil"/>
              <w:left w:val="nil"/>
              <w:bottom w:val="nil"/>
              <w:right w:val="nil"/>
            </w:tcBorders>
            <w:shd w:val="clear" w:color="auto" w:fill="auto"/>
            <w:noWrap/>
            <w:tcMar>
              <w:top w:w="15" w:type="dxa"/>
              <w:left w:w="15" w:type="dxa"/>
              <w:bottom w:w="0" w:type="dxa"/>
              <w:right w:w="15" w:type="dxa"/>
            </w:tcMar>
            <w:vAlign w:val="center"/>
          </w:tcPr>
          <w:p w14:paraId="3C83EA7F" w14:textId="77777777" w:rsidR="000434A5" w:rsidRDefault="000434A5" w:rsidP="00557740">
            <w:pPr>
              <w:jc w:val="center"/>
              <w:rPr>
                <w:rFonts w:ascii="Arial" w:hAnsi="Arial" w:cs="Arial"/>
                <w:color w:val="000000"/>
                <w:szCs w:val="21"/>
              </w:rPr>
            </w:pPr>
            <w:r>
              <w:rPr>
                <w:rFonts w:ascii="Arial" w:hAnsi="Arial" w:cs="Arial"/>
                <w:color w:val="000000"/>
                <w:szCs w:val="21"/>
              </w:rPr>
              <w:t>2014</w:t>
            </w:r>
          </w:p>
        </w:tc>
        <w:tc>
          <w:tcPr>
            <w:tcW w:w="361" w:type="pct"/>
            <w:tcBorders>
              <w:top w:val="nil"/>
              <w:left w:val="nil"/>
              <w:bottom w:val="nil"/>
              <w:right w:val="nil"/>
            </w:tcBorders>
            <w:shd w:val="clear" w:color="auto" w:fill="auto"/>
            <w:noWrap/>
            <w:tcMar>
              <w:top w:w="15" w:type="dxa"/>
              <w:left w:w="15" w:type="dxa"/>
              <w:bottom w:w="0" w:type="dxa"/>
              <w:right w:w="15" w:type="dxa"/>
            </w:tcMar>
            <w:vAlign w:val="center"/>
          </w:tcPr>
          <w:p w14:paraId="2E764003" w14:textId="77777777" w:rsidR="000434A5" w:rsidRDefault="000434A5" w:rsidP="00557740">
            <w:pPr>
              <w:jc w:val="center"/>
              <w:rPr>
                <w:rFonts w:ascii="Arial" w:hAnsi="Arial" w:cs="Arial"/>
                <w:color w:val="000000"/>
                <w:szCs w:val="21"/>
              </w:rPr>
            </w:pPr>
            <w:r>
              <w:rPr>
                <w:rFonts w:ascii="Arial" w:hAnsi="Arial" w:cs="Arial"/>
                <w:color w:val="000000"/>
                <w:szCs w:val="21"/>
              </w:rPr>
              <w:t>E</w:t>
            </w:r>
          </w:p>
        </w:tc>
        <w:tc>
          <w:tcPr>
            <w:tcW w:w="1180" w:type="pct"/>
            <w:tcBorders>
              <w:top w:val="nil"/>
              <w:left w:val="nil"/>
              <w:bottom w:val="nil"/>
              <w:right w:val="nil"/>
            </w:tcBorders>
            <w:shd w:val="clear" w:color="auto" w:fill="auto"/>
            <w:noWrap/>
            <w:tcMar>
              <w:top w:w="15" w:type="dxa"/>
              <w:left w:w="15" w:type="dxa"/>
              <w:bottom w:w="0" w:type="dxa"/>
              <w:right w:w="15" w:type="dxa"/>
            </w:tcMar>
            <w:vAlign w:val="center"/>
          </w:tcPr>
          <w:p w14:paraId="0982769B" w14:textId="77777777" w:rsidR="000434A5" w:rsidRDefault="000434A5" w:rsidP="00557740">
            <w:pPr>
              <w:jc w:val="center"/>
              <w:rPr>
                <w:rFonts w:ascii="Arial" w:hAnsi="Arial" w:cs="Arial"/>
                <w:color w:val="000000"/>
                <w:szCs w:val="21"/>
              </w:rPr>
            </w:pPr>
            <w:r>
              <w:rPr>
                <w:rFonts w:ascii="Arial" w:hAnsi="Arial" w:cs="Arial"/>
                <w:color w:val="000000"/>
                <w:szCs w:val="21"/>
              </w:rPr>
              <w:t>浙江师范大学</w:t>
            </w:r>
          </w:p>
        </w:tc>
        <w:tc>
          <w:tcPr>
            <w:tcW w:w="602" w:type="pct"/>
            <w:tcBorders>
              <w:top w:val="nil"/>
              <w:left w:val="nil"/>
              <w:bottom w:val="nil"/>
              <w:right w:val="nil"/>
            </w:tcBorders>
            <w:shd w:val="clear" w:color="auto" w:fill="auto"/>
            <w:noWrap/>
            <w:tcMar>
              <w:top w:w="15" w:type="dxa"/>
              <w:left w:w="15" w:type="dxa"/>
              <w:bottom w:w="0" w:type="dxa"/>
              <w:right w:w="15" w:type="dxa"/>
            </w:tcMar>
            <w:vAlign w:val="center"/>
          </w:tcPr>
          <w:p w14:paraId="6D0CBEAB" w14:textId="77777777" w:rsidR="000434A5" w:rsidRDefault="000434A5" w:rsidP="00557740">
            <w:pPr>
              <w:jc w:val="center"/>
              <w:rPr>
                <w:rFonts w:ascii="Arial" w:hAnsi="Arial" w:cs="Arial"/>
                <w:color w:val="000000"/>
                <w:szCs w:val="21"/>
              </w:rPr>
            </w:pPr>
            <w:r>
              <w:rPr>
                <w:rFonts w:ascii="Arial" w:hAnsi="Arial" w:cs="Arial"/>
                <w:color w:val="000000"/>
                <w:szCs w:val="21"/>
              </w:rPr>
              <w:t>2</w:t>
            </w:r>
          </w:p>
        </w:tc>
      </w:tr>
      <w:tr w:rsidR="000434A5" w14:paraId="26F42933" w14:textId="77777777" w:rsidTr="009A1DFC">
        <w:trPr>
          <w:trHeight w:val="255"/>
          <w:jc w:val="center"/>
        </w:trPr>
        <w:tc>
          <w:tcPr>
            <w:tcW w:w="358" w:type="pct"/>
            <w:tcBorders>
              <w:top w:val="nil"/>
              <w:left w:val="nil"/>
              <w:bottom w:val="nil"/>
              <w:right w:val="nil"/>
            </w:tcBorders>
            <w:shd w:val="clear" w:color="auto" w:fill="auto"/>
            <w:noWrap/>
            <w:tcMar>
              <w:top w:w="15" w:type="dxa"/>
              <w:left w:w="15" w:type="dxa"/>
              <w:bottom w:w="0" w:type="dxa"/>
              <w:right w:w="15" w:type="dxa"/>
            </w:tcMar>
            <w:vAlign w:val="center"/>
          </w:tcPr>
          <w:p w14:paraId="7D288FE5" w14:textId="77777777" w:rsidR="000434A5" w:rsidRDefault="000434A5" w:rsidP="00557740">
            <w:pPr>
              <w:jc w:val="center"/>
              <w:rPr>
                <w:rFonts w:ascii="Arial" w:hAnsi="Arial" w:cs="Arial"/>
                <w:color w:val="000000"/>
                <w:szCs w:val="21"/>
              </w:rPr>
            </w:pPr>
            <w:r>
              <w:rPr>
                <w:rFonts w:ascii="Arial" w:hAnsi="Arial" w:cs="Arial"/>
                <w:color w:val="000000"/>
                <w:szCs w:val="21"/>
              </w:rPr>
              <w:t>2014</w:t>
            </w:r>
          </w:p>
        </w:tc>
        <w:tc>
          <w:tcPr>
            <w:tcW w:w="358" w:type="pct"/>
            <w:tcBorders>
              <w:top w:val="nil"/>
              <w:left w:val="nil"/>
              <w:bottom w:val="nil"/>
              <w:right w:val="nil"/>
            </w:tcBorders>
            <w:shd w:val="clear" w:color="auto" w:fill="auto"/>
            <w:noWrap/>
            <w:tcMar>
              <w:top w:w="15" w:type="dxa"/>
              <w:left w:w="15" w:type="dxa"/>
              <w:bottom w:w="0" w:type="dxa"/>
              <w:right w:w="15" w:type="dxa"/>
            </w:tcMar>
            <w:vAlign w:val="center"/>
          </w:tcPr>
          <w:p w14:paraId="69B7BD42" w14:textId="77777777" w:rsidR="000434A5" w:rsidRDefault="000434A5" w:rsidP="00557740">
            <w:pPr>
              <w:jc w:val="center"/>
              <w:rPr>
                <w:rFonts w:ascii="Arial" w:hAnsi="Arial" w:cs="Arial"/>
                <w:color w:val="000000"/>
                <w:szCs w:val="21"/>
              </w:rPr>
            </w:pPr>
            <w:r>
              <w:rPr>
                <w:rFonts w:ascii="Arial" w:hAnsi="Arial" w:cs="Arial"/>
                <w:color w:val="000000"/>
                <w:szCs w:val="21"/>
              </w:rPr>
              <w:t>B</w:t>
            </w:r>
          </w:p>
        </w:tc>
        <w:tc>
          <w:tcPr>
            <w:tcW w:w="1179" w:type="pct"/>
            <w:tcBorders>
              <w:top w:val="nil"/>
              <w:left w:val="nil"/>
              <w:bottom w:val="nil"/>
              <w:right w:val="nil"/>
            </w:tcBorders>
            <w:shd w:val="clear" w:color="auto" w:fill="auto"/>
            <w:noWrap/>
            <w:tcMar>
              <w:top w:w="15" w:type="dxa"/>
              <w:left w:w="15" w:type="dxa"/>
              <w:bottom w:w="0" w:type="dxa"/>
              <w:right w:w="15" w:type="dxa"/>
            </w:tcMar>
            <w:vAlign w:val="center"/>
          </w:tcPr>
          <w:p w14:paraId="48E48D67" w14:textId="77777777" w:rsidR="000434A5" w:rsidRDefault="000434A5" w:rsidP="00557740">
            <w:pPr>
              <w:jc w:val="center"/>
              <w:rPr>
                <w:rFonts w:ascii="Arial" w:hAnsi="Arial" w:cs="Arial"/>
                <w:color w:val="000000"/>
                <w:szCs w:val="21"/>
              </w:rPr>
            </w:pPr>
            <w:r>
              <w:rPr>
                <w:rFonts w:ascii="Arial" w:hAnsi="Arial" w:cs="Arial"/>
                <w:color w:val="000000"/>
                <w:szCs w:val="21"/>
              </w:rPr>
              <w:t>宁波大学</w:t>
            </w:r>
          </w:p>
        </w:tc>
        <w:tc>
          <w:tcPr>
            <w:tcW w:w="603" w:type="pct"/>
            <w:tcBorders>
              <w:top w:val="nil"/>
              <w:left w:val="nil"/>
              <w:bottom w:val="nil"/>
              <w:right w:val="nil"/>
            </w:tcBorders>
            <w:shd w:val="clear" w:color="auto" w:fill="auto"/>
            <w:noWrap/>
            <w:tcMar>
              <w:top w:w="15" w:type="dxa"/>
              <w:left w:w="15" w:type="dxa"/>
              <w:bottom w:w="0" w:type="dxa"/>
              <w:right w:w="15" w:type="dxa"/>
            </w:tcMar>
            <w:vAlign w:val="center"/>
          </w:tcPr>
          <w:p w14:paraId="03118F00" w14:textId="77777777" w:rsidR="000434A5" w:rsidRDefault="000434A5" w:rsidP="00557740">
            <w:pPr>
              <w:jc w:val="center"/>
              <w:rPr>
                <w:rFonts w:ascii="Arial" w:hAnsi="Arial" w:cs="Arial"/>
                <w:color w:val="000000"/>
                <w:szCs w:val="21"/>
              </w:rPr>
            </w:pPr>
            <w:r>
              <w:rPr>
                <w:rFonts w:ascii="Arial" w:hAnsi="Arial" w:cs="Arial"/>
                <w:color w:val="000000"/>
                <w:szCs w:val="21"/>
              </w:rPr>
              <w:t>3</w:t>
            </w:r>
          </w:p>
        </w:tc>
        <w:tc>
          <w:tcPr>
            <w:tcW w:w="359" w:type="pct"/>
            <w:tcBorders>
              <w:top w:val="nil"/>
              <w:left w:val="nil"/>
              <w:bottom w:val="nil"/>
              <w:right w:val="nil"/>
            </w:tcBorders>
            <w:shd w:val="clear" w:color="auto" w:fill="auto"/>
            <w:noWrap/>
            <w:tcMar>
              <w:top w:w="15" w:type="dxa"/>
              <w:left w:w="15" w:type="dxa"/>
              <w:bottom w:w="0" w:type="dxa"/>
              <w:right w:w="15" w:type="dxa"/>
            </w:tcMar>
            <w:vAlign w:val="center"/>
          </w:tcPr>
          <w:p w14:paraId="53A799AA" w14:textId="77777777" w:rsidR="000434A5" w:rsidRDefault="000434A5" w:rsidP="00557740">
            <w:pPr>
              <w:jc w:val="center"/>
              <w:rPr>
                <w:rFonts w:ascii="Arial" w:hAnsi="Arial" w:cs="Arial"/>
                <w:color w:val="000000"/>
                <w:szCs w:val="21"/>
              </w:rPr>
            </w:pPr>
            <w:r>
              <w:rPr>
                <w:rFonts w:ascii="Arial" w:hAnsi="Arial" w:cs="Arial"/>
                <w:color w:val="000000"/>
                <w:szCs w:val="21"/>
              </w:rPr>
              <w:t>2014</w:t>
            </w:r>
          </w:p>
        </w:tc>
        <w:tc>
          <w:tcPr>
            <w:tcW w:w="361" w:type="pct"/>
            <w:tcBorders>
              <w:top w:val="nil"/>
              <w:left w:val="nil"/>
              <w:bottom w:val="nil"/>
              <w:right w:val="nil"/>
            </w:tcBorders>
            <w:shd w:val="clear" w:color="auto" w:fill="auto"/>
            <w:noWrap/>
            <w:tcMar>
              <w:top w:w="15" w:type="dxa"/>
              <w:left w:w="15" w:type="dxa"/>
              <w:bottom w:w="0" w:type="dxa"/>
              <w:right w:w="15" w:type="dxa"/>
            </w:tcMar>
            <w:vAlign w:val="center"/>
          </w:tcPr>
          <w:p w14:paraId="385BB05D" w14:textId="77777777" w:rsidR="000434A5" w:rsidRDefault="000434A5" w:rsidP="00557740">
            <w:pPr>
              <w:jc w:val="center"/>
              <w:rPr>
                <w:rFonts w:ascii="Arial" w:hAnsi="Arial" w:cs="Arial"/>
                <w:color w:val="000000"/>
                <w:szCs w:val="21"/>
              </w:rPr>
            </w:pPr>
            <w:r>
              <w:rPr>
                <w:rFonts w:ascii="Arial" w:hAnsi="Arial" w:cs="Arial"/>
                <w:color w:val="000000"/>
                <w:szCs w:val="21"/>
              </w:rPr>
              <w:t>E</w:t>
            </w:r>
          </w:p>
        </w:tc>
        <w:tc>
          <w:tcPr>
            <w:tcW w:w="1180" w:type="pct"/>
            <w:tcBorders>
              <w:top w:val="nil"/>
              <w:left w:val="nil"/>
              <w:bottom w:val="nil"/>
              <w:right w:val="nil"/>
            </w:tcBorders>
            <w:shd w:val="clear" w:color="auto" w:fill="auto"/>
            <w:noWrap/>
            <w:tcMar>
              <w:top w:w="15" w:type="dxa"/>
              <w:left w:w="15" w:type="dxa"/>
              <w:bottom w:w="0" w:type="dxa"/>
              <w:right w:w="15" w:type="dxa"/>
            </w:tcMar>
            <w:vAlign w:val="center"/>
          </w:tcPr>
          <w:p w14:paraId="3089B19C" w14:textId="77777777" w:rsidR="000434A5" w:rsidRDefault="000434A5" w:rsidP="00557740">
            <w:pPr>
              <w:jc w:val="center"/>
              <w:rPr>
                <w:rFonts w:ascii="Arial" w:hAnsi="Arial" w:cs="Arial"/>
                <w:color w:val="000000"/>
                <w:szCs w:val="21"/>
              </w:rPr>
            </w:pPr>
            <w:r>
              <w:rPr>
                <w:rFonts w:ascii="Arial" w:hAnsi="Arial" w:cs="Arial"/>
                <w:color w:val="000000"/>
                <w:szCs w:val="21"/>
              </w:rPr>
              <w:t>浙江师范大学</w:t>
            </w:r>
          </w:p>
        </w:tc>
        <w:tc>
          <w:tcPr>
            <w:tcW w:w="602" w:type="pct"/>
            <w:tcBorders>
              <w:top w:val="nil"/>
              <w:left w:val="nil"/>
              <w:bottom w:val="nil"/>
              <w:right w:val="nil"/>
            </w:tcBorders>
            <w:shd w:val="clear" w:color="auto" w:fill="auto"/>
            <w:noWrap/>
            <w:tcMar>
              <w:top w:w="15" w:type="dxa"/>
              <w:left w:w="15" w:type="dxa"/>
              <w:bottom w:w="0" w:type="dxa"/>
              <w:right w:w="15" w:type="dxa"/>
            </w:tcMar>
            <w:vAlign w:val="center"/>
          </w:tcPr>
          <w:p w14:paraId="2D6F6EA3" w14:textId="77777777" w:rsidR="000434A5" w:rsidRDefault="000434A5" w:rsidP="00557740">
            <w:pPr>
              <w:jc w:val="center"/>
              <w:rPr>
                <w:rFonts w:ascii="Arial" w:hAnsi="Arial" w:cs="Arial"/>
                <w:color w:val="000000"/>
                <w:szCs w:val="21"/>
              </w:rPr>
            </w:pPr>
            <w:r>
              <w:rPr>
                <w:rFonts w:ascii="Arial" w:hAnsi="Arial" w:cs="Arial"/>
                <w:color w:val="000000"/>
                <w:szCs w:val="21"/>
              </w:rPr>
              <w:t>2</w:t>
            </w:r>
          </w:p>
        </w:tc>
      </w:tr>
      <w:tr w:rsidR="000434A5" w14:paraId="5A08E39B" w14:textId="77777777" w:rsidTr="009A1DFC">
        <w:trPr>
          <w:trHeight w:val="255"/>
          <w:jc w:val="center"/>
        </w:trPr>
        <w:tc>
          <w:tcPr>
            <w:tcW w:w="358" w:type="pct"/>
            <w:tcBorders>
              <w:top w:val="nil"/>
              <w:left w:val="nil"/>
              <w:bottom w:val="nil"/>
              <w:right w:val="nil"/>
            </w:tcBorders>
            <w:shd w:val="clear" w:color="auto" w:fill="auto"/>
            <w:noWrap/>
            <w:tcMar>
              <w:top w:w="15" w:type="dxa"/>
              <w:left w:w="15" w:type="dxa"/>
              <w:bottom w:w="0" w:type="dxa"/>
              <w:right w:w="15" w:type="dxa"/>
            </w:tcMar>
            <w:vAlign w:val="center"/>
          </w:tcPr>
          <w:p w14:paraId="7FDD5607" w14:textId="77777777" w:rsidR="000434A5" w:rsidRDefault="000434A5" w:rsidP="00557740">
            <w:pPr>
              <w:jc w:val="center"/>
              <w:rPr>
                <w:rFonts w:ascii="Arial" w:hAnsi="Arial" w:cs="Arial"/>
                <w:color w:val="000000"/>
                <w:szCs w:val="21"/>
              </w:rPr>
            </w:pPr>
            <w:r>
              <w:rPr>
                <w:rFonts w:ascii="Arial" w:hAnsi="Arial" w:cs="Arial"/>
                <w:color w:val="000000"/>
                <w:szCs w:val="21"/>
              </w:rPr>
              <w:t>2014</w:t>
            </w:r>
          </w:p>
        </w:tc>
        <w:tc>
          <w:tcPr>
            <w:tcW w:w="358" w:type="pct"/>
            <w:tcBorders>
              <w:top w:val="nil"/>
              <w:left w:val="nil"/>
              <w:bottom w:val="nil"/>
              <w:right w:val="nil"/>
            </w:tcBorders>
            <w:shd w:val="clear" w:color="auto" w:fill="auto"/>
            <w:noWrap/>
            <w:tcMar>
              <w:top w:w="15" w:type="dxa"/>
              <w:left w:w="15" w:type="dxa"/>
              <w:bottom w:w="0" w:type="dxa"/>
              <w:right w:w="15" w:type="dxa"/>
            </w:tcMar>
            <w:vAlign w:val="center"/>
          </w:tcPr>
          <w:p w14:paraId="79305723" w14:textId="77777777" w:rsidR="000434A5" w:rsidRDefault="000434A5" w:rsidP="00557740">
            <w:pPr>
              <w:jc w:val="center"/>
              <w:rPr>
                <w:rFonts w:ascii="Arial" w:hAnsi="Arial" w:cs="Arial"/>
                <w:color w:val="000000"/>
                <w:szCs w:val="21"/>
              </w:rPr>
            </w:pPr>
            <w:r>
              <w:rPr>
                <w:rFonts w:ascii="Arial" w:hAnsi="Arial" w:cs="Arial"/>
                <w:color w:val="000000"/>
                <w:szCs w:val="21"/>
              </w:rPr>
              <w:t>B</w:t>
            </w:r>
          </w:p>
        </w:tc>
        <w:tc>
          <w:tcPr>
            <w:tcW w:w="1179" w:type="pct"/>
            <w:tcBorders>
              <w:top w:val="nil"/>
              <w:left w:val="nil"/>
              <w:bottom w:val="nil"/>
              <w:right w:val="nil"/>
            </w:tcBorders>
            <w:shd w:val="clear" w:color="auto" w:fill="auto"/>
            <w:noWrap/>
            <w:tcMar>
              <w:top w:w="15" w:type="dxa"/>
              <w:left w:w="15" w:type="dxa"/>
              <w:bottom w:w="0" w:type="dxa"/>
              <w:right w:w="15" w:type="dxa"/>
            </w:tcMar>
            <w:vAlign w:val="center"/>
          </w:tcPr>
          <w:p w14:paraId="4E8BD858" w14:textId="77777777" w:rsidR="000434A5" w:rsidRDefault="000434A5" w:rsidP="00557740">
            <w:pPr>
              <w:jc w:val="center"/>
              <w:rPr>
                <w:rFonts w:ascii="Arial" w:hAnsi="Arial" w:cs="Arial"/>
                <w:color w:val="000000"/>
                <w:szCs w:val="21"/>
              </w:rPr>
            </w:pPr>
            <w:r>
              <w:rPr>
                <w:rFonts w:ascii="Arial" w:hAnsi="Arial" w:cs="Arial"/>
                <w:color w:val="000000"/>
                <w:szCs w:val="21"/>
              </w:rPr>
              <w:t>宁波大学</w:t>
            </w:r>
          </w:p>
        </w:tc>
        <w:tc>
          <w:tcPr>
            <w:tcW w:w="603" w:type="pct"/>
            <w:tcBorders>
              <w:top w:val="nil"/>
              <w:left w:val="nil"/>
              <w:bottom w:val="nil"/>
              <w:right w:val="nil"/>
            </w:tcBorders>
            <w:shd w:val="clear" w:color="auto" w:fill="auto"/>
            <w:noWrap/>
            <w:tcMar>
              <w:top w:w="15" w:type="dxa"/>
              <w:left w:w="15" w:type="dxa"/>
              <w:bottom w:w="0" w:type="dxa"/>
              <w:right w:w="15" w:type="dxa"/>
            </w:tcMar>
            <w:vAlign w:val="center"/>
          </w:tcPr>
          <w:p w14:paraId="65F780E8" w14:textId="77777777" w:rsidR="000434A5" w:rsidRDefault="000434A5" w:rsidP="00557740">
            <w:pPr>
              <w:jc w:val="center"/>
              <w:rPr>
                <w:rFonts w:ascii="Arial" w:hAnsi="Arial" w:cs="Arial"/>
                <w:color w:val="000000"/>
                <w:szCs w:val="21"/>
              </w:rPr>
            </w:pPr>
            <w:r>
              <w:rPr>
                <w:rFonts w:ascii="Arial" w:hAnsi="Arial" w:cs="Arial"/>
                <w:color w:val="000000"/>
                <w:szCs w:val="21"/>
              </w:rPr>
              <w:t>3</w:t>
            </w:r>
          </w:p>
        </w:tc>
        <w:tc>
          <w:tcPr>
            <w:tcW w:w="359" w:type="pct"/>
            <w:tcBorders>
              <w:top w:val="nil"/>
              <w:left w:val="nil"/>
              <w:bottom w:val="nil"/>
              <w:right w:val="nil"/>
            </w:tcBorders>
            <w:shd w:val="clear" w:color="auto" w:fill="auto"/>
            <w:noWrap/>
            <w:tcMar>
              <w:top w:w="15" w:type="dxa"/>
              <w:left w:w="15" w:type="dxa"/>
              <w:bottom w:w="0" w:type="dxa"/>
              <w:right w:w="15" w:type="dxa"/>
            </w:tcMar>
            <w:vAlign w:val="center"/>
          </w:tcPr>
          <w:p w14:paraId="6319356C" w14:textId="77777777" w:rsidR="000434A5" w:rsidRDefault="000434A5" w:rsidP="00557740">
            <w:pPr>
              <w:jc w:val="center"/>
              <w:rPr>
                <w:rFonts w:ascii="Arial" w:hAnsi="Arial" w:cs="Arial"/>
                <w:color w:val="000000"/>
                <w:szCs w:val="21"/>
              </w:rPr>
            </w:pPr>
            <w:r>
              <w:rPr>
                <w:rFonts w:ascii="Arial" w:hAnsi="Arial" w:cs="Arial"/>
                <w:color w:val="000000"/>
                <w:szCs w:val="21"/>
              </w:rPr>
              <w:t>2014</w:t>
            </w:r>
          </w:p>
        </w:tc>
        <w:tc>
          <w:tcPr>
            <w:tcW w:w="361" w:type="pct"/>
            <w:tcBorders>
              <w:top w:val="nil"/>
              <w:left w:val="nil"/>
              <w:bottom w:val="nil"/>
              <w:right w:val="nil"/>
            </w:tcBorders>
            <w:shd w:val="clear" w:color="auto" w:fill="auto"/>
            <w:noWrap/>
            <w:tcMar>
              <w:top w:w="15" w:type="dxa"/>
              <w:left w:w="15" w:type="dxa"/>
              <w:bottom w:w="0" w:type="dxa"/>
              <w:right w:w="15" w:type="dxa"/>
            </w:tcMar>
            <w:vAlign w:val="center"/>
          </w:tcPr>
          <w:p w14:paraId="3B75BA36" w14:textId="77777777" w:rsidR="000434A5" w:rsidRDefault="000434A5" w:rsidP="00557740">
            <w:pPr>
              <w:jc w:val="center"/>
              <w:rPr>
                <w:rFonts w:ascii="Arial" w:hAnsi="Arial" w:cs="Arial"/>
                <w:color w:val="000000"/>
                <w:szCs w:val="21"/>
              </w:rPr>
            </w:pPr>
            <w:r>
              <w:rPr>
                <w:rFonts w:ascii="Arial" w:hAnsi="Arial" w:cs="Arial"/>
                <w:color w:val="000000"/>
                <w:szCs w:val="21"/>
              </w:rPr>
              <w:t>E</w:t>
            </w:r>
          </w:p>
        </w:tc>
        <w:tc>
          <w:tcPr>
            <w:tcW w:w="1180" w:type="pct"/>
            <w:tcBorders>
              <w:top w:val="nil"/>
              <w:left w:val="nil"/>
              <w:bottom w:val="nil"/>
              <w:right w:val="nil"/>
            </w:tcBorders>
            <w:shd w:val="clear" w:color="auto" w:fill="auto"/>
            <w:noWrap/>
            <w:tcMar>
              <w:top w:w="15" w:type="dxa"/>
              <w:left w:w="15" w:type="dxa"/>
              <w:bottom w:w="0" w:type="dxa"/>
              <w:right w:w="15" w:type="dxa"/>
            </w:tcMar>
            <w:vAlign w:val="center"/>
          </w:tcPr>
          <w:p w14:paraId="2E757944" w14:textId="77777777" w:rsidR="000434A5" w:rsidRDefault="000434A5" w:rsidP="00557740">
            <w:pPr>
              <w:jc w:val="center"/>
              <w:rPr>
                <w:rFonts w:ascii="Arial" w:hAnsi="Arial" w:cs="Arial"/>
                <w:color w:val="000000"/>
                <w:szCs w:val="21"/>
              </w:rPr>
            </w:pPr>
            <w:r>
              <w:rPr>
                <w:rFonts w:ascii="Arial" w:hAnsi="Arial" w:cs="Arial"/>
                <w:color w:val="000000"/>
                <w:szCs w:val="21"/>
              </w:rPr>
              <w:t>宁波大学</w:t>
            </w:r>
          </w:p>
        </w:tc>
        <w:tc>
          <w:tcPr>
            <w:tcW w:w="602" w:type="pct"/>
            <w:tcBorders>
              <w:top w:val="nil"/>
              <w:left w:val="nil"/>
              <w:bottom w:val="nil"/>
              <w:right w:val="nil"/>
            </w:tcBorders>
            <w:shd w:val="clear" w:color="auto" w:fill="auto"/>
            <w:noWrap/>
            <w:tcMar>
              <w:top w:w="15" w:type="dxa"/>
              <w:left w:w="15" w:type="dxa"/>
              <w:bottom w:w="0" w:type="dxa"/>
              <w:right w:w="15" w:type="dxa"/>
            </w:tcMar>
            <w:vAlign w:val="center"/>
          </w:tcPr>
          <w:p w14:paraId="6BBA02C3" w14:textId="77777777" w:rsidR="000434A5" w:rsidRDefault="000434A5" w:rsidP="00557740">
            <w:pPr>
              <w:jc w:val="center"/>
              <w:rPr>
                <w:rFonts w:ascii="Arial" w:hAnsi="Arial" w:cs="Arial"/>
                <w:color w:val="000000"/>
                <w:szCs w:val="21"/>
              </w:rPr>
            </w:pPr>
            <w:r>
              <w:rPr>
                <w:rFonts w:ascii="Arial" w:hAnsi="Arial" w:cs="Arial"/>
                <w:color w:val="000000"/>
                <w:szCs w:val="21"/>
              </w:rPr>
              <w:t>2</w:t>
            </w:r>
          </w:p>
        </w:tc>
      </w:tr>
      <w:tr w:rsidR="000434A5" w14:paraId="353D2B83" w14:textId="77777777" w:rsidTr="009A1DFC">
        <w:trPr>
          <w:trHeight w:val="255"/>
          <w:jc w:val="center"/>
        </w:trPr>
        <w:tc>
          <w:tcPr>
            <w:tcW w:w="358" w:type="pct"/>
            <w:tcBorders>
              <w:top w:val="nil"/>
              <w:left w:val="nil"/>
              <w:bottom w:val="nil"/>
              <w:right w:val="nil"/>
            </w:tcBorders>
            <w:shd w:val="clear" w:color="auto" w:fill="auto"/>
            <w:noWrap/>
            <w:tcMar>
              <w:top w:w="15" w:type="dxa"/>
              <w:left w:w="15" w:type="dxa"/>
              <w:bottom w:w="0" w:type="dxa"/>
              <w:right w:w="15" w:type="dxa"/>
            </w:tcMar>
            <w:vAlign w:val="center"/>
          </w:tcPr>
          <w:p w14:paraId="22109963" w14:textId="77777777" w:rsidR="000434A5" w:rsidRDefault="000434A5" w:rsidP="00557740">
            <w:pPr>
              <w:jc w:val="center"/>
              <w:rPr>
                <w:rFonts w:ascii="Arial" w:hAnsi="Arial" w:cs="Arial"/>
                <w:color w:val="000000"/>
                <w:szCs w:val="21"/>
              </w:rPr>
            </w:pPr>
            <w:r>
              <w:rPr>
                <w:rFonts w:ascii="Arial" w:hAnsi="Arial" w:cs="Arial"/>
                <w:color w:val="000000"/>
                <w:szCs w:val="21"/>
              </w:rPr>
              <w:t>2014</w:t>
            </w:r>
          </w:p>
        </w:tc>
        <w:tc>
          <w:tcPr>
            <w:tcW w:w="358" w:type="pct"/>
            <w:tcBorders>
              <w:top w:val="nil"/>
              <w:left w:val="nil"/>
              <w:bottom w:val="nil"/>
              <w:right w:val="nil"/>
            </w:tcBorders>
            <w:shd w:val="clear" w:color="auto" w:fill="auto"/>
            <w:noWrap/>
            <w:tcMar>
              <w:top w:w="15" w:type="dxa"/>
              <w:left w:w="15" w:type="dxa"/>
              <w:bottom w:w="0" w:type="dxa"/>
              <w:right w:w="15" w:type="dxa"/>
            </w:tcMar>
            <w:vAlign w:val="center"/>
          </w:tcPr>
          <w:p w14:paraId="332972F0" w14:textId="77777777" w:rsidR="000434A5" w:rsidRDefault="000434A5" w:rsidP="00557740">
            <w:pPr>
              <w:jc w:val="center"/>
              <w:rPr>
                <w:rFonts w:ascii="Arial" w:hAnsi="Arial" w:cs="Arial"/>
                <w:color w:val="000000"/>
                <w:szCs w:val="21"/>
              </w:rPr>
            </w:pPr>
            <w:r>
              <w:rPr>
                <w:rFonts w:ascii="Arial" w:hAnsi="Arial" w:cs="Arial"/>
                <w:color w:val="000000"/>
                <w:szCs w:val="21"/>
              </w:rPr>
              <w:t>B</w:t>
            </w:r>
          </w:p>
        </w:tc>
        <w:tc>
          <w:tcPr>
            <w:tcW w:w="1179" w:type="pct"/>
            <w:tcBorders>
              <w:top w:val="nil"/>
              <w:left w:val="nil"/>
              <w:bottom w:val="nil"/>
              <w:right w:val="nil"/>
            </w:tcBorders>
            <w:shd w:val="clear" w:color="auto" w:fill="auto"/>
            <w:noWrap/>
            <w:tcMar>
              <w:top w:w="15" w:type="dxa"/>
              <w:left w:w="15" w:type="dxa"/>
              <w:bottom w:w="0" w:type="dxa"/>
              <w:right w:w="15" w:type="dxa"/>
            </w:tcMar>
            <w:vAlign w:val="center"/>
          </w:tcPr>
          <w:p w14:paraId="582B29F1" w14:textId="77777777" w:rsidR="000434A5" w:rsidRDefault="000434A5" w:rsidP="00557740">
            <w:pPr>
              <w:jc w:val="center"/>
              <w:rPr>
                <w:rFonts w:ascii="Arial" w:hAnsi="Arial" w:cs="Arial"/>
                <w:color w:val="000000"/>
                <w:szCs w:val="21"/>
              </w:rPr>
            </w:pPr>
            <w:r>
              <w:rPr>
                <w:rFonts w:ascii="Arial" w:hAnsi="Arial" w:cs="Arial"/>
                <w:color w:val="000000"/>
                <w:szCs w:val="21"/>
              </w:rPr>
              <w:t>宁波大学</w:t>
            </w:r>
          </w:p>
        </w:tc>
        <w:tc>
          <w:tcPr>
            <w:tcW w:w="603" w:type="pct"/>
            <w:tcBorders>
              <w:top w:val="nil"/>
              <w:left w:val="nil"/>
              <w:bottom w:val="nil"/>
              <w:right w:val="nil"/>
            </w:tcBorders>
            <w:shd w:val="clear" w:color="auto" w:fill="auto"/>
            <w:noWrap/>
            <w:tcMar>
              <w:top w:w="15" w:type="dxa"/>
              <w:left w:w="15" w:type="dxa"/>
              <w:bottom w:w="0" w:type="dxa"/>
              <w:right w:w="15" w:type="dxa"/>
            </w:tcMar>
            <w:vAlign w:val="center"/>
          </w:tcPr>
          <w:p w14:paraId="0AF4EAB4" w14:textId="77777777" w:rsidR="000434A5" w:rsidRDefault="000434A5" w:rsidP="00557740">
            <w:pPr>
              <w:jc w:val="center"/>
              <w:rPr>
                <w:rFonts w:ascii="Arial" w:hAnsi="Arial" w:cs="Arial"/>
                <w:color w:val="000000"/>
                <w:szCs w:val="21"/>
              </w:rPr>
            </w:pPr>
            <w:r>
              <w:rPr>
                <w:rFonts w:ascii="Arial" w:hAnsi="Arial" w:cs="Arial"/>
                <w:color w:val="000000"/>
                <w:szCs w:val="21"/>
              </w:rPr>
              <w:t>3</w:t>
            </w:r>
          </w:p>
        </w:tc>
        <w:tc>
          <w:tcPr>
            <w:tcW w:w="359" w:type="pct"/>
            <w:tcBorders>
              <w:top w:val="nil"/>
              <w:left w:val="nil"/>
              <w:bottom w:val="nil"/>
              <w:right w:val="nil"/>
            </w:tcBorders>
            <w:shd w:val="clear" w:color="auto" w:fill="auto"/>
            <w:noWrap/>
            <w:tcMar>
              <w:top w:w="15" w:type="dxa"/>
              <w:left w:w="15" w:type="dxa"/>
              <w:bottom w:w="0" w:type="dxa"/>
              <w:right w:w="15" w:type="dxa"/>
            </w:tcMar>
            <w:vAlign w:val="center"/>
          </w:tcPr>
          <w:p w14:paraId="70DCC14C" w14:textId="77777777" w:rsidR="000434A5" w:rsidRDefault="000434A5" w:rsidP="00557740">
            <w:pPr>
              <w:jc w:val="center"/>
              <w:rPr>
                <w:rFonts w:ascii="Arial" w:hAnsi="Arial" w:cs="Arial"/>
                <w:color w:val="000000"/>
                <w:szCs w:val="21"/>
              </w:rPr>
            </w:pPr>
            <w:r>
              <w:rPr>
                <w:rFonts w:ascii="Arial" w:hAnsi="Arial" w:cs="Arial"/>
                <w:color w:val="000000"/>
                <w:szCs w:val="21"/>
              </w:rPr>
              <w:t>2014</w:t>
            </w:r>
          </w:p>
        </w:tc>
        <w:tc>
          <w:tcPr>
            <w:tcW w:w="361" w:type="pct"/>
            <w:tcBorders>
              <w:top w:val="nil"/>
              <w:left w:val="nil"/>
              <w:bottom w:val="nil"/>
              <w:right w:val="nil"/>
            </w:tcBorders>
            <w:shd w:val="clear" w:color="auto" w:fill="auto"/>
            <w:noWrap/>
            <w:tcMar>
              <w:top w:w="15" w:type="dxa"/>
              <w:left w:w="15" w:type="dxa"/>
              <w:bottom w:w="0" w:type="dxa"/>
              <w:right w:w="15" w:type="dxa"/>
            </w:tcMar>
            <w:vAlign w:val="center"/>
          </w:tcPr>
          <w:p w14:paraId="257F8049" w14:textId="77777777" w:rsidR="000434A5" w:rsidRDefault="000434A5" w:rsidP="00557740">
            <w:pPr>
              <w:jc w:val="center"/>
              <w:rPr>
                <w:rFonts w:ascii="Arial" w:hAnsi="Arial" w:cs="Arial"/>
                <w:color w:val="000000"/>
                <w:szCs w:val="21"/>
              </w:rPr>
            </w:pPr>
            <w:r>
              <w:rPr>
                <w:rFonts w:ascii="Arial" w:hAnsi="Arial" w:cs="Arial"/>
                <w:color w:val="000000"/>
                <w:szCs w:val="21"/>
              </w:rPr>
              <w:t>E</w:t>
            </w:r>
          </w:p>
        </w:tc>
        <w:tc>
          <w:tcPr>
            <w:tcW w:w="1180" w:type="pct"/>
            <w:tcBorders>
              <w:top w:val="nil"/>
              <w:left w:val="nil"/>
              <w:bottom w:val="nil"/>
              <w:right w:val="nil"/>
            </w:tcBorders>
            <w:shd w:val="clear" w:color="auto" w:fill="auto"/>
            <w:noWrap/>
            <w:tcMar>
              <w:top w:w="15" w:type="dxa"/>
              <w:left w:w="15" w:type="dxa"/>
              <w:bottom w:w="0" w:type="dxa"/>
              <w:right w:w="15" w:type="dxa"/>
            </w:tcMar>
            <w:vAlign w:val="center"/>
          </w:tcPr>
          <w:p w14:paraId="276927D2" w14:textId="77777777" w:rsidR="000434A5" w:rsidRDefault="000434A5" w:rsidP="00557740">
            <w:pPr>
              <w:jc w:val="center"/>
              <w:rPr>
                <w:rFonts w:ascii="Arial" w:hAnsi="Arial" w:cs="Arial"/>
                <w:color w:val="000000"/>
                <w:szCs w:val="21"/>
              </w:rPr>
            </w:pPr>
            <w:r>
              <w:rPr>
                <w:rFonts w:ascii="Arial" w:hAnsi="Arial" w:cs="Arial"/>
                <w:color w:val="000000"/>
                <w:szCs w:val="21"/>
              </w:rPr>
              <w:t>宁波大学</w:t>
            </w:r>
          </w:p>
        </w:tc>
        <w:tc>
          <w:tcPr>
            <w:tcW w:w="602" w:type="pct"/>
            <w:tcBorders>
              <w:top w:val="nil"/>
              <w:left w:val="nil"/>
              <w:bottom w:val="nil"/>
              <w:right w:val="nil"/>
            </w:tcBorders>
            <w:shd w:val="clear" w:color="auto" w:fill="auto"/>
            <w:noWrap/>
            <w:tcMar>
              <w:top w:w="15" w:type="dxa"/>
              <w:left w:w="15" w:type="dxa"/>
              <w:bottom w:w="0" w:type="dxa"/>
              <w:right w:w="15" w:type="dxa"/>
            </w:tcMar>
            <w:vAlign w:val="center"/>
          </w:tcPr>
          <w:p w14:paraId="082958B7" w14:textId="77777777" w:rsidR="000434A5" w:rsidRDefault="000434A5" w:rsidP="00557740">
            <w:pPr>
              <w:jc w:val="center"/>
              <w:rPr>
                <w:rFonts w:ascii="Arial" w:hAnsi="Arial" w:cs="Arial"/>
                <w:color w:val="000000"/>
                <w:szCs w:val="21"/>
              </w:rPr>
            </w:pPr>
            <w:r>
              <w:rPr>
                <w:rFonts w:ascii="Arial" w:hAnsi="Arial" w:cs="Arial"/>
                <w:color w:val="000000"/>
                <w:szCs w:val="21"/>
              </w:rPr>
              <w:t>2</w:t>
            </w:r>
          </w:p>
        </w:tc>
      </w:tr>
      <w:tr w:rsidR="000434A5" w14:paraId="5CD65091" w14:textId="77777777" w:rsidTr="009A1DFC">
        <w:trPr>
          <w:trHeight w:val="255"/>
          <w:jc w:val="center"/>
        </w:trPr>
        <w:tc>
          <w:tcPr>
            <w:tcW w:w="358" w:type="pct"/>
            <w:tcBorders>
              <w:top w:val="nil"/>
              <w:left w:val="nil"/>
              <w:bottom w:val="nil"/>
              <w:right w:val="nil"/>
            </w:tcBorders>
            <w:shd w:val="clear" w:color="auto" w:fill="auto"/>
            <w:noWrap/>
            <w:tcMar>
              <w:top w:w="15" w:type="dxa"/>
              <w:left w:w="15" w:type="dxa"/>
              <w:bottom w:w="0" w:type="dxa"/>
              <w:right w:w="15" w:type="dxa"/>
            </w:tcMar>
            <w:vAlign w:val="center"/>
          </w:tcPr>
          <w:p w14:paraId="06BB21ED" w14:textId="77777777" w:rsidR="000434A5" w:rsidRDefault="000434A5" w:rsidP="00557740">
            <w:pPr>
              <w:jc w:val="center"/>
              <w:rPr>
                <w:rFonts w:ascii="Arial" w:hAnsi="Arial" w:cs="Arial"/>
                <w:color w:val="000000"/>
                <w:szCs w:val="21"/>
              </w:rPr>
            </w:pPr>
            <w:r>
              <w:rPr>
                <w:rFonts w:ascii="Arial" w:hAnsi="Arial" w:cs="Arial"/>
                <w:color w:val="000000"/>
                <w:szCs w:val="21"/>
              </w:rPr>
              <w:t>2014</w:t>
            </w:r>
          </w:p>
        </w:tc>
        <w:tc>
          <w:tcPr>
            <w:tcW w:w="358" w:type="pct"/>
            <w:tcBorders>
              <w:top w:val="nil"/>
              <w:left w:val="nil"/>
              <w:bottom w:val="nil"/>
              <w:right w:val="nil"/>
            </w:tcBorders>
            <w:shd w:val="clear" w:color="auto" w:fill="auto"/>
            <w:noWrap/>
            <w:tcMar>
              <w:top w:w="15" w:type="dxa"/>
              <w:left w:w="15" w:type="dxa"/>
              <w:bottom w:w="0" w:type="dxa"/>
              <w:right w:w="15" w:type="dxa"/>
            </w:tcMar>
            <w:vAlign w:val="center"/>
          </w:tcPr>
          <w:p w14:paraId="32D2E04F" w14:textId="77777777" w:rsidR="000434A5" w:rsidRDefault="000434A5" w:rsidP="00557740">
            <w:pPr>
              <w:jc w:val="center"/>
              <w:rPr>
                <w:rFonts w:ascii="Arial" w:hAnsi="Arial" w:cs="Arial"/>
                <w:color w:val="000000"/>
                <w:szCs w:val="21"/>
              </w:rPr>
            </w:pPr>
            <w:r>
              <w:rPr>
                <w:rFonts w:ascii="Arial" w:hAnsi="Arial" w:cs="Arial"/>
                <w:color w:val="000000"/>
                <w:szCs w:val="21"/>
              </w:rPr>
              <w:t>B</w:t>
            </w:r>
          </w:p>
        </w:tc>
        <w:tc>
          <w:tcPr>
            <w:tcW w:w="1179" w:type="pct"/>
            <w:tcBorders>
              <w:top w:val="nil"/>
              <w:left w:val="nil"/>
              <w:bottom w:val="nil"/>
              <w:right w:val="nil"/>
            </w:tcBorders>
            <w:shd w:val="clear" w:color="auto" w:fill="auto"/>
            <w:noWrap/>
            <w:tcMar>
              <w:top w:w="15" w:type="dxa"/>
              <w:left w:w="15" w:type="dxa"/>
              <w:bottom w:w="0" w:type="dxa"/>
              <w:right w:w="15" w:type="dxa"/>
            </w:tcMar>
            <w:vAlign w:val="center"/>
          </w:tcPr>
          <w:p w14:paraId="5EF40406" w14:textId="77777777" w:rsidR="000434A5" w:rsidRDefault="000434A5" w:rsidP="00557740">
            <w:pPr>
              <w:jc w:val="center"/>
              <w:rPr>
                <w:rFonts w:ascii="Arial" w:hAnsi="Arial" w:cs="Arial"/>
                <w:color w:val="000000"/>
                <w:szCs w:val="21"/>
              </w:rPr>
            </w:pPr>
            <w:r>
              <w:rPr>
                <w:rFonts w:ascii="Arial" w:hAnsi="Arial" w:cs="Arial"/>
                <w:color w:val="000000"/>
                <w:szCs w:val="21"/>
              </w:rPr>
              <w:t>宁波大学</w:t>
            </w:r>
          </w:p>
        </w:tc>
        <w:tc>
          <w:tcPr>
            <w:tcW w:w="603" w:type="pct"/>
            <w:tcBorders>
              <w:top w:val="nil"/>
              <w:left w:val="nil"/>
              <w:bottom w:val="nil"/>
              <w:right w:val="nil"/>
            </w:tcBorders>
            <w:shd w:val="clear" w:color="auto" w:fill="auto"/>
            <w:noWrap/>
            <w:tcMar>
              <w:top w:w="15" w:type="dxa"/>
              <w:left w:w="15" w:type="dxa"/>
              <w:bottom w:w="0" w:type="dxa"/>
              <w:right w:w="15" w:type="dxa"/>
            </w:tcMar>
            <w:vAlign w:val="center"/>
          </w:tcPr>
          <w:p w14:paraId="524B4567" w14:textId="77777777" w:rsidR="000434A5" w:rsidRDefault="000434A5" w:rsidP="00557740">
            <w:pPr>
              <w:jc w:val="center"/>
              <w:rPr>
                <w:rFonts w:ascii="Arial" w:hAnsi="Arial" w:cs="Arial"/>
                <w:color w:val="000000"/>
                <w:szCs w:val="21"/>
              </w:rPr>
            </w:pPr>
            <w:r>
              <w:rPr>
                <w:rFonts w:ascii="Arial" w:hAnsi="Arial" w:cs="Arial"/>
                <w:color w:val="000000"/>
                <w:szCs w:val="21"/>
              </w:rPr>
              <w:t>3</w:t>
            </w:r>
          </w:p>
        </w:tc>
        <w:tc>
          <w:tcPr>
            <w:tcW w:w="359" w:type="pct"/>
            <w:tcBorders>
              <w:top w:val="nil"/>
              <w:left w:val="nil"/>
              <w:bottom w:val="nil"/>
              <w:right w:val="nil"/>
            </w:tcBorders>
            <w:shd w:val="clear" w:color="auto" w:fill="auto"/>
            <w:noWrap/>
            <w:tcMar>
              <w:top w:w="15" w:type="dxa"/>
              <w:left w:w="15" w:type="dxa"/>
              <w:bottom w:w="0" w:type="dxa"/>
              <w:right w:w="15" w:type="dxa"/>
            </w:tcMar>
            <w:vAlign w:val="center"/>
          </w:tcPr>
          <w:p w14:paraId="2CB2577C" w14:textId="77777777" w:rsidR="000434A5" w:rsidRDefault="000434A5" w:rsidP="00557740">
            <w:pPr>
              <w:jc w:val="center"/>
              <w:rPr>
                <w:rFonts w:ascii="Arial" w:hAnsi="Arial" w:cs="Arial"/>
                <w:color w:val="000000"/>
                <w:szCs w:val="21"/>
              </w:rPr>
            </w:pPr>
            <w:r>
              <w:rPr>
                <w:rFonts w:ascii="Arial" w:hAnsi="Arial" w:cs="Arial"/>
                <w:color w:val="000000"/>
                <w:szCs w:val="21"/>
              </w:rPr>
              <w:t>2014</w:t>
            </w:r>
          </w:p>
        </w:tc>
        <w:tc>
          <w:tcPr>
            <w:tcW w:w="361" w:type="pct"/>
            <w:tcBorders>
              <w:top w:val="nil"/>
              <w:left w:val="nil"/>
              <w:bottom w:val="nil"/>
              <w:right w:val="nil"/>
            </w:tcBorders>
            <w:shd w:val="clear" w:color="auto" w:fill="auto"/>
            <w:noWrap/>
            <w:tcMar>
              <w:top w:w="15" w:type="dxa"/>
              <w:left w:w="15" w:type="dxa"/>
              <w:bottom w:w="0" w:type="dxa"/>
              <w:right w:w="15" w:type="dxa"/>
            </w:tcMar>
            <w:vAlign w:val="center"/>
          </w:tcPr>
          <w:p w14:paraId="4B90D6BD" w14:textId="77777777" w:rsidR="000434A5" w:rsidRDefault="000434A5" w:rsidP="00557740">
            <w:pPr>
              <w:jc w:val="center"/>
              <w:rPr>
                <w:rFonts w:ascii="Arial" w:hAnsi="Arial" w:cs="Arial"/>
                <w:color w:val="000000"/>
                <w:szCs w:val="21"/>
              </w:rPr>
            </w:pPr>
            <w:r>
              <w:rPr>
                <w:rFonts w:ascii="Arial" w:hAnsi="Arial" w:cs="Arial"/>
                <w:color w:val="000000"/>
                <w:szCs w:val="21"/>
              </w:rPr>
              <w:t>E</w:t>
            </w:r>
          </w:p>
        </w:tc>
        <w:tc>
          <w:tcPr>
            <w:tcW w:w="1180" w:type="pct"/>
            <w:tcBorders>
              <w:top w:val="nil"/>
              <w:left w:val="nil"/>
              <w:bottom w:val="nil"/>
              <w:right w:val="nil"/>
            </w:tcBorders>
            <w:shd w:val="clear" w:color="auto" w:fill="auto"/>
            <w:noWrap/>
            <w:tcMar>
              <w:top w:w="15" w:type="dxa"/>
              <w:left w:w="15" w:type="dxa"/>
              <w:bottom w:w="0" w:type="dxa"/>
              <w:right w:w="15" w:type="dxa"/>
            </w:tcMar>
            <w:vAlign w:val="center"/>
          </w:tcPr>
          <w:p w14:paraId="0E8AF764" w14:textId="77777777" w:rsidR="000434A5" w:rsidRDefault="000434A5" w:rsidP="00557740">
            <w:pPr>
              <w:jc w:val="center"/>
              <w:rPr>
                <w:rFonts w:ascii="Arial" w:hAnsi="Arial" w:cs="Arial"/>
                <w:color w:val="000000"/>
                <w:szCs w:val="21"/>
              </w:rPr>
            </w:pPr>
            <w:r>
              <w:rPr>
                <w:rFonts w:ascii="Arial" w:hAnsi="Arial" w:cs="Arial"/>
                <w:color w:val="000000"/>
                <w:szCs w:val="21"/>
              </w:rPr>
              <w:t>宁波大学</w:t>
            </w:r>
          </w:p>
        </w:tc>
        <w:tc>
          <w:tcPr>
            <w:tcW w:w="602" w:type="pct"/>
            <w:tcBorders>
              <w:top w:val="nil"/>
              <w:left w:val="nil"/>
              <w:bottom w:val="nil"/>
              <w:right w:val="nil"/>
            </w:tcBorders>
            <w:shd w:val="clear" w:color="auto" w:fill="auto"/>
            <w:noWrap/>
            <w:tcMar>
              <w:top w:w="15" w:type="dxa"/>
              <w:left w:w="15" w:type="dxa"/>
              <w:bottom w:w="0" w:type="dxa"/>
              <w:right w:w="15" w:type="dxa"/>
            </w:tcMar>
            <w:vAlign w:val="center"/>
          </w:tcPr>
          <w:p w14:paraId="04416BEF" w14:textId="77777777" w:rsidR="000434A5" w:rsidRDefault="000434A5" w:rsidP="00557740">
            <w:pPr>
              <w:jc w:val="center"/>
              <w:rPr>
                <w:rFonts w:ascii="Arial" w:hAnsi="Arial" w:cs="Arial"/>
                <w:color w:val="000000"/>
                <w:szCs w:val="21"/>
              </w:rPr>
            </w:pPr>
            <w:r>
              <w:rPr>
                <w:rFonts w:ascii="Arial" w:hAnsi="Arial" w:cs="Arial"/>
                <w:color w:val="000000"/>
                <w:szCs w:val="21"/>
              </w:rPr>
              <w:t>2</w:t>
            </w:r>
          </w:p>
        </w:tc>
      </w:tr>
      <w:tr w:rsidR="000434A5" w14:paraId="76CB2B29" w14:textId="77777777" w:rsidTr="009A1DFC">
        <w:trPr>
          <w:trHeight w:val="255"/>
          <w:jc w:val="center"/>
        </w:trPr>
        <w:tc>
          <w:tcPr>
            <w:tcW w:w="358" w:type="pct"/>
            <w:tcBorders>
              <w:top w:val="nil"/>
              <w:left w:val="nil"/>
              <w:bottom w:val="nil"/>
              <w:right w:val="nil"/>
            </w:tcBorders>
            <w:shd w:val="clear" w:color="auto" w:fill="auto"/>
            <w:noWrap/>
            <w:tcMar>
              <w:top w:w="15" w:type="dxa"/>
              <w:left w:w="15" w:type="dxa"/>
              <w:bottom w:w="0" w:type="dxa"/>
              <w:right w:w="15" w:type="dxa"/>
            </w:tcMar>
            <w:vAlign w:val="center"/>
          </w:tcPr>
          <w:p w14:paraId="24DDB2FA" w14:textId="77777777" w:rsidR="000434A5" w:rsidRDefault="000434A5" w:rsidP="00557740">
            <w:pPr>
              <w:jc w:val="center"/>
              <w:rPr>
                <w:rFonts w:ascii="Arial" w:hAnsi="Arial" w:cs="Arial"/>
                <w:color w:val="000000"/>
                <w:szCs w:val="21"/>
              </w:rPr>
            </w:pPr>
            <w:r>
              <w:rPr>
                <w:rFonts w:ascii="Arial" w:hAnsi="Arial" w:cs="Arial"/>
                <w:color w:val="000000"/>
                <w:szCs w:val="21"/>
              </w:rPr>
              <w:t>2014</w:t>
            </w:r>
          </w:p>
        </w:tc>
        <w:tc>
          <w:tcPr>
            <w:tcW w:w="358" w:type="pct"/>
            <w:tcBorders>
              <w:top w:val="nil"/>
              <w:left w:val="nil"/>
              <w:bottom w:val="nil"/>
              <w:right w:val="nil"/>
            </w:tcBorders>
            <w:shd w:val="clear" w:color="auto" w:fill="auto"/>
            <w:noWrap/>
            <w:tcMar>
              <w:top w:w="15" w:type="dxa"/>
              <w:left w:w="15" w:type="dxa"/>
              <w:bottom w:w="0" w:type="dxa"/>
              <w:right w:w="15" w:type="dxa"/>
            </w:tcMar>
            <w:vAlign w:val="center"/>
          </w:tcPr>
          <w:p w14:paraId="5FE20169" w14:textId="77777777" w:rsidR="000434A5" w:rsidRDefault="000434A5" w:rsidP="00557740">
            <w:pPr>
              <w:jc w:val="center"/>
              <w:rPr>
                <w:rFonts w:ascii="Arial" w:hAnsi="Arial" w:cs="Arial"/>
                <w:color w:val="000000"/>
                <w:szCs w:val="21"/>
              </w:rPr>
            </w:pPr>
            <w:r>
              <w:rPr>
                <w:rFonts w:ascii="Arial" w:hAnsi="Arial" w:cs="Arial"/>
                <w:color w:val="000000"/>
                <w:szCs w:val="21"/>
              </w:rPr>
              <w:t>C</w:t>
            </w:r>
          </w:p>
        </w:tc>
        <w:tc>
          <w:tcPr>
            <w:tcW w:w="1179" w:type="pct"/>
            <w:tcBorders>
              <w:top w:val="nil"/>
              <w:left w:val="nil"/>
              <w:bottom w:val="nil"/>
              <w:right w:val="nil"/>
            </w:tcBorders>
            <w:shd w:val="clear" w:color="auto" w:fill="auto"/>
            <w:noWrap/>
            <w:tcMar>
              <w:top w:w="15" w:type="dxa"/>
              <w:left w:w="15" w:type="dxa"/>
              <w:bottom w:w="0" w:type="dxa"/>
              <w:right w:w="15" w:type="dxa"/>
            </w:tcMar>
            <w:vAlign w:val="center"/>
          </w:tcPr>
          <w:p w14:paraId="7C5D094F" w14:textId="77777777" w:rsidR="000434A5" w:rsidRDefault="000434A5" w:rsidP="00557740">
            <w:pPr>
              <w:jc w:val="center"/>
              <w:rPr>
                <w:rFonts w:ascii="Arial" w:hAnsi="Arial" w:cs="Arial"/>
                <w:color w:val="000000"/>
                <w:szCs w:val="21"/>
              </w:rPr>
            </w:pPr>
            <w:r>
              <w:rPr>
                <w:rFonts w:ascii="Arial" w:hAnsi="Arial" w:cs="Arial"/>
                <w:color w:val="000000"/>
                <w:szCs w:val="21"/>
              </w:rPr>
              <w:t>杭州电子科技大学</w:t>
            </w:r>
          </w:p>
        </w:tc>
        <w:tc>
          <w:tcPr>
            <w:tcW w:w="603" w:type="pct"/>
            <w:tcBorders>
              <w:top w:val="nil"/>
              <w:left w:val="nil"/>
              <w:bottom w:val="nil"/>
              <w:right w:val="nil"/>
            </w:tcBorders>
            <w:shd w:val="clear" w:color="auto" w:fill="auto"/>
            <w:noWrap/>
            <w:tcMar>
              <w:top w:w="15" w:type="dxa"/>
              <w:left w:w="15" w:type="dxa"/>
              <w:bottom w:w="0" w:type="dxa"/>
              <w:right w:w="15" w:type="dxa"/>
            </w:tcMar>
            <w:vAlign w:val="center"/>
          </w:tcPr>
          <w:p w14:paraId="183B18AF" w14:textId="77777777" w:rsidR="000434A5" w:rsidRDefault="000434A5" w:rsidP="00557740">
            <w:pPr>
              <w:jc w:val="center"/>
              <w:rPr>
                <w:rFonts w:ascii="Arial" w:hAnsi="Arial" w:cs="Arial"/>
                <w:color w:val="000000"/>
                <w:szCs w:val="21"/>
              </w:rPr>
            </w:pPr>
            <w:r>
              <w:rPr>
                <w:rFonts w:ascii="Arial" w:hAnsi="Arial" w:cs="Arial"/>
                <w:color w:val="000000"/>
                <w:szCs w:val="21"/>
              </w:rPr>
              <w:t>2</w:t>
            </w:r>
          </w:p>
        </w:tc>
        <w:tc>
          <w:tcPr>
            <w:tcW w:w="359" w:type="pct"/>
            <w:tcBorders>
              <w:top w:val="nil"/>
              <w:left w:val="nil"/>
              <w:bottom w:val="nil"/>
              <w:right w:val="nil"/>
            </w:tcBorders>
            <w:shd w:val="clear" w:color="auto" w:fill="auto"/>
            <w:noWrap/>
            <w:tcMar>
              <w:top w:w="15" w:type="dxa"/>
              <w:left w:w="15" w:type="dxa"/>
              <w:bottom w:w="0" w:type="dxa"/>
              <w:right w:w="15" w:type="dxa"/>
            </w:tcMar>
            <w:vAlign w:val="center"/>
          </w:tcPr>
          <w:p w14:paraId="2E2EA427" w14:textId="77777777" w:rsidR="000434A5" w:rsidRDefault="000434A5" w:rsidP="00557740">
            <w:pPr>
              <w:jc w:val="center"/>
              <w:rPr>
                <w:rFonts w:ascii="Arial" w:hAnsi="Arial" w:cs="Arial"/>
                <w:color w:val="000000"/>
                <w:szCs w:val="21"/>
              </w:rPr>
            </w:pPr>
            <w:r>
              <w:rPr>
                <w:rFonts w:ascii="Arial" w:hAnsi="Arial" w:cs="Arial"/>
                <w:color w:val="000000"/>
                <w:szCs w:val="21"/>
              </w:rPr>
              <w:t>2014</w:t>
            </w:r>
          </w:p>
        </w:tc>
        <w:tc>
          <w:tcPr>
            <w:tcW w:w="361" w:type="pct"/>
            <w:tcBorders>
              <w:top w:val="nil"/>
              <w:left w:val="nil"/>
              <w:bottom w:val="nil"/>
              <w:right w:val="nil"/>
            </w:tcBorders>
            <w:shd w:val="clear" w:color="auto" w:fill="auto"/>
            <w:noWrap/>
            <w:tcMar>
              <w:top w:w="15" w:type="dxa"/>
              <w:left w:w="15" w:type="dxa"/>
              <w:bottom w:w="0" w:type="dxa"/>
              <w:right w:w="15" w:type="dxa"/>
            </w:tcMar>
            <w:vAlign w:val="center"/>
          </w:tcPr>
          <w:p w14:paraId="42B4C665" w14:textId="77777777" w:rsidR="000434A5" w:rsidRDefault="000434A5" w:rsidP="00557740">
            <w:pPr>
              <w:jc w:val="center"/>
              <w:rPr>
                <w:rFonts w:ascii="Arial" w:hAnsi="Arial" w:cs="Arial"/>
                <w:color w:val="000000"/>
                <w:szCs w:val="21"/>
              </w:rPr>
            </w:pPr>
            <w:r>
              <w:rPr>
                <w:rFonts w:ascii="Arial" w:hAnsi="Arial" w:cs="Arial"/>
                <w:color w:val="000000"/>
                <w:szCs w:val="21"/>
              </w:rPr>
              <w:t>E</w:t>
            </w:r>
          </w:p>
        </w:tc>
        <w:tc>
          <w:tcPr>
            <w:tcW w:w="1180" w:type="pct"/>
            <w:tcBorders>
              <w:top w:val="nil"/>
              <w:left w:val="nil"/>
              <w:bottom w:val="nil"/>
              <w:right w:val="nil"/>
            </w:tcBorders>
            <w:shd w:val="clear" w:color="auto" w:fill="auto"/>
            <w:noWrap/>
            <w:tcMar>
              <w:top w:w="15" w:type="dxa"/>
              <w:left w:w="15" w:type="dxa"/>
              <w:bottom w:w="0" w:type="dxa"/>
              <w:right w:w="15" w:type="dxa"/>
            </w:tcMar>
            <w:vAlign w:val="center"/>
          </w:tcPr>
          <w:p w14:paraId="2C2BDA6C" w14:textId="77777777" w:rsidR="000434A5" w:rsidRDefault="000434A5" w:rsidP="00557740">
            <w:pPr>
              <w:jc w:val="center"/>
              <w:rPr>
                <w:rFonts w:ascii="Arial" w:hAnsi="Arial" w:cs="Arial"/>
                <w:color w:val="000000"/>
                <w:szCs w:val="21"/>
              </w:rPr>
            </w:pPr>
            <w:r>
              <w:rPr>
                <w:rFonts w:ascii="Arial" w:hAnsi="Arial" w:cs="Arial"/>
                <w:color w:val="000000"/>
                <w:szCs w:val="21"/>
              </w:rPr>
              <w:t>浙江大学</w:t>
            </w:r>
          </w:p>
        </w:tc>
        <w:tc>
          <w:tcPr>
            <w:tcW w:w="602" w:type="pct"/>
            <w:tcBorders>
              <w:top w:val="nil"/>
              <w:left w:val="nil"/>
              <w:bottom w:val="nil"/>
              <w:right w:val="nil"/>
            </w:tcBorders>
            <w:shd w:val="clear" w:color="auto" w:fill="auto"/>
            <w:noWrap/>
            <w:tcMar>
              <w:top w:w="15" w:type="dxa"/>
              <w:left w:w="15" w:type="dxa"/>
              <w:bottom w:w="0" w:type="dxa"/>
              <w:right w:w="15" w:type="dxa"/>
            </w:tcMar>
            <w:vAlign w:val="center"/>
          </w:tcPr>
          <w:p w14:paraId="296730E3" w14:textId="77777777" w:rsidR="000434A5" w:rsidRDefault="000434A5" w:rsidP="00557740">
            <w:pPr>
              <w:jc w:val="center"/>
              <w:rPr>
                <w:rFonts w:ascii="Arial" w:hAnsi="Arial" w:cs="Arial"/>
                <w:color w:val="000000"/>
                <w:szCs w:val="21"/>
              </w:rPr>
            </w:pPr>
            <w:r>
              <w:rPr>
                <w:rFonts w:ascii="Arial" w:hAnsi="Arial" w:cs="Arial"/>
                <w:color w:val="000000"/>
                <w:szCs w:val="21"/>
              </w:rPr>
              <w:t>3</w:t>
            </w:r>
          </w:p>
        </w:tc>
      </w:tr>
      <w:tr w:rsidR="000434A5" w14:paraId="7C58A15F" w14:textId="77777777" w:rsidTr="009A1DFC">
        <w:trPr>
          <w:trHeight w:val="255"/>
          <w:jc w:val="center"/>
        </w:trPr>
        <w:tc>
          <w:tcPr>
            <w:tcW w:w="358" w:type="pct"/>
            <w:tcBorders>
              <w:top w:val="nil"/>
              <w:left w:val="nil"/>
              <w:bottom w:val="nil"/>
              <w:right w:val="nil"/>
            </w:tcBorders>
            <w:shd w:val="clear" w:color="auto" w:fill="auto"/>
            <w:noWrap/>
            <w:tcMar>
              <w:top w:w="15" w:type="dxa"/>
              <w:left w:w="15" w:type="dxa"/>
              <w:bottom w:w="0" w:type="dxa"/>
              <w:right w:w="15" w:type="dxa"/>
            </w:tcMar>
            <w:vAlign w:val="center"/>
          </w:tcPr>
          <w:p w14:paraId="6B43B4A9" w14:textId="77777777" w:rsidR="000434A5" w:rsidRDefault="000434A5" w:rsidP="00557740">
            <w:pPr>
              <w:jc w:val="center"/>
              <w:rPr>
                <w:rFonts w:ascii="Arial" w:hAnsi="Arial" w:cs="Arial"/>
                <w:color w:val="000000"/>
                <w:szCs w:val="21"/>
              </w:rPr>
            </w:pPr>
            <w:r>
              <w:rPr>
                <w:rFonts w:ascii="Arial" w:hAnsi="Arial" w:cs="Arial"/>
                <w:color w:val="000000"/>
                <w:szCs w:val="21"/>
              </w:rPr>
              <w:t>2014</w:t>
            </w:r>
          </w:p>
        </w:tc>
        <w:tc>
          <w:tcPr>
            <w:tcW w:w="358" w:type="pct"/>
            <w:tcBorders>
              <w:top w:val="nil"/>
              <w:left w:val="nil"/>
              <w:bottom w:val="nil"/>
              <w:right w:val="nil"/>
            </w:tcBorders>
            <w:shd w:val="clear" w:color="auto" w:fill="auto"/>
            <w:noWrap/>
            <w:tcMar>
              <w:top w:w="15" w:type="dxa"/>
              <w:left w:w="15" w:type="dxa"/>
              <w:bottom w:w="0" w:type="dxa"/>
              <w:right w:w="15" w:type="dxa"/>
            </w:tcMar>
            <w:vAlign w:val="center"/>
          </w:tcPr>
          <w:p w14:paraId="24D0A3F9" w14:textId="77777777" w:rsidR="000434A5" w:rsidRDefault="000434A5" w:rsidP="00557740">
            <w:pPr>
              <w:jc w:val="center"/>
              <w:rPr>
                <w:rFonts w:ascii="Arial" w:hAnsi="Arial" w:cs="Arial"/>
                <w:color w:val="000000"/>
                <w:szCs w:val="21"/>
              </w:rPr>
            </w:pPr>
            <w:r>
              <w:rPr>
                <w:rFonts w:ascii="Arial" w:hAnsi="Arial" w:cs="Arial"/>
                <w:color w:val="000000"/>
                <w:szCs w:val="21"/>
              </w:rPr>
              <w:t>D</w:t>
            </w:r>
          </w:p>
        </w:tc>
        <w:tc>
          <w:tcPr>
            <w:tcW w:w="1179" w:type="pct"/>
            <w:tcBorders>
              <w:top w:val="nil"/>
              <w:left w:val="nil"/>
              <w:bottom w:val="nil"/>
              <w:right w:val="nil"/>
            </w:tcBorders>
            <w:shd w:val="clear" w:color="auto" w:fill="auto"/>
            <w:noWrap/>
            <w:tcMar>
              <w:top w:w="15" w:type="dxa"/>
              <w:left w:w="15" w:type="dxa"/>
              <w:bottom w:w="0" w:type="dxa"/>
              <w:right w:w="15" w:type="dxa"/>
            </w:tcMar>
            <w:vAlign w:val="center"/>
          </w:tcPr>
          <w:p w14:paraId="732F5814" w14:textId="77777777" w:rsidR="000434A5" w:rsidRDefault="000434A5" w:rsidP="00557740">
            <w:pPr>
              <w:jc w:val="center"/>
              <w:rPr>
                <w:rFonts w:ascii="Arial" w:hAnsi="Arial" w:cs="Arial"/>
                <w:color w:val="000000"/>
                <w:szCs w:val="21"/>
              </w:rPr>
            </w:pPr>
            <w:r>
              <w:rPr>
                <w:rFonts w:ascii="Arial" w:hAnsi="Arial" w:cs="Arial"/>
                <w:color w:val="000000"/>
                <w:szCs w:val="21"/>
              </w:rPr>
              <w:t>杭州电子科技大学</w:t>
            </w:r>
          </w:p>
        </w:tc>
        <w:tc>
          <w:tcPr>
            <w:tcW w:w="603" w:type="pct"/>
            <w:tcBorders>
              <w:top w:val="nil"/>
              <w:left w:val="nil"/>
              <w:bottom w:val="nil"/>
              <w:right w:val="nil"/>
            </w:tcBorders>
            <w:shd w:val="clear" w:color="auto" w:fill="auto"/>
            <w:noWrap/>
            <w:tcMar>
              <w:top w:w="15" w:type="dxa"/>
              <w:left w:w="15" w:type="dxa"/>
              <w:bottom w:w="0" w:type="dxa"/>
              <w:right w:w="15" w:type="dxa"/>
            </w:tcMar>
            <w:vAlign w:val="center"/>
          </w:tcPr>
          <w:p w14:paraId="7A52E22F" w14:textId="77777777" w:rsidR="000434A5" w:rsidRDefault="000434A5" w:rsidP="00557740">
            <w:pPr>
              <w:jc w:val="center"/>
              <w:rPr>
                <w:rFonts w:ascii="Arial" w:hAnsi="Arial" w:cs="Arial"/>
                <w:color w:val="000000"/>
                <w:szCs w:val="21"/>
              </w:rPr>
            </w:pPr>
            <w:r>
              <w:rPr>
                <w:rFonts w:ascii="Arial" w:hAnsi="Arial" w:cs="Arial"/>
                <w:color w:val="000000"/>
                <w:szCs w:val="21"/>
              </w:rPr>
              <w:t>2</w:t>
            </w:r>
          </w:p>
        </w:tc>
        <w:tc>
          <w:tcPr>
            <w:tcW w:w="359" w:type="pct"/>
            <w:tcBorders>
              <w:top w:val="nil"/>
              <w:left w:val="nil"/>
              <w:bottom w:val="nil"/>
              <w:right w:val="nil"/>
            </w:tcBorders>
            <w:shd w:val="clear" w:color="auto" w:fill="auto"/>
            <w:noWrap/>
            <w:tcMar>
              <w:top w:w="15" w:type="dxa"/>
              <w:left w:w="15" w:type="dxa"/>
              <w:bottom w:w="0" w:type="dxa"/>
              <w:right w:w="15" w:type="dxa"/>
            </w:tcMar>
            <w:vAlign w:val="center"/>
          </w:tcPr>
          <w:p w14:paraId="58BC2D11" w14:textId="77777777" w:rsidR="000434A5" w:rsidRDefault="000434A5" w:rsidP="00557740">
            <w:pPr>
              <w:jc w:val="center"/>
              <w:rPr>
                <w:rFonts w:ascii="Arial" w:hAnsi="Arial" w:cs="Arial"/>
                <w:color w:val="000000"/>
                <w:szCs w:val="21"/>
              </w:rPr>
            </w:pPr>
            <w:r>
              <w:rPr>
                <w:rFonts w:ascii="Arial" w:hAnsi="Arial" w:cs="Arial"/>
                <w:color w:val="000000"/>
                <w:szCs w:val="21"/>
              </w:rPr>
              <w:t>2014</w:t>
            </w:r>
          </w:p>
        </w:tc>
        <w:tc>
          <w:tcPr>
            <w:tcW w:w="361" w:type="pct"/>
            <w:tcBorders>
              <w:top w:val="nil"/>
              <w:left w:val="nil"/>
              <w:bottom w:val="nil"/>
              <w:right w:val="nil"/>
            </w:tcBorders>
            <w:shd w:val="clear" w:color="auto" w:fill="auto"/>
            <w:noWrap/>
            <w:tcMar>
              <w:top w:w="15" w:type="dxa"/>
              <w:left w:w="15" w:type="dxa"/>
              <w:bottom w:w="0" w:type="dxa"/>
              <w:right w:w="15" w:type="dxa"/>
            </w:tcMar>
            <w:vAlign w:val="center"/>
          </w:tcPr>
          <w:p w14:paraId="68AA211E" w14:textId="77777777" w:rsidR="000434A5" w:rsidRDefault="000434A5" w:rsidP="00557740">
            <w:pPr>
              <w:jc w:val="center"/>
              <w:rPr>
                <w:rFonts w:ascii="Arial" w:hAnsi="Arial" w:cs="Arial"/>
                <w:color w:val="000000"/>
                <w:szCs w:val="21"/>
              </w:rPr>
            </w:pPr>
            <w:r>
              <w:rPr>
                <w:rFonts w:ascii="Arial" w:hAnsi="Arial" w:cs="Arial"/>
                <w:color w:val="000000"/>
                <w:szCs w:val="21"/>
              </w:rPr>
              <w:t>E</w:t>
            </w:r>
          </w:p>
        </w:tc>
        <w:tc>
          <w:tcPr>
            <w:tcW w:w="1180" w:type="pct"/>
            <w:tcBorders>
              <w:top w:val="nil"/>
              <w:left w:val="nil"/>
              <w:bottom w:val="nil"/>
              <w:right w:val="nil"/>
            </w:tcBorders>
            <w:shd w:val="clear" w:color="auto" w:fill="auto"/>
            <w:noWrap/>
            <w:tcMar>
              <w:top w:w="15" w:type="dxa"/>
              <w:left w:w="15" w:type="dxa"/>
              <w:bottom w:w="0" w:type="dxa"/>
              <w:right w:w="15" w:type="dxa"/>
            </w:tcMar>
            <w:vAlign w:val="center"/>
          </w:tcPr>
          <w:p w14:paraId="61C56CF7" w14:textId="77777777" w:rsidR="000434A5" w:rsidRDefault="000434A5" w:rsidP="00557740">
            <w:pPr>
              <w:jc w:val="center"/>
              <w:rPr>
                <w:rFonts w:ascii="Arial" w:hAnsi="Arial" w:cs="Arial"/>
                <w:color w:val="000000"/>
                <w:szCs w:val="21"/>
              </w:rPr>
            </w:pPr>
            <w:r>
              <w:rPr>
                <w:rFonts w:ascii="Arial" w:hAnsi="Arial" w:cs="Arial"/>
                <w:color w:val="000000"/>
                <w:szCs w:val="21"/>
              </w:rPr>
              <w:t>杭州电子科技大学</w:t>
            </w:r>
          </w:p>
        </w:tc>
        <w:tc>
          <w:tcPr>
            <w:tcW w:w="602" w:type="pct"/>
            <w:tcBorders>
              <w:top w:val="nil"/>
              <w:left w:val="nil"/>
              <w:bottom w:val="nil"/>
              <w:right w:val="nil"/>
            </w:tcBorders>
            <w:shd w:val="clear" w:color="auto" w:fill="auto"/>
            <w:noWrap/>
            <w:tcMar>
              <w:top w:w="15" w:type="dxa"/>
              <w:left w:w="15" w:type="dxa"/>
              <w:bottom w:w="0" w:type="dxa"/>
              <w:right w:w="15" w:type="dxa"/>
            </w:tcMar>
            <w:vAlign w:val="center"/>
          </w:tcPr>
          <w:p w14:paraId="6DF21D3D" w14:textId="77777777" w:rsidR="000434A5" w:rsidRDefault="000434A5" w:rsidP="00557740">
            <w:pPr>
              <w:jc w:val="center"/>
              <w:rPr>
                <w:rFonts w:ascii="Arial" w:hAnsi="Arial" w:cs="Arial"/>
                <w:color w:val="000000"/>
                <w:szCs w:val="21"/>
              </w:rPr>
            </w:pPr>
            <w:r>
              <w:rPr>
                <w:rFonts w:ascii="Arial" w:hAnsi="Arial" w:cs="Arial"/>
                <w:color w:val="000000"/>
                <w:szCs w:val="21"/>
              </w:rPr>
              <w:t>3</w:t>
            </w:r>
          </w:p>
        </w:tc>
      </w:tr>
      <w:tr w:rsidR="000434A5" w14:paraId="773B8182" w14:textId="77777777" w:rsidTr="009A1DFC">
        <w:trPr>
          <w:trHeight w:val="255"/>
          <w:jc w:val="center"/>
        </w:trPr>
        <w:tc>
          <w:tcPr>
            <w:tcW w:w="358" w:type="pct"/>
            <w:tcBorders>
              <w:top w:val="nil"/>
              <w:left w:val="nil"/>
              <w:bottom w:val="nil"/>
              <w:right w:val="nil"/>
            </w:tcBorders>
            <w:shd w:val="clear" w:color="auto" w:fill="auto"/>
            <w:noWrap/>
            <w:tcMar>
              <w:top w:w="15" w:type="dxa"/>
              <w:left w:w="15" w:type="dxa"/>
              <w:bottom w:w="0" w:type="dxa"/>
              <w:right w:w="15" w:type="dxa"/>
            </w:tcMar>
            <w:vAlign w:val="center"/>
          </w:tcPr>
          <w:p w14:paraId="6F33AF39" w14:textId="77777777" w:rsidR="000434A5" w:rsidRDefault="000434A5" w:rsidP="00557740">
            <w:pPr>
              <w:jc w:val="center"/>
              <w:rPr>
                <w:rFonts w:ascii="Arial" w:hAnsi="Arial" w:cs="Arial"/>
                <w:color w:val="000000"/>
                <w:szCs w:val="21"/>
              </w:rPr>
            </w:pPr>
            <w:r>
              <w:rPr>
                <w:rFonts w:ascii="Arial" w:hAnsi="Arial" w:cs="Arial"/>
                <w:color w:val="000000"/>
                <w:szCs w:val="21"/>
              </w:rPr>
              <w:t>2014</w:t>
            </w:r>
          </w:p>
        </w:tc>
        <w:tc>
          <w:tcPr>
            <w:tcW w:w="358" w:type="pct"/>
            <w:tcBorders>
              <w:top w:val="nil"/>
              <w:left w:val="nil"/>
              <w:bottom w:val="nil"/>
              <w:right w:val="nil"/>
            </w:tcBorders>
            <w:shd w:val="clear" w:color="auto" w:fill="auto"/>
            <w:noWrap/>
            <w:tcMar>
              <w:top w:w="15" w:type="dxa"/>
              <w:left w:w="15" w:type="dxa"/>
              <w:bottom w:w="0" w:type="dxa"/>
              <w:right w:w="15" w:type="dxa"/>
            </w:tcMar>
            <w:vAlign w:val="center"/>
          </w:tcPr>
          <w:p w14:paraId="29976FD0" w14:textId="77777777" w:rsidR="000434A5" w:rsidRDefault="000434A5" w:rsidP="00557740">
            <w:pPr>
              <w:jc w:val="center"/>
              <w:rPr>
                <w:rFonts w:ascii="Arial" w:hAnsi="Arial" w:cs="Arial"/>
                <w:color w:val="000000"/>
                <w:szCs w:val="21"/>
              </w:rPr>
            </w:pPr>
            <w:r>
              <w:rPr>
                <w:rFonts w:ascii="Arial" w:hAnsi="Arial" w:cs="Arial"/>
                <w:color w:val="000000"/>
                <w:szCs w:val="21"/>
              </w:rPr>
              <w:t>D</w:t>
            </w:r>
          </w:p>
        </w:tc>
        <w:tc>
          <w:tcPr>
            <w:tcW w:w="1179" w:type="pct"/>
            <w:tcBorders>
              <w:top w:val="nil"/>
              <w:left w:val="nil"/>
              <w:bottom w:val="nil"/>
              <w:right w:val="nil"/>
            </w:tcBorders>
            <w:shd w:val="clear" w:color="auto" w:fill="auto"/>
            <w:noWrap/>
            <w:tcMar>
              <w:top w:w="15" w:type="dxa"/>
              <w:left w:w="15" w:type="dxa"/>
              <w:bottom w:w="0" w:type="dxa"/>
              <w:right w:w="15" w:type="dxa"/>
            </w:tcMar>
            <w:vAlign w:val="center"/>
          </w:tcPr>
          <w:p w14:paraId="31A9418D" w14:textId="77777777" w:rsidR="000434A5" w:rsidRDefault="000434A5" w:rsidP="00557740">
            <w:pPr>
              <w:jc w:val="center"/>
              <w:rPr>
                <w:rFonts w:ascii="Arial" w:hAnsi="Arial" w:cs="Arial"/>
                <w:color w:val="000000"/>
                <w:szCs w:val="21"/>
              </w:rPr>
            </w:pPr>
            <w:r>
              <w:rPr>
                <w:rFonts w:ascii="Arial" w:hAnsi="Arial" w:cs="Arial"/>
                <w:color w:val="000000"/>
                <w:szCs w:val="21"/>
              </w:rPr>
              <w:t>杭州电子科技大学</w:t>
            </w:r>
          </w:p>
        </w:tc>
        <w:tc>
          <w:tcPr>
            <w:tcW w:w="603" w:type="pct"/>
            <w:tcBorders>
              <w:top w:val="nil"/>
              <w:left w:val="nil"/>
              <w:bottom w:val="nil"/>
              <w:right w:val="nil"/>
            </w:tcBorders>
            <w:shd w:val="clear" w:color="auto" w:fill="auto"/>
            <w:noWrap/>
            <w:tcMar>
              <w:top w:w="15" w:type="dxa"/>
              <w:left w:w="15" w:type="dxa"/>
              <w:bottom w:w="0" w:type="dxa"/>
              <w:right w:w="15" w:type="dxa"/>
            </w:tcMar>
            <w:vAlign w:val="center"/>
          </w:tcPr>
          <w:p w14:paraId="45448089" w14:textId="77777777" w:rsidR="000434A5" w:rsidRDefault="000434A5" w:rsidP="00557740">
            <w:pPr>
              <w:jc w:val="center"/>
              <w:rPr>
                <w:rFonts w:ascii="Arial" w:hAnsi="Arial" w:cs="Arial"/>
                <w:color w:val="000000"/>
                <w:szCs w:val="21"/>
              </w:rPr>
            </w:pPr>
            <w:r>
              <w:rPr>
                <w:rFonts w:ascii="Arial" w:hAnsi="Arial" w:cs="Arial"/>
                <w:color w:val="000000"/>
                <w:szCs w:val="21"/>
              </w:rPr>
              <w:t>2</w:t>
            </w:r>
          </w:p>
        </w:tc>
        <w:tc>
          <w:tcPr>
            <w:tcW w:w="359" w:type="pct"/>
            <w:tcBorders>
              <w:top w:val="nil"/>
              <w:left w:val="nil"/>
              <w:bottom w:val="nil"/>
              <w:right w:val="nil"/>
            </w:tcBorders>
            <w:shd w:val="clear" w:color="auto" w:fill="auto"/>
            <w:noWrap/>
            <w:tcMar>
              <w:top w:w="15" w:type="dxa"/>
              <w:left w:w="15" w:type="dxa"/>
              <w:bottom w:w="0" w:type="dxa"/>
              <w:right w:w="15" w:type="dxa"/>
            </w:tcMar>
            <w:vAlign w:val="center"/>
          </w:tcPr>
          <w:p w14:paraId="7003D817" w14:textId="77777777" w:rsidR="000434A5" w:rsidRDefault="000434A5" w:rsidP="00557740">
            <w:pPr>
              <w:jc w:val="center"/>
              <w:rPr>
                <w:rFonts w:ascii="Arial" w:hAnsi="Arial" w:cs="Arial"/>
                <w:color w:val="000000"/>
                <w:szCs w:val="21"/>
              </w:rPr>
            </w:pPr>
            <w:r>
              <w:rPr>
                <w:rFonts w:ascii="Arial" w:hAnsi="Arial" w:cs="Arial"/>
                <w:color w:val="000000"/>
                <w:szCs w:val="21"/>
              </w:rPr>
              <w:t>2014</w:t>
            </w:r>
          </w:p>
        </w:tc>
        <w:tc>
          <w:tcPr>
            <w:tcW w:w="361" w:type="pct"/>
            <w:tcBorders>
              <w:top w:val="nil"/>
              <w:left w:val="nil"/>
              <w:bottom w:val="nil"/>
              <w:right w:val="nil"/>
            </w:tcBorders>
            <w:shd w:val="clear" w:color="auto" w:fill="auto"/>
            <w:noWrap/>
            <w:tcMar>
              <w:top w:w="15" w:type="dxa"/>
              <w:left w:w="15" w:type="dxa"/>
              <w:bottom w:w="0" w:type="dxa"/>
              <w:right w:w="15" w:type="dxa"/>
            </w:tcMar>
            <w:vAlign w:val="center"/>
          </w:tcPr>
          <w:p w14:paraId="50E65451" w14:textId="77777777" w:rsidR="000434A5" w:rsidRDefault="000434A5" w:rsidP="00557740">
            <w:pPr>
              <w:jc w:val="center"/>
              <w:rPr>
                <w:rFonts w:ascii="Arial" w:hAnsi="Arial" w:cs="Arial"/>
                <w:color w:val="000000"/>
                <w:szCs w:val="21"/>
              </w:rPr>
            </w:pPr>
            <w:r>
              <w:rPr>
                <w:rFonts w:ascii="Arial" w:hAnsi="Arial" w:cs="Arial"/>
                <w:color w:val="000000"/>
                <w:szCs w:val="21"/>
              </w:rPr>
              <w:t>E</w:t>
            </w:r>
          </w:p>
        </w:tc>
        <w:tc>
          <w:tcPr>
            <w:tcW w:w="1180" w:type="pct"/>
            <w:tcBorders>
              <w:top w:val="nil"/>
              <w:left w:val="nil"/>
              <w:bottom w:val="nil"/>
              <w:right w:val="nil"/>
            </w:tcBorders>
            <w:shd w:val="clear" w:color="auto" w:fill="auto"/>
            <w:noWrap/>
            <w:tcMar>
              <w:top w:w="15" w:type="dxa"/>
              <w:left w:w="15" w:type="dxa"/>
              <w:bottom w:w="0" w:type="dxa"/>
              <w:right w:w="15" w:type="dxa"/>
            </w:tcMar>
            <w:vAlign w:val="center"/>
          </w:tcPr>
          <w:p w14:paraId="2F3D99C5" w14:textId="77777777" w:rsidR="000434A5" w:rsidRDefault="000434A5" w:rsidP="00557740">
            <w:pPr>
              <w:jc w:val="center"/>
              <w:rPr>
                <w:rFonts w:ascii="Arial" w:hAnsi="Arial" w:cs="Arial"/>
                <w:color w:val="000000"/>
                <w:szCs w:val="21"/>
              </w:rPr>
            </w:pPr>
            <w:r>
              <w:rPr>
                <w:rFonts w:ascii="Arial" w:hAnsi="Arial" w:cs="Arial"/>
                <w:color w:val="000000"/>
                <w:szCs w:val="21"/>
              </w:rPr>
              <w:t>杭州电子科技大学</w:t>
            </w:r>
          </w:p>
        </w:tc>
        <w:tc>
          <w:tcPr>
            <w:tcW w:w="602" w:type="pct"/>
            <w:tcBorders>
              <w:top w:val="nil"/>
              <w:left w:val="nil"/>
              <w:bottom w:val="nil"/>
              <w:right w:val="nil"/>
            </w:tcBorders>
            <w:shd w:val="clear" w:color="auto" w:fill="auto"/>
            <w:noWrap/>
            <w:tcMar>
              <w:top w:w="15" w:type="dxa"/>
              <w:left w:w="15" w:type="dxa"/>
              <w:bottom w:w="0" w:type="dxa"/>
              <w:right w:w="15" w:type="dxa"/>
            </w:tcMar>
            <w:vAlign w:val="center"/>
          </w:tcPr>
          <w:p w14:paraId="6940D515" w14:textId="77777777" w:rsidR="000434A5" w:rsidRDefault="000434A5" w:rsidP="00557740">
            <w:pPr>
              <w:jc w:val="center"/>
              <w:rPr>
                <w:rFonts w:ascii="Arial" w:hAnsi="Arial" w:cs="Arial"/>
                <w:color w:val="000000"/>
                <w:szCs w:val="21"/>
              </w:rPr>
            </w:pPr>
            <w:r>
              <w:rPr>
                <w:rFonts w:ascii="Arial" w:hAnsi="Arial" w:cs="Arial"/>
                <w:color w:val="000000"/>
                <w:szCs w:val="21"/>
              </w:rPr>
              <w:t>3</w:t>
            </w:r>
          </w:p>
        </w:tc>
      </w:tr>
      <w:tr w:rsidR="000434A5" w14:paraId="5C72B7F9" w14:textId="77777777" w:rsidTr="009A1DFC">
        <w:trPr>
          <w:trHeight w:val="255"/>
          <w:jc w:val="center"/>
        </w:trPr>
        <w:tc>
          <w:tcPr>
            <w:tcW w:w="358" w:type="pct"/>
            <w:tcBorders>
              <w:top w:val="nil"/>
              <w:left w:val="nil"/>
              <w:bottom w:val="nil"/>
              <w:right w:val="nil"/>
            </w:tcBorders>
            <w:shd w:val="clear" w:color="auto" w:fill="auto"/>
            <w:noWrap/>
            <w:tcMar>
              <w:top w:w="15" w:type="dxa"/>
              <w:left w:w="15" w:type="dxa"/>
              <w:bottom w:w="0" w:type="dxa"/>
              <w:right w:w="15" w:type="dxa"/>
            </w:tcMar>
            <w:vAlign w:val="center"/>
          </w:tcPr>
          <w:p w14:paraId="40E4543C" w14:textId="77777777" w:rsidR="000434A5" w:rsidRDefault="000434A5" w:rsidP="00557740">
            <w:pPr>
              <w:jc w:val="center"/>
              <w:rPr>
                <w:rFonts w:ascii="Arial" w:hAnsi="Arial" w:cs="Arial"/>
                <w:color w:val="000000"/>
                <w:szCs w:val="21"/>
              </w:rPr>
            </w:pPr>
            <w:r>
              <w:rPr>
                <w:rFonts w:ascii="Arial" w:hAnsi="Arial" w:cs="Arial"/>
                <w:color w:val="000000"/>
                <w:szCs w:val="21"/>
              </w:rPr>
              <w:t>2014</w:t>
            </w:r>
          </w:p>
        </w:tc>
        <w:tc>
          <w:tcPr>
            <w:tcW w:w="358" w:type="pct"/>
            <w:tcBorders>
              <w:top w:val="nil"/>
              <w:left w:val="nil"/>
              <w:bottom w:val="nil"/>
              <w:right w:val="nil"/>
            </w:tcBorders>
            <w:shd w:val="clear" w:color="auto" w:fill="auto"/>
            <w:noWrap/>
            <w:tcMar>
              <w:top w:w="15" w:type="dxa"/>
              <w:left w:w="15" w:type="dxa"/>
              <w:bottom w:w="0" w:type="dxa"/>
              <w:right w:w="15" w:type="dxa"/>
            </w:tcMar>
            <w:vAlign w:val="center"/>
          </w:tcPr>
          <w:p w14:paraId="5F14E73C" w14:textId="77777777" w:rsidR="000434A5" w:rsidRDefault="000434A5" w:rsidP="00557740">
            <w:pPr>
              <w:jc w:val="center"/>
              <w:rPr>
                <w:rFonts w:ascii="Arial" w:hAnsi="Arial" w:cs="Arial"/>
                <w:color w:val="000000"/>
                <w:szCs w:val="21"/>
              </w:rPr>
            </w:pPr>
            <w:r>
              <w:rPr>
                <w:rFonts w:ascii="Arial" w:hAnsi="Arial" w:cs="Arial"/>
                <w:color w:val="000000"/>
                <w:szCs w:val="21"/>
              </w:rPr>
              <w:t>D</w:t>
            </w:r>
          </w:p>
        </w:tc>
        <w:tc>
          <w:tcPr>
            <w:tcW w:w="1179" w:type="pct"/>
            <w:tcBorders>
              <w:top w:val="nil"/>
              <w:left w:val="nil"/>
              <w:bottom w:val="nil"/>
              <w:right w:val="nil"/>
            </w:tcBorders>
            <w:shd w:val="clear" w:color="auto" w:fill="auto"/>
            <w:noWrap/>
            <w:tcMar>
              <w:top w:w="15" w:type="dxa"/>
              <w:left w:w="15" w:type="dxa"/>
              <w:bottom w:w="0" w:type="dxa"/>
              <w:right w:w="15" w:type="dxa"/>
            </w:tcMar>
            <w:vAlign w:val="center"/>
          </w:tcPr>
          <w:p w14:paraId="3FF7C449" w14:textId="77777777" w:rsidR="000434A5" w:rsidRDefault="000434A5" w:rsidP="00557740">
            <w:pPr>
              <w:jc w:val="center"/>
              <w:rPr>
                <w:rFonts w:ascii="Arial" w:hAnsi="Arial" w:cs="Arial"/>
                <w:color w:val="000000"/>
                <w:szCs w:val="21"/>
              </w:rPr>
            </w:pPr>
            <w:r>
              <w:rPr>
                <w:rFonts w:ascii="Arial" w:hAnsi="Arial" w:cs="Arial"/>
                <w:color w:val="000000"/>
                <w:szCs w:val="21"/>
              </w:rPr>
              <w:t>浙江工商大学</w:t>
            </w:r>
          </w:p>
        </w:tc>
        <w:tc>
          <w:tcPr>
            <w:tcW w:w="603" w:type="pct"/>
            <w:tcBorders>
              <w:top w:val="nil"/>
              <w:left w:val="nil"/>
              <w:bottom w:val="nil"/>
              <w:right w:val="nil"/>
            </w:tcBorders>
            <w:shd w:val="clear" w:color="auto" w:fill="auto"/>
            <w:noWrap/>
            <w:tcMar>
              <w:top w:w="15" w:type="dxa"/>
              <w:left w:w="15" w:type="dxa"/>
              <w:bottom w:w="0" w:type="dxa"/>
              <w:right w:w="15" w:type="dxa"/>
            </w:tcMar>
            <w:vAlign w:val="center"/>
          </w:tcPr>
          <w:p w14:paraId="1F31F60B" w14:textId="77777777" w:rsidR="000434A5" w:rsidRDefault="000434A5" w:rsidP="00557740">
            <w:pPr>
              <w:jc w:val="center"/>
              <w:rPr>
                <w:rFonts w:ascii="Arial" w:hAnsi="Arial" w:cs="Arial"/>
                <w:color w:val="000000"/>
                <w:szCs w:val="21"/>
              </w:rPr>
            </w:pPr>
            <w:r>
              <w:rPr>
                <w:rFonts w:ascii="Arial" w:hAnsi="Arial" w:cs="Arial"/>
                <w:color w:val="000000"/>
                <w:szCs w:val="21"/>
              </w:rPr>
              <w:t>2</w:t>
            </w:r>
          </w:p>
        </w:tc>
        <w:tc>
          <w:tcPr>
            <w:tcW w:w="359" w:type="pct"/>
            <w:tcBorders>
              <w:top w:val="nil"/>
              <w:left w:val="nil"/>
              <w:bottom w:val="nil"/>
              <w:right w:val="nil"/>
            </w:tcBorders>
            <w:shd w:val="clear" w:color="auto" w:fill="auto"/>
            <w:noWrap/>
            <w:tcMar>
              <w:top w:w="15" w:type="dxa"/>
              <w:left w:w="15" w:type="dxa"/>
              <w:bottom w:w="0" w:type="dxa"/>
              <w:right w:w="15" w:type="dxa"/>
            </w:tcMar>
            <w:vAlign w:val="center"/>
          </w:tcPr>
          <w:p w14:paraId="5AB8CF73" w14:textId="77777777" w:rsidR="000434A5" w:rsidRDefault="000434A5" w:rsidP="00557740">
            <w:pPr>
              <w:jc w:val="center"/>
              <w:rPr>
                <w:rFonts w:ascii="Arial" w:hAnsi="Arial" w:cs="Arial"/>
                <w:color w:val="000000"/>
                <w:szCs w:val="21"/>
              </w:rPr>
            </w:pPr>
            <w:r>
              <w:rPr>
                <w:rFonts w:ascii="Arial" w:hAnsi="Arial" w:cs="Arial"/>
                <w:color w:val="000000"/>
                <w:szCs w:val="21"/>
              </w:rPr>
              <w:t>2014</w:t>
            </w:r>
          </w:p>
        </w:tc>
        <w:tc>
          <w:tcPr>
            <w:tcW w:w="361" w:type="pct"/>
            <w:tcBorders>
              <w:top w:val="nil"/>
              <w:left w:val="nil"/>
              <w:bottom w:val="nil"/>
              <w:right w:val="nil"/>
            </w:tcBorders>
            <w:shd w:val="clear" w:color="auto" w:fill="auto"/>
            <w:noWrap/>
            <w:tcMar>
              <w:top w:w="15" w:type="dxa"/>
              <w:left w:w="15" w:type="dxa"/>
              <w:bottom w:w="0" w:type="dxa"/>
              <w:right w:w="15" w:type="dxa"/>
            </w:tcMar>
            <w:vAlign w:val="center"/>
          </w:tcPr>
          <w:p w14:paraId="089C4CE5" w14:textId="77777777" w:rsidR="000434A5" w:rsidRDefault="000434A5" w:rsidP="00557740">
            <w:pPr>
              <w:jc w:val="center"/>
              <w:rPr>
                <w:rFonts w:ascii="Arial" w:hAnsi="Arial" w:cs="Arial"/>
                <w:color w:val="000000"/>
                <w:szCs w:val="21"/>
              </w:rPr>
            </w:pPr>
            <w:r>
              <w:rPr>
                <w:rFonts w:ascii="Arial" w:hAnsi="Arial" w:cs="Arial"/>
                <w:color w:val="000000"/>
                <w:szCs w:val="21"/>
              </w:rPr>
              <w:t>E</w:t>
            </w:r>
          </w:p>
        </w:tc>
        <w:tc>
          <w:tcPr>
            <w:tcW w:w="1180" w:type="pct"/>
            <w:tcBorders>
              <w:top w:val="nil"/>
              <w:left w:val="nil"/>
              <w:bottom w:val="nil"/>
              <w:right w:val="nil"/>
            </w:tcBorders>
            <w:shd w:val="clear" w:color="auto" w:fill="auto"/>
            <w:noWrap/>
            <w:tcMar>
              <w:top w:w="15" w:type="dxa"/>
              <w:left w:w="15" w:type="dxa"/>
              <w:bottom w:w="0" w:type="dxa"/>
              <w:right w:w="15" w:type="dxa"/>
            </w:tcMar>
            <w:vAlign w:val="center"/>
          </w:tcPr>
          <w:p w14:paraId="6F3E99EC" w14:textId="77777777" w:rsidR="000434A5" w:rsidRDefault="000434A5" w:rsidP="00557740">
            <w:pPr>
              <w:jc w:val="center"/>
              <w:rPr>
                <w:rFonts w:ascii="Arial" w:hAnsi="Arial" w:cs="Arial"/>
                <w:color w:val="000000"/>
                <w:szCs w:val="21"/>
              </w:rPr>
            </w:pPr>
            <w:r>
              <w:rPr>
                <w:rFonts w:ascii="Arial" w:hAnsi="Arial" w:cs="Arial"/>
                <w:color w:val="000000"/>
                <w:szCs w:val="21"/>
              </w:rPr>
              <w:t>杭州电子科技大学</w:t>
            </w:r>
          </w:p>
        </w:tc>
        <w:tc>
          <w:tcPr>
            <w:tcW w:w="602" w:type="pct"/>
            <w:tcBorders>
              <w:top w:val="nil"/>
              <w:left w:val="nil"/>
              <w:bottom w:val="nil"/>
              <w:right w:val="nil"/>
            </w:tcBorders>
            <w:shd w:val="clear" w:color="auto" w:fill="auto"/>
            <w:noWrap/>
            <w:tcMar>
              <w:top w:w="15" w:type="dxa"/>
              <w:left w:w="15" w:type="dxa"/>
              <w:bottom w:w="0" w:type="dxa"/>
              <w:right w:w="15" w:type="dxa"/>
            </w:tcMar>
            <w:vAlign w:val="center"/>
          </w:tcPr>
          <w:p w14:paraId="4FA3DD6E" w14:textId="77777777" w:rsidR="000434A5" w:rsidRDefault="000434A5" w:rsidP="00557740">
            <w:pPr>
              <w:jc w:val="center"/>
              <w:rPr>
                <w:rFonts w:ascii="Arial" w:hAnsi="Arial" w:cs="Arial"/>
                <w:color w:val="000000"/>
                <w:szCs w:val="21"/>
              </w:rPr>
            </w:pPr>
            <w:r>
              <w:rPr>
                <w:rFonts w:ascii="Arial" w:hAnsi="Arial" w:cs="Arial"/>
                <w:color w:val="000000"/>
                <w:szCs w:val="21"/>
              </w:rPr>
              <w:t>3</w:t>
            </w:r>
          </w:p>
        </w:tc>
      </w:tr>
      <w:tr w:rsidR="000434A5" w14:paraId="2F40E896" w14:textId="77777777" w:rsidTr="009A1DFC">
        <w:trPr>
          <w:trHeight w:val="255"/>
          <w:jc w:val="center"/>
        </w:trPr>
        <w:tc>
          <w:tcPr>
            <w:tcW w:w="358" w:type="pct"/>
            <w:tcBorders>
              <w:top w:val="nil"/>
              <w:left w:val="nil"/>
              <w:bottom w:val="nil"/>
              <w:right w:val="nil"/>
            </w:tcBorders>
            <w:shd w:val="clear" w:color="auto" w:fill="auto"/>
            <w:noWrap/>
            <w:tcMar>
              <w:top w:w="15" w:type="dxa"/>
              <w:left w:w="15" w:type="dxa"/>
              <w:bottom w:w="0" w:type="dxa"/>
              <w:right w:w="15" w:type="dxa"/>
            </w:tcMar>
            <w:vAlign w:val="center"/>
          </w:tcPr>
          <w:p w14:paraId="3808C4B1" w14:textId="77777777" w:rsidR="000434A5" w:rsidRDefault="000434A5" w:rsidP="00557740">
            <w:pPr>
              <w:jc w:val="center"/>
              <w:rPr>
                <w:rFonts w:ascii="Arial" w:hAnsi="Arial" w:cs="Arial"/>
                <w:color w:val="000000"/>
                <w:szCs w:val="21"/>
              </w:rPr>
            </w:pPr>
            <w:r>
              <w:rPr>
                <w:rFonts w:ascii="Arial" w:hAnsi="Arial" w:cs="Arial"/>
                <w:color w:val="000000"/>
                <w:szCs w:val="21"/>
              </w:rPr>
              <w:t>2014</w:t>
            </w:r>
          </w:p>
        </w:tc>
        <w:tc>
          <w:tcPr>
            <w:tcW w:w="358" w:type="pct"/>
            <w:tcBorders>
              <w:top w:val="nil"/>
              <w:left w:val="nil"/>
              <w:bottom w:val="nil"/>
              <w:right w:val="nil"/>
            </w:tcBorders>
            <w:shd w:val="clear" w:color="auto" w:fill="auto"/>
            <w:noWrap/>
            <w:tcMar>
              <w:top w:w="15" w:type="dxa"/>
              <w:left w:w="15" w:type="dxa"/>
              <w:bottom w:w="0" w:type="dxa"/>
              <w:right w:w="15" w:type="dxa"/>
            </w:tcMar>
            <w:vAlign w:val="center"/>
          </w:tcPr>
          <w:p w14:paraId="039AC1BD" w14:textId="77777777" w:rsidR="000434A5" w:rsidRDefault="000434A5" w:rsidP="00557740">
            <w:pPr>
              <w:jc w:val="center"/>
              <w:rPr>
                <w:rFonts w:ascii="Arial" w:hAnsi="Arial" w:cs="Arial"/>
                <w:color w:val="000000"/>
                <w:szCs w:val="21"/>
              </w:rPr>
            </w:pPr>
            <w:r>
              <w:rPr>
                <w:rFonts w:ascii="Arial" w:hAnsi="Arial" w:cs="Arial"/>
                <w:color w:val="000000"/>
                <w:szCs w:val="21"/>
              </w:rPr>
              <w:t>D</w:t>
            </w:r>
          </w:p>
        </w:tc>
        <w:tc>
          <w:tcPr>
            <w:tcW w:w="1179" w:type="pct"/>
            <w:tcBorders>
              <w:top w:val="nil"/>
              <w:left w:val="nil"/>
              <w:bottom w:val="nil"/>
              <w:right w:val="nil"/>
            </w:tcBorders>
            <w:shd w:val="clear" w:color="auto" w:fill="auto"/>
            <w:noWrap/>
            <w:tcMar>
              <w:top w:w="15" w:type="dxa"/>
              <w:left w:w="15" w:type="dxa"/>
              <w:bottom w:w="0" w:type="dxa"/>
              <w:right w:w="15" w:type="dxa"/>
            </w:tcMar>
            <w:vAlign w:val="center"/>
          </w:tcPr>
          <w:p w14:paraId="63071B0B" w14:textId="77777777" w:rsidR="000434A5" w:rsidRDefault="000434A5" w:rsidP="00557740">
            <w:pPr>
              <w:jc w:val="center"/>
              <w:rPr>
                <w:rFonts w:ascii="Arial" w:hAnsi="Arial" w:cs="Arial"/>
                <w:color w:val="000000"/>
                <w:szCs w:val="21"/>
              </w:rPr>
            </w:pPr>
            <w:r>
              <w:rPr>
                <w:rFonts w:ascii="Arial" w:hAnsi="Arial" w:cs="Arial"/>
                <w:color w:val="000000"/>
                <w:szCs w:val="21"/>
              </w:rPr>
              <w:t>浙江工商大学</w:t>
            </w:r>
          </w:p>
        </w:tc>
        <w:tc>
          <w:tcPr>
            <w:tcW w:w="603" w:type="pct"/>
            <w:tcBorders>
              <w:top w:val="nil"/>
              <w:left w:val="nil"/>
              <w:bottom w:val="nil"/>
              <w:right w:val="nil"/>
            </w:tcBorders>
            <w:shd w:val="clear" w:color="auto" w:fill="auto"/>
            <w:noWrap/>
            <w:tcMar>
              <w:top w:w="15" w:type="dxa"/>
              <w:left w:w="15" w:type="dxa"/>
              <w:bottom w:w="0" w:type="dxa"/>
              <w:right w:w="15" w:type="dxa"/>
            </w:tcMar>
            <w:vAlign w:val="center"/>
          </w:tcPr>
          <w:p w14:paraId="22A5555B" w14:textId="77777777" w:rsidR="000434A5" w:rsidRDefault="000434A5" w:rsidP="00557740">
            <w:pPr>
              <w:jc w:val="center"/>
              <w:rPr>
                <w:rFonts w:ascii="Arial" w:hAnsi="Arial" w:cs="Arial"/>
                <w:color w:val="000000"/>
                <w:szCs w:val="21"/>
              </w:rPr>
            </w:pPr>
            <w:r>
              <w:rPr>
                <w:rFonts w:ascii="Arial" w:hAnsi="Arial" w:cs="Arial"/>
                <w:color w:val="000000"/>
                <w:szCs w:val="21"/>
              </w:rPr>
              <w:t>2</w:t>
            </w:r>
          </w:p>
        </w:tc>
        <w:tc>
          <w:tcPr>
            <w:tcW w:w="359" w:type="pct"/>
            <w:tcBorders>
              <w:top w:val="nil"/>
              <w:left w:val="nil"/>
              <w:bottom w:val="nil"/>
              <w:right w:val="nil"/>
            </w:tcBorders>
            <w:shd w:val="clear" w:color="auto" w:fill="auto"/>
            <w:noWrap/>
            <w:tcMar>
              <w:top w:w="15" w:type="dxa"/>
              <w:left w:w="15" w:type="dxa"/>
              <w:bottom w:w="0" w:type="dxa"/>
              <w:right w:w="15" w:type="dxa"/>
            </w:tcMar>
            <w:vAlign w:val="center"/>
          </w:tcPr>
          <w:p w14:paraId="3BC84E2A" w14:textId="77777777" w:rsidR="000434A5" w:rsidRDefault="000434A5" w:rsidP="00557740">
            <w:pPr>
              <w:jc w:val="center"/>
              <w:rPr>
                <w:rFonts w:ascii="Arial" w:hAnsi="Arial" w:cs="Arial"/>
                <w:color w:val="000000"/>
                <w:szCs w:val="21"/>
              </w:rPr>
            </w:pPr>
            <w:r>
              <w:rPr>
                <w:rFonts w:ascii="Arial" w:hAnsi="Arial" w:cs="Arial"/>
                <w:color w:val="000000"/>
                <w:szCs w:val="21"/>
              </w:rPr>
              <w:t>2014</w:t>
            </w:r>
          </w:p>
        </w:tc>
        <w:tc>
          <w:tcPr>
            <w:tcW w:w="361" w:type="pct"/>
            <w:tcBorders>
              <w:top w:val="nil"/>
              <w:left w:val="nil"/>
              <w:bottom w:val="nil"/>
              <w:right w:val="nil"/>
            </w:tcBorders>
            <w:shd w:val="clear" w:color="auto" w:fill="auto"/>
            <w:noWrap/>
            <w:tcMar>
              <w:top w:w="15" w:type="dxa"/>
              <w:left w:w="15" w:type="dxa"/>
              <w:bottom w:w="0" w:type="dxa"/>
              <w:right w:w="15" w:type="dxa"/>
            </w:tcMar>
            <w:vAlign w:val="center"/>
          </w:tcPr>
          <w:p w14:paraId="4A50376C" w14:textId="77777777" w:rsidR="000434A5" w:rsidRDefault="000434A5" w:rsidP="00557740">
            <w:pPr>
              <w:jc w:val="center"/>
              <w:rPr>
                <w:rFonts w:ascii="Arial" w:hAnsi="Arial" w:cs="Arial"/>
                <w:color w:val="000000"/>
                <w:szCs w:val="21"/>
              </w:rPr>
            </w:pPr>
            <w:r>
              <w:rPr>
                <w:rFonts w:ascii="Arial" w:hAnsi="Arial" w:cs="Arial"/>
                <w:color w:val="000000"/>
                <w:szCs w:val="21"/>
              </w:rPr>
              <w:t>E</w:t>
            </w:r>
          </w:p>
        </w:tc>
        <w:tc>
          <w:tcPr>
            <w:tcW w:w="1180" w:type="pct"/>
            <w:tcBorders>
              <w:top w:val="nil"/>
              <w:left w:val="nil"/>
              <w:bottom w:val="nil"/>
              <w:right w:val="nil"/>
            </w:tcBorders>
            <w:shd w:val="clear" w:color="auto" w:fill="auto"/>
            <w:noWrap/>
            <w:tcMar>
              <w:top w:w="15" w:type="dxa"/>
              <w:left w:w="15" w:type="dxa"/>
              <w:bottom w:w="0" w:type="dxa"/>
              <w:right w:w="15" w:type="dxa"/>
            </w:tcMar>
            <w:vAlign w:val="center"/>
          </w:tcPr>
          <w:p w14:paraId="026AF684" w14:textId="77777777" w:rsidR="000434A5" w:rsidRDefault="000434A5" w:rsidP="00557740">
            <w:pPr>
              <w:jc w:val="center"/>
              <w:rPr>
                <w:rFonts w:ascii="Arial" w:hAnsi="Arial" w:cs="Arial"/>
                <w:color w:val="000000"/>
                <w:szCs w:val="21"/>
              </w:rPr>
            </w:pPr>
            <w:r>
              <w:rPr>
                <w:rFonts w:ascii="Arial" w:hAnsi="Arial" w:cs="Arial"/>
                <w:color w:val="000000"/>
                <w:szCs w:val="21"/>
              </w:rPr>
              <w:t>杭州电子科技大学</w:t>
            </w:r>
          </w:p>
        </w:tc>
        <w:tc>
          <w:tcPr>
            <w:tcW w:w="602" w:type="pct"/>
            <w:tcBorders>
              <w:top w:val="nil"/>
              <w:left w:val="nil"/>
              <w:bottom w:val="nil"/>
              <w:right w:val="nil"/>
            </w:tcBorders>
            <w:shd w:val="clear" w:color="auto" w:fill="auto"/>
            <w:noWrap/>
            <w:tcMar>
              <w:top w:w="15" w:type="dxa"/>
              <w:left w:w="15" w:type="dxa"/>
              <w:bottom w:w="0" w:type="dxa"/>
              <w:right w:w="15" w:type="dxa"/>
            </w:tcMar>
            <w:vAlign w:val="center"/>
          </w:tcPr>
          <w:p w14:paraId="5C7FD5FB" w14:textId="77777777" w:rsidR="000434A5" w:rsidRDefault="000434A5" w:rsidP="00557740">
            <w:pPr>
              <w:jc w:val="center"/>
              <w:rPr>
                <w:rFonts w:ascii="Arial" w:hAnsi="Arial" w:cs="Arial"/>
                <w:color w:val="000000"/>
                <w:szCs w:val="21"/>
              </w:rPr>
            </w:pPr>
            <w:r>
              <w:rPr>
                <w:rFonts w:ascii="Arial" w:hAnsi="Arial" w:cs="Arial"/>
                <w:color w:val="000000"/>
                <w:szCs w:val="21"/>
              </w:rPr>
              <w:t>3</w:t>
            </w:r>
          </w:p>
        </w:tc>
      </w:tr>
      <w:tr w:rsidR="000434A5" w14:paraId="5C684E38" w14:textId="77777777" w:rsidTr="009A1DFC">
        <w:trPr>
          <w:trHeight w:val="255"/>
          <w:jc w:val="center"/>
        </w:trPr>
        <w:tc>
          <w:tcPr>
            <w:tcW w:w="358" w:type="pct"/>
            <w:tcBorders>
              <w:top w:val="nil"/>
              <w:left w:val="nil"/>
              <w:bottom w:val="nil"/>
              <w:right w:val="nil"/>
            </w:tcBorders>
            <w:shd w:val="clear" w:color="auto" w:fill="auto"/>
            <w:noWrap/>
            <w:tcMar>
              <w:top w:w="15" w:type="dxa"/>
              <w:left w:w="15" w:type="dxa"/>
              <w:bottom w:w="0" w:type="dxa"/>
              <w:right w:w="15" w:type="dxa"/>
            </w:tcMar>
            <w:vAlign w:val="center"/>
          </w:tcPr>
          <w:p w14:paraId="68278A45" w14:textId="77777777" w:rsidR="000434A5" w:rsidRDefault="000434A5" w:rsidP="00557740">
            <w:pPr>
              <w:jc w:val="center"/>
              <w:rPr>
                <w:rFonts w:ascii="Arial" w:hAnsi="Arial" w:cs="Arial"/>
                <w:color w:val="000000"/>
                <w:szCs w:val="21"/>
              </w:rPr>
            </w:pPr>
            <w:r>
              <w:rPr>
                <w:rFonts w:ascii="Arial" w:hAnsi="Arial" w:cs="Arial"/>
                <w:color w:val="000000"/>
                <w:szCs w:val="21"/>
              </w:rPr>
              <w:t>2014</w:t>
            </w:r>
          </w:p>
        </w:tc>
        <w:tc>
          <w:tcPr>
            <w:tcW w:w="358" w:type="pct"/>
            <w:tcBorders>
              <w:top w:val="nil"/>
              <w:left w:val="nil"/>
              <w:bottom w:val="nil"/>
              <w:right w:val="nil"/>
            </w:tcBorders>
            <w:shd w:val="clear" w:color="auto" w:fill="auto"/>
            <w:noWrap/>
            <w:tcMar>
              <w:top w:w="15" w:type="dxa"/>
              <w:left w:w="15" w:type="dxa"/>
              <w:bottom w:w="0" w:type="dxa"/>
              <w:right w:w="15" w:type="dxa"/>
            </w:tcMar>
            <w:vAlign w:val="center"/>
          </w:tcPr>
          <w:p w14:paraId="577A5CF6" w14:textId="77777777" w:rsidR="000434A5" w:rsidRDefault="000434A5" w:rsidP="00557740">
            <w:pPr>
              <w:jc w:val="center"/>
              <w:rPr>
                <w:rFonts w:ascii="Arial" w:hAnsi="Arial" w:cs="Arial"/>
                <w:color w:val="000000"/>
                <w:szCs w:val="21"/>
              </w:rPr>
            </w:pPr>
            <w:r>
              <w:rPr>
                <w:rFonts w:ascii="Arial" w:hAnsi="Arial" w:cs="Arial"/>
                <w:color w:val="000000"/>
                <w:szCs w:val="21"/>
              </w:rPr>
              <w:t>D</w:t>
            </w:r>
          </w:p>
        </w:tc>
        <w:tc>
          <w:tcPr>
            <w:tcW w:w="1179" w:type="pct"/>
            <w:tcBorders>
              <w:top w:val="nil"/>
              <w:left w:val="nil"/>
              <w:bottom w:val="nil"/>
              <w:right w:val="nil"/>
            </w:tcBorders>
            <w:shd w:val="clear" w:color="auto" w:fill="auto"/>
            <w:noWrap/>
            <w:tcMar>
              <w:top w:w="15" w:type="dxa"/>
              <w:left w:w="15" w:type="dxa"/>
              <w:bottom w:w="0" w:type="dxa"/>
              <w:right w:w="15" w:type="dxa"/>
            </w:tcMar>
            <w:vAlign w:val="center"/>
          </w:tcPr>
          <w:p w14:paraId="0C4D3066" w14:textId="77777777" w:rsidR="000434A5" w:rsidRDefault="000434A5" w:rsidP="00557740">
            <w:pPr>
              <w:jc w:val="center"/>
              <w:rPr>
                <w:rFonts w:ascii="Arial" w:hAnsi="Arial" w:cs="Arial"/>
                <w:color w:val="000000"/>
                <w:szCs w:val="21"/>
              </w:rPr>
            </w:pPr>
            <w:r>
              <w:rPr>
                <w:rFonts w:ascii="Arial" w:hAnsi="Arial" w:cs="Arial"/>
                <w:color w:val="000000"/>
                <w:szCs w:val="21"/>
              </w:rPr>
              <w:t>宁波大学</w:t>
            </w:r>
          </w:p>
        </w:tc>
        <w:tc>
          <w:tcPr>
            <w:tcW w:w="603" w:type="pct"/>
            <w:tcBorders>
              <w:top w:val="nil"/>
              <w:left w:val="nil"/>
              <w:bottom w:val="nil"/>
              <w:right w:val="nil"/>
            </w:tcBorders>
            <w:shd w:val="clear" w:color="auto" w:fill="auto"/>
            <w:noWrap/>
            <w:tcMar>
              <w:top w:w="15" w:type="dxa"/>
              <w:left w:w="15" w:type="dxa"/>
              <w:bottom w:w="0" w:type="dxa"/>
              <w:right w:w="15" w:type="dxa"/>
            </w:tcMar>
            <w:vAlign w:val="center"/>
          </w:tcPr>
          <w:p w14:paraId="0846632B" w14:textId="77777777" w:rsidR="000434A5" w:rsidRDefault="000434A5" w:rsidP="00557740">
            <w:pPr>
              <w:jc w:val="center"/>
              <w:rPr>
                <w:rFonts w:ascii="Arial" w:hAnsi="Arial" w:cs="Arial"/>
                <w:color w:val="000000"/>
                <w:szCs w:val="21"/>
              </w:rPr>
            </w:pPr>
            <w:r>
              <w:rPr>
                <w:rFonts w:ascii="Arial" w:hAnsi="Arial" w:cs="Arial"/>
                <w:color w:val="000000"/>
                <w:szCs w:val="21"/>
              </w:rPr>
              <w:t>2</w:t>
            </w:r>
          </w:p>
        </w:tc>
        <w:tc>
          <w:tcPr>
            <w:tcW w:w="359" w:type="pct"/>
            <w:tcBorders>
              <w:top w:val="nil"/>
              <w:left w:val="nil"/>
              <w:bottom w:val="nil"/>
              <w:right w:val="nil"/>
            </w:tcBorders>
            <w:shd w:val="clear" w:color="auto" w:fill="auto"/>
            <w:noWrap/>
            <w:tcMar>
              <w:top w:w="15" w:type="dxa"/>
              <w:left w:w="15" w:type="dxa"/>
              <w:bottom w:w="0" w:type="dxa"/>
              <w:right w:w="15" w:type="dxa"/>
            </w:tcMar>
            <w:vAlign w:val="center"/>
          </w:tcPr>
          <w:p w14:paraId="0F571F3F" w14:textId="77777777" w:rsidR="000434A5" w:rsidRDefault="000434A5" w:rsidP="00557740">
            <w:pPr>
              <w:jc w:val="center"/>
              <w:rPr>
                <w:rFonts w:ascii="Arial" w:hAnsi="Arial" w:cs="Arial"/>
                <w:color w:val="000000"/>
                <w:szCs w:val="21"/>
              </w:rPr>
            </w:pPr>
            <w:r>
              <w:rPr>
                <w:rFonts w:ascii="Arial" w:hAnsi="Arial" w:cs="Arial"/>
                <w:color w:val="000000"/>
                <w:szCs w:val="21"/>
              </w:rPr>
              <w:t>2014</w:t>
            </w:r>
          </w:p>
        </w:tc>
        <w:tc>
          <w:tcPr>
            <w:tcW w:w="361" w:type="pct"/>
            <w:tcBorders>
              <w:top w:val="nil"/>
              <w:left w:val="nil"/>
              <w:bottom w:val="nil"/>
              <w:right w:val="nil"/>
            </w:tcBorders>
            <w:shd w:val="clear" w:color="auto" w:fill="auto"/>
            <w:noWrap/>
            <w:tcMar>
              <w:top w:w="15" w:type="dxa"/>
              <w:left w:w="15" w:type="dxa"/>
              <w:bottom w:w="0" w:type="dxa"/>
              <w:right w:w="15" w:type="dxa"/>
            </w:tcMar>
            <w:vAlign w:val="center"/>
          </w:tcPr>
          <w:p w14:paraId="3C2C70E9" w14:textId="77777777" w:rsidR="000434A5" w:rsidRDefault="000434A5" w:rsidP="00557740">
            <w:pPr>
              <w:jc w:val="center"/>
              <w:rPr>
                <w:rFonts w:ascii="Arial" w:hAnsi="Arial" w:cs="Arial"/>
                <w:color w:val="000000"/>
                <w:szCs w:val="21"/>
              </w:rPr>
            </w:pPr>
            <w:r>
              <w:rPr>
                <w:rFonts w:ascii="Arial" w:hAnsi="Arial" w:cs="Arial"/>
                <w:color w:val="000000"/>
                <w:szCs w:val="21"/>
              </w:rPr>
              <w:t>E</w:t>
            </w:r>
          </w:p>
        </w:tc>
        <w:tc>
          <w:tcPr>
            <w:tcW w:w="1180" w:type="pct"/>
            <w:tcBorders>
              <w:top w:val="nil"/>
              <w:left w:val="nil"/>
              <w:bottom w:val="nil"/>
              <w:right w:val="nil"/>
            </w:tcBorders>
            <w:shd w:val="clear" w:color="auto" w:fill="auto"/>
            <w:noWrap/>
            <w:tcMar>
              <w:top w:w="15" w:type="dxa"/>
              <w:left w:w="15" w:type="dxa"/>
              <w:bottom w:w="0" w:type="dxa"/>
              <w:right w:w="15" w:type="dxa"/>
            </w:tcMar>
            <w:vAlign w:val="center"/>
          </w:tcPr>
          <w:p w14:paraId="0FF4789C" w14:textId="77777777" w:rsidR="000434A5" w:rsidRDefault="000434A5" w:rsidP="00557740">
            <w:pPr>
              <w:jc w:val="center"/>
              <w:rPr>
                <w:rFonts w:ascii="Arial" w:hAnsi="Arial" w:cs="Arial"/>
                <w:color w:val="000000"/>
                <w:szCs w:val="21"/>
              </w:rPr>
            </w:pPr>
            <w:r>
              <w:rPr>
                <w:rFonts w:ascii="Arial" w:hAnsi="Arial" w:cs="Arial"/>
                <w:color w:val="000000"/>
                <w:szCs w:val="21"/>
              </w:rPr>
              <w:t>杭州电子科技大学</w:t>
            </w:r>
          </w:p>
        </w:tc>
        <w:tc>
          <w:tcPr>
            <w:tcW w:w="602" w:type="pct"/>
            <w:tcBorders>
              <w:top w:val="nil"/>
              <w:left w:val="nil"/>
              <w:bottom w:val="nil"/>
              <w:right w:val="nil"/>
            </w:tcBorders>
            <w:shd w:val="clear" w:color="auto" w:fill="auto"/>
            <w:noWrap/>
            <w:tcMar>
              <w:top w:w="15" w:type="dxa"/>
              <w:left w:w="15" w:type="dxa"/>
              <w:bottom w:w="0" w:type="dxa"/>
              <w:right w:w="15" w:type="dxa"/>
            </w:tcMar>
            <w:vAlign w:val="center"/>
          </w:tcPr>
          <w:p w14:paraId="30C3A39B" w14:textId="77777777" w:rsidR="000434A5" w:rsidRDefault="000434A5" w:rsidP="00557740">
            <w:pPr>
              <w:jc w:val="center"/>
              <w:rPr>
                <w:rFonts w:ascii="Arial" w:hAnsi="Arial" w:cs="Arial"/>
                <w:color w:val="000000"/>
                <w:szCs w:val="21"/>
              </w:rPr>
            </w:pPr>
            <w:r>
              <w:rPr>
                <w:rFonts w:ascii="Arial" w:hAnsi="Arial" w:cs="Arial"/>
                <w:color w:val="000000"/>
                <w:szCs w:val="21"/>
              </w:rPr>
              <w:t>3</w:t>
            </w:r>
          </w:p>
        </w:tc>
      </w:tr>
      <w:tr w:rsidR="000434A5" w14:paraId="5AA3B80D" w14:textId="77777777" w:rsidTr="009A1DFC">
        <w:trPr>
          <w:trHeight w:val="255"/>
          <w:jc w:val="center"/>
        </w:trPr>
        <w:tc>
          <w:tcPr>
            <w:tcW w:w="358" w:type="pct"/>
            <w:tcBorders>
              <w:top w:val="nil"/>
              <w:left w:val="nil"/>
              <w:bottom w:val="nil"/>
              <w:right w:val="nil"/>
            </w:tcBorders>
            <w:shd w:val="clear" w:color="auto" w:fill="auto"/>
            <w:noWrap/>
            <w:tcMar>
              <w:top w:w="15" w:type="dxa"/>
              <w:left w:w="15" w:type="dxa"/>
              <w:bottom w:w="0" w:type="dxa"/>
              <w:right w:w="15" w:type="dxa"/>
            </w:tcMar>
            <w:vAlign w:val="center"/>
          </w:tcPr>
          <w:p w14:paraId="288D9D2D" w14:textId="77777777" w:rsidR="000434A5" w:rsidRDefault="000434A5" w:rsidP="00557740">
            <w:pPr>
              <w:jc w:val="center"/>
              <w:rPr>
                <w:rFonts w:ascii="Arial" w:hAnsi="Arial" w:cs="Arial"/>
                <w:color w:val="000000"/>
                <w:szCs w:val="21"/>
              </w:rPr>
            </w:pPr>
            <w:r>
              <w:rPr>
                <w:rFonts w:ascii="Arial" w:hAnsi="Arial" w:cs="Arial"/>
                <w:color w:val="000000"/>
                <w:szCs w:val="21"/>
              </w:rPr>
              <w:t>2014</w:t>
            </w:r>
          </w:p>
        </w:tc>
        <w:tc>
          <w:tcPr>
            <w:tcW w:w="358" w:type="pct"/>
            <w:tcBorders>
              <w:top w:val="nil"/>
              <w:left w:val="nil"/>
              <w:bottom w:val="nil"/>
              <w:right w:val="nil"/>
            </w:tcBorders>
            <w:shd w:val="clear" w:color="auto" w:fill="auto"/>
            <w:noWrap/>
            <w:tcMar>
              <w:top w:w="15" w:type="dxa"/>
              <w:left w:w="15" w:type="dxa"/>
              <w:bottom w:w="0" w:type="dxa"/>
              <w:right w:w="15" w:type="dxa"/>
            </w:tcMar>
            <w:vAlign w:val="center"/>
          </w:tcPr>
          <w:p w14:paraId="5E773BA7" w14:textId="77777777" w:rsidR="000434A5" w:rsidRDefault="000434A5" w:rsidP="00557740">
            <w:pPr>
              <w:jc w:val="center"/>
              <w:rPr>
                <w:rFonts w:ascii="Arial" w:hAnsi="Arial" w:cs="Arial"/>
                <w:color w:val="000000"/>
                <w:szCs w:val="21"/>
              </w:rPr>
            </w:pPr>
            <w:r>
              <w:rPr>
                <w:rFonts w:ascii="Arial" w:hAnsi="Arial" w:cs="Arial"/>
                <w:color w:val="000000"/>
                <w:szCs w:val="21"/>
              </w:rPr>
              <w:t>D</w:t>
            </w:r>
          </w:p>
        </w:tc>
        <w:tc>
          <w:tcPr>
            <w:tcW w:w="1179" w:type="pct"/>
            <w:tcBorders>
              <w:top w:val="nil"/>
              <w:left w:val="nil"/>
              <w:bottom w:val="nil"/>
              <w:right w:val="nil"/>
            </w:tcBorders>
            <w:shd w:val="clear" w:color="auto" w:fill="auto"/>
            <w:noWrap/>
            <w:tcMar>
              <w:top w:w="15" w:type="dxa"/>
              <w:left w:w="15" w:type="dxa"/>
              <w:bottom w:w="0" w:type="dxa"/>
              <w:right w:w="15" w:type="dxa"/>
            </w:tcMar>
            <w:vAlign w:val="center"/>
          </w:tcPr>
          <w:p w14:paraId="1F3870DA" w14:textId="77777777" w:rsidR="000434A5" w:rsidRDefault="000434A5" w:rsidP="00557740">
            <w:pPr>
              <w:jc w:val="center"/>
              <w:rPr>
                <w:rFonts w:ascii="Arial" w:hAnsi="Arial" w:cs="Arial"/>
                <w:color w:val="000000"/>
                <w:szCs w:val="21"/>
              </w:rPr>
            </w:pPr>
            <w:r>
              <w:rPr>
                <w:rFonts w:ascii="Arial" w:hAnsi="Arial" w:cs="Arial"/>
                <w:color w:val="000000"/>
                <w:szCs w:val="21"/>
              </w:rPr>
              <w:t>宁波大学</w:t>
            </w:r>
          </w:p>
        </w:tc>
        <w:tc>
          <w:tcPr>
            <w:tcW w:w="603" w:type="pct"/>
            <w:tcBorders>
              <w:top w:val="nil"/>
              <w:left w:val="nil"/>
              <w:bottom w:val="nil"/>
              <w:right w:val="nil"/>
            </w:tcBorders>
            <w:shd w:val="clear" w:color="auto" w:fill="auto"/>
            <w:noWrap/>
            <w:tcMar>
              <w:top w:w="15" w:type="dxa"/>
              <w:left w:w="15" w:type="dxa"/>
              <w:bottom w:w="0" w:type="dxa"/>
              <w:right w:w="15" w:type="dxa"/>
            </w:tcMar>
            <w:vAlign w:val="center"/>
          </w:tcPr>
          <w:p w14:paraId="534E2659" w14:textId="77777777" w:rsidR="000434A5" w:rsidRDefault="000434A5" w:rsidP="00557740">
            <w:pPr>
              <w:jc w:val="center"/>
              <w:rPr>
                <w:rFonts w:ascii="Arial" w:hAnsi="Arial" w:cs="Arial"/>
                <w:color w:val="000000"/>
                <w:szCs w:val="21"/>
              </w:rPr>
            </w:pPr>
            <w:r>
              <w:rPr>
                <w:rFonts w:ascii="Arial" w:hAnsi="Arial" w:cs="Arial"/>
                <w:color w:val="000000"/>
                <w:szCs w:val="21"/>
              </w:rPr>
              <w:t>2</w:t>
            </w:r>
          </w:p>
        </w:tc>
        <w:tc>
          <w:tcPr>
            <w:tcW w:w="359" w:type="pct"/>
            <w:tcBorders>
              <w:top w:val="nil"/>
              <w:left w:val="nil"/>
              <w:bottom w:val="nil"/>
              <w:right w:val="nil"/>
            </w:tcBorders>
            <w:shd w:val="clear" w:color="auto" w:fill="auto"/>
            <w:noWrap/>
            <w:tcMar>
              <w:top w:w="15" w:type="dxa"/>
              <w:left w:w="15" w:type="dxa"/>
              <w:bottom w:w="0" w:type="dxa"/>
              <w:right w:w="15" w:type="dxa"/>
            </w:tcMar>
            <w:vAlign w:val="center"/>
          </w:tcPr>
          <w:p w14:paraId="78220549" w14:textId="77777777" w:rsidR="000434A5" w:rsidRDefault="000434A5" w:rsidP="00557740">
            <w:pPr>
              <w:jc w:val="center"/>
              <w:rPr>
                <w:rFonts w:ascii="Arial" w:hAnsi="Arial" w:cs="Arial"/>
                <w:color w:val="000000"/>
                <w:szCs w:val="21"/>
              </w:rPr>
            </w:pPr>
            <w:r>
              <w:rPr>
                <w:rFonts w:ascii="Arial" w:hAnsi="Arial" w:cs="Arial"/>
                <w:color w:val="000000"/>
                <w:szCs w:val="21"/>
              </w:rPr>
              <w:t>2014</w:t>
            </w:r>
          </w:p>
        </w:tc>
        <w:tc>
          <w:tcPr>
            <w:tcW w:w="361" w:type="pct"/>
            <w:tcBorders>
              <w:top w:val="nil"/>
              <w:left w:val="nil"/>
              <w:bottom w:val="nil"/>
              <w:right w:val="nil"/>
            </w:tcBorders>
            <w:shd w:val="clear" w:color="auto" w:fill="auto"/>
            <w:noWrap/>
            <w:tcMar>
              <w:top w:w="15" w:type="dxa"/>
              <w:left w:w="15" w:type="dxa"/>
              <w:bottom w:w="0" w:type="dxa"/>
              <w:right w:w="15" w:type="dxa"/>
            </w:tcMar>
            <w:vAlign w:val="center"/>
          </w:tcPr>
          <w:p w14:paraId="2C20E51C" w14:textId="77777777" w:rsidR="000434A5" w:rsidRDefault="000434A5" w:rsidP="00557740">
            <w:pPr>
              <w:jc w:val="center"/>
              <w:rPr>
                <w:rFonts w:ascii="Arial" w:hAnsi="Arial" w:cs="Arial"/>
                <w:color w:val="000000"/>
                <w:szCs w:val="21"/>
              </w:rPr>
            </w:pPr>
            <w:r>
              <w:rPr>
                <w:rFonts w:ascii="Arial" w:hAnsi="Arial" w:cs="Arial"/>
                <w:color w:val="000000"/>
                <w:szCs w:val="21"/>
              </w:rPr>
              <w:t>E</w:t>
            </w:r>
          </w:p>
        </w:tc>
        <w:tc>
          <w:tcPr>
            <w:tcW w:w="1180" w:type="pct"/>
            <w:tcBorders>
              <w:top w:val="nil"/>
              <w:left w:val="nil"/>
              <w:bottom w:val="nil"/>
              <w:right w:val="nil"/>
            </w:tcBorders>
            <w:shd w:val="clear" w:color="auto" w:fill="auto"/>
            <w:noWrap/>
            <w:tcMar>
              <w:top w:w="15" w:type="dxa"/>
              <w:left w:w="15" w:type="dxa"/>
              <w:bottom w:w="0" w:type="dxa"/>
              <w:right w:w="15" w:type="dxa"/>
            </w:tcMar>
            <w:vAlign w:val="center"/>
          </w:tcPr>
          <w:p w14:paraId="05023599" w14:textId="77777777" w:rsidR="000434A5" w:rsidRDefault="000434A5" w:rsidP="00557740">
            <w:pPr>
              <w:jc w:val="center"/>
              <w:rPr>
                <w:rFonts w:ascii="Arial" w:hAnsi="Arial" w:cs="Arial"/>
                <w:color w:val="000000"/>
                <w:szCs w:val="21"/>
              </w:rPr>
            </w:pPr>
            <w:r>
              <w:rPr>
                <w:rFonts w:ascii="Arial" w:hAnsi="Arial" w:cs="Arial"/>
                <w:color w:val="000000"/>
                <w:szCs w:val="21"/>
              </w:rPr>
              <w:t>浙江师范大学</w:t>
            </w:r>
          </w:p>
        </w:tc>
        <w:tc>
          <w:tcPr>
            <w:tcW w:w="602" w:type="pct"/>
            <w:tcBorders>
              <w:top w:val="nil"/>
              <w:left w:val="nil"/>
              <w:bottom w:val="nil"/>
              <w:right w:val="nil"/>
            </w:tcBorders>
            <w:shd w:val="clear" w:color="auto" w:fill="auto"/>
            <w:noWrap/>
            <w:tcMar>
              <w:top w:w="15" w:type="dxa"/>
              <w:left w:w="15" w:type="dxa"/>
              <w:bottom w:w="0" w:type="dxa"/>
              <w:right w:w="15" w:type="dxa"/>
            </w:tcMar>
            <w:vAlign w:val="center"/>
          </w:tcPr>
          <w:p w14:paraId="40CEDA91" w14:textId="77777777" w:rsidR="000434A5" w:rsidRDefault="000434A5" w:rsidP="00557740">
            <w:pPr>
              <w:jc w:val="center"/>
              <w:rPr>
                <w:rFonts w:ascii="Arial" w:hAnsi="Arial" w:cs="Arial"/>
                <w:color w:val="000000"/>
                <w:szCs w:val="21"/>
              </w:rPr>
            </w:pPr>
            <w:r>
              <w:rPr>
                <w:rFonts w:ascii="Arial" w:hAnsi="Arial" w:cs="Arial"/>
                <w:color w:val="000000"/>
                <w:szCs w:val="21"/>
              </w:rPr>
              <w:t>3</w:t>
            </w:r>
          </w:p>
        </w:tc>
      </w:tr>
      <w:tr w:rsidR="000434A5" w14:paraId="7D13B4EE" w14:textId="77777777" w:rsidTr="009A1DFC">
        <w:trPr>
          <w:trHeight w:val="255"/>
          <w:jc w:val="center"/>
        </w:trPr>
        <w:tc>
          <w:tcPr>
            <w:tcW w:w="358" w:type="pct"/>
            <w:tcBorders>
              <w:top w:val="nil"/>
              <w:left w:val="nil"/>
              <w:bottom w:val="nil"/>
              <w:right w:val="nil"/>
            </w:tcBorders>
            <w:shd w:val="clear" w:color="auto" w:fill="auto"/>
            <w:noWrap/>
            <w:tcMar>
              <w:top w:w="15" w:type="dxa"/>
              <w:left w:w="15" w:type="dxa"/>
              <w:bottom w:w="0" w:type="dxa"/>
              <w:right w:w="15" w:type="dxa"/>
            </w:tcMar>
            <w:vAlign w:val="center"/>
          </w:tcPr>
          <w:p w14:paraId="55D8C095" w14:textId="77777777" w:rsidR="000434A5" w:rsidRDefault="000434A5" w:rsidP="00557740">
            <w:pPr>
              <w:jc w:val="center"/>
              <w:rPr>
                <w:rFonts w:ascii="Arial" w:hAnsi="Arial" w:cs="Arial"/>
                <w:color w:val="000000"/>
                <w:szCs w:val="21"/>
              </w:rPr>
            </w:pPr>
            <w:r>
              <w:rPr>
                <w:rFonts w:ascii="Arial" w:hAnsi="Arial" w:cs="Arial"/>
                <w:color w:val="000000"/>
                <w:szCs w:val="21"/>
              </w:rPr>
              <w:t>2014</w:t>
            </w:r>
          </w:p>
        </w:tc>
        <w:tc>
          <w:tcPr>
            <w:tcW w:w="358" w:type="pct"/>
            <w:tcBorders>
              <w:top w:val="nil"/>
              <w:left w:val="nil"/>
              <w:bottom w:val="nil"/>
              <w:right w:val="nil"/>
            </w:tcBorders>
            <w:shd w:val="clear" w:color="auto" w:fill="auto"/>
            <w:noWrap/>
            <w:tcMar>
              <w:top w:w="15" w:type="dxa"/>
              <w:left w:w="15" w:type="dxa"/>
              <w:bottom w:w="0" w:type="dxa"/>
              <w:right w:w="15" w:type="dxa"/>
            </w:tcMar>
            <w:vAlign w:val="center"/>
          </w:tcPr>
          <w:p w14:paraId="60BAC50B" w14:textId="77777777" w:rsidR="000434A5" w:rsidRDefault="000434A5" w:rsidP="00557740">
            <w:pPr>
              <w:jc w:val="center"/>
              <w:rPr>
                <w:rFonts w:ascii="Arial" w:hAnsi="Arial" w:cs="Arial"/>
                <w:color w:val="000000"/>
                <w:szCs w:val="21"/>
              </w:rPr>
            </w:pPr>
            <w:r>
              <w:rPr>
                <w:rFonts w:ascii="Arial" w:hAnsi="Arial" w:cs="Arial"/>
                <w:color w:val="000000"/>
                <w:szCs w:val="21"/>
              </w:rPr>
              <w:t>D</w:t>
            </w:r>
          </w:p>
        </w:tc>
        <w:tc>
          <w:tcPr>
            <w:tcW w:w="1179" w:type="pct"/>
            <w:tcBorders>
              <w:top w:val="nil"/>
              <w:left w:val="nil"/>
              <w:bottom w:val="nil"/>
              <w:right w:val="nil"/>
            </w:tcBorders>
            <w:shd w:val="clear" w:color="auto" w:fill="auto"/>
            <w:noWrap/>
            <w:tcMar>
              <w:top w:w="15" w:type="dxa"/>
              <w:left w:w="15" w:type="dxa"/>
              <w:bottom w:w="0" w:type="dxa"/>
              <w:right w:w="15" w:type="dxa"/>
            </w:tcMar>
            <w:vAlign w:val="center"/>
          </w:tcPr>
          <w:p w14:paraId="78261E52" w14:textId="77777777" w:rsidR="000434A5" w:rsidRDefault="000434A5" w:rsidP="00557740">
            <w:pPr>
              <w:jc w:val="center"/>
              <w:rPr>
                <w:rFonts w:ascii="Arial" w:hAnsi="Arial" w:cs="Arial"/>
                <w:color w:val="000000"/>
                <w:szCs w:val="21"/>
              </w:rPr>
            </w:pPr>
            <w:r>
              <w:rPr>
                <w:rFonts w:ascii="Arial" w:hAnsi="Arial" w:cs="Arial"/>
                <w:color w:val="000000"/>
                <w:szCs w:val="21"/>
              </w:rPr>
              <w:t>宁波大学</w:t>
            </w:r>
          </w:p>
        </w:tc>
        <w:tc>
          <w:tcPr>
            <w:tcW w:w="603" w:type="pct"/>
            <w:tcBorders>
              <w:top w:val="nil"/>
              <w:left w:val="nil"/>
              <w:bottom w:val="nil"/>
              <w:right w:val="nil"/>
            </w:tcBorders>
            <w:shd w:val="clear" w:color="auto" w:fill="auto"/>
            <w:noWrap/>
            <w:tcMar>
              <w:top w:w="15" w:type="dxa"/>
              <w:left w:w="15" w:type="dxa"/>
              <w:bottom w:w="0" w:type="dxa"/>
              <w:right w:w="15" w:type="dxa"/>
            </w:tcMar>
            <w:vAlign w:val="center"/>
          </w:tcPr>
          <w:p w14:paraId="69661C22" w14:textId="77777777" w:rsidR="000434A5" w:rsidRDefault="000434A5" w:rsidP="00557740">
            <w:pPr>
              <w:jc w:val="center"/>
              <w:rPr>
                <w:rFonts w:ascii="Arial" w:hAnsi="Arial" w:cs="Arial"/>
                <w:color w:val="000000"/>
                <w:szCs w:val="21"/>
              </w:rPr>
            </w:pPr>
            <w:r>
              <w:rPr>
                <w:rFonts w:ascii="Arial" w:hAnsi="Arial" w:cs="Arial"/>
                <w:color w:val="000000"/>
                <w:szCs w:val="21"/>
              </w:rPr>
              <w:t>2</w:t>
            </w:r>
          </w:p>
        </w:tc>
        <w:tc>
          <w:tcPr>
            <w:tcW w:w="359" w:type="pct"/>
            <w:tcBorders>
              <w:top w:val="nil"/>
              <w:left w:val="nil"/>
              <w:bottom w:val="nil"/>
              <w:right w:val="nil"/>
            </w:tcBorders>
            <w:shd w:val="clear" w:color="auto" w:fill="auto"/>
            <w:noWrap/>
            <w:tcMar>
              <w:top w:w="15" w:type="dxa"/>
              <w:left w:w="15" w:type="dxa"/>
              <w:bottom w:w="0" w:type="dxa"/>
              <w:right w:w="15" w:type="dxa"/>
            </w:tcMar>
            <w:vAlign w:val="center"/>
          </w:tcPr>
          <w:p w14:paraId="0D52375F" w14:textId="77777777" w:rsidR="000434A5" w:rsidRDefault="000434A5" w:rsidP="00557740">
            <w:pPr>
              <w:jc w:val="center"/>
              <w:rPr>
                <w:rFonts w:ascii="Arial" w:hAnsi="Arial" w:cs="Arial"/>
                <w:color w:val="000000"/>
                <w:szCs w:val="21"/>
              </w:rPr>
            </w:pPr>
            <w:r>
              <w:rPr>
                <w:rFonts w:ascii="Arial" w:hAnsi="Arial" w:cs="Arial"/>
                <w:color w:val="000000"/>
                <w:szCs w:val="21"/>
              </w:rPr>
              <w:t>2014</w:t>
            </w:r>
          </w:p>
        </w:tc>
        <w:tc>
          <w:tcPr>
            <w:tcW w:w="361" w:type="pct"/>
            <w:tcBorders>
              <w:top w:val="nil"/>
              <w:left w:val="nil"/>
              <w:bottom w:val="nil"/>
              <w:right w:val="nil"/>
            </w:tcBorders>
            <w:shd w:val="clear" w:color="auto" w:fill="auto"/>
            <w:noWrap/>
            <w:tcMar>
              <w:top w:w="15" w:type="dxa"/>
              <w:left w:w="15" w:type="dxa"/>
              <w:bottom w:w="0" w:type="dxa"/>
              <w:right w:w="15" w:type="dxa"/>
            </w:tcMar>
            <w:vAlign w:val="center"/>
          </w:tcPr>
          <w:p w14:paraId="2392699D" w14:textId="77777777" w:rsidR="000434A5" w:rsidRDefault="000434A5" w:rsidP="00557740">
            <w:pPr>
              <w:jc w:val="center"/>
              <w:rPr>
                <w:rFonts w:ascii="Arial" w:hAnsi="Arial" w:cs="Arial"/>
                <w:color w:val="000000"/>
                <w:szCs w:val="21"/>
              </w:rPr>
            </w:pPr>
            <w:r>
              <w:rPr>
                <w:rFonts w:ascii="Arial" w:hAnsi="Arial" w:cs="Arial"/>
                <w:color w:val="000000"/>
                <w:szCs w:val="21"/>
              </w:rPr>
              <w:t>E</w:t>
            </w:r>
          </w:p>
        </w:tc>
        <w:tc>
          <w:tcPr>
            <w:tcW w:w="1180" w:type="pct"/>
            <w:tcBorders>
              <w:top w:val="nil"/>
              <w:left w:val="nil"/>
              <w:bottom w:val="nil"/>
              <w:right w:val="nil"/>
            </w:tcBorders>
            <w:shd w:val="clear" w:color="auto" w:fill="auto"/>
            <w:noWrap/>
            <w:tcMar>
              <w:top w:w="15" w:type="dxa"/>
              <w:left w:w="15" w:type="dxa"/>
              <w:bottom w:w="0" w:type="dxa"/>
              <w:right w:w="15" w:type="dxa"/>
            </w:tcMar>
            <w:vAlign w:val="center"/>
          </w:tcPr>
          <w:p w14:paraId="42EA5EB0" w14:textId="77777777" w:rsidR="000434A5" w:rsidRDefault="000434A5" w:rsidP="00557740">
            <w:pPr>
              <w:jc w:val="center"/>
              <w:rPr>
                <w:rFonts w:ascii="Arial" w:hAnsi="Arial" w:cs="Arial"/>
                <w:color w:val="000000"/>
                <w:szCs w:val="21"/>
              </w:rPr>
            </w:pPr>
            <w:r>
              <w:rPr>
                <w:rFonts w:ascii="Arial" w:hAnsi="Arial" w:cs="Arial"/>
                <w:color w:val="000000"/>
                <w:szCs w:val="21"/>
              </w:rPr>
              <w:t>浙江师范大学</w:t>
            </w:r>
          </w:p>
        </w:tc>
        <w:tc>
          <w:tcPr>
            <w:tcW w:w="602" w:type="pct"/>
            <w:tcBorders>
              <w:top w:val="nil"/>
              <w:left w:val="nil"/>
              <w:bottom w:val="nil"/>
              <w:right w:val="nil"/>
            </w:tcBorders>
            <w:shd w:val="clear" w:color="auto" w:fill="auto"/>
            <w:noWrap/>
            <w:tcMar>
              <w:top w:w="15" w:type="dxa"/>
              <w:left w:w="15" w:type="dxa"/>
              <w:bottom w:w="0" w:type="dxa"/>
              <w:right w:w="15" w:type="dxa"/>
            </w:tcMar>
            <w:vAlign w:val="center"/>
          </w:tcPr>
          <w:p w14:paraId="343F57AF" w14:textId="77777777" w:rsidR="000434A5" w:rsidRDefault="000434A5" w:rsidP="00557740">
            <w:pPr>
              <w:jc w:val="center"/>
              <w:rPr>
                <w:rFonts w:ascii="Arial" w:hAnsi="Arial" w:cs="Arial"/>
                <w:color w:val="000000"/>
                <w:szCs w:val="21"/>
              </w:rPr>
            </w:pPr>
            <w:r>
              <w:rPr>
                <w:rFonts w:ascii="Arial" w:hAnsi="Arial" w:cs="Arial"/>
                <w:color w:val="000000"/>
                <w:szCs w:val="21"/>
              </w:rPr>
              <w:t>3</w:t>
            </w:r>
          </w:p>
        </w:tc>
      </w:tr>
      <w:tr w:rsidR="000434A5" w14:paraId="684C6974" w14:textId="77777777" w:rsidTr="009A1DFC">
        <w:trPr>
          <w:trHeight w:val="255"/>
          <w:jc w:val="center"/>
        </w:trPr>
        <w:tc>
          <w:tcPr>
            <w:tcW w:w="358" w:type="pct"/>
            <w:tcBorders>
              <w:top w:val="nil"/>
              <w:left w:val="nil"/>
              <w:bottom w:val="nil"/>
              <w:right w:val="nil"/>
            </w:tcBorders>
            <w:shd w:val="clear" w:color="auto" w:fill="auto"/>
            <w:noWrap/>
            <w:tcMar>
              <w:top w:w="15" w:type="dxa"/>
              <w:left w:w="15" w:type="dxa"/>
              <w:bottom w:w="0" w:type="dxa"/>
              <w:right w:w="15" w:type="dxa"/>
            </w:tcMar>
            <w:vAlign w:val="center"/>
          </w:tcPr>
          <w:p w14:paraId="7810FEED" w14:textId="77777777" w:rsidR="000434A5" w:rsidRDefault="000434A5" w:rsidP="00557740">
            <w:pPr>
              <w:jc w:val="center"/>
              <w:rPr>
                <w:rFonts w:ascii="Arial" w:hAnsi="Arial" w:cs="Arial"/>
                <w:color w:val="000000"/>
                <w:szCs w:val="21"/>
              </w:rPr>
            </w:pPr>
            <w:r>
              <w:rPr>
                <w:rFonts w:ascii="Arial" w:hAnsi="Arial" w:cs="Arial"/>
                <w:color w:val="000000"/>
                <w:szCs w:val="21"/>
              </w:rPr>
              <w:t>2014</w:t>
            </w:r>
          </w:p>
        </w:tc>
        <w:tc>
          <w:tcPr>
            <w:tcW w:w="358" w:type="pct"/>
            <w:tcBorders>
              <w:top w:val="nil"/>
              <w:left w:val="nil"/>
              <w:bottom w:val="nil"/>
              <w:right w:val="nil"/>
            </w:tcBorders>
            <w:shd w:val="clear" w:color="auto" w:fill="auto"/>
            <w:noWrap/>
            <w:tcMar>
              <w:top w:w="15" w:type="dxa"/>
              <w:left w:w="15" w:type="dxa"/>
              <w:bottom w:w="0" w:type="dxa"/>
              <w:right w:w="15" w:type="dxa"/>
            </w:tcMar>
            <w:vAlign w:val="center"/>
          </w:tcPr>
          <w:p w14:paraId="00229543" w14:textId="77777777" w:rsidR="000434A5" w:rsidRDefault="000434A5" w:rsidP="00557740">
            <w:pPr>
              <w:jc w:val="center"/>
              <w:rPr>
                <w:rFonts w:ascii="Arial" w:hAnsi="Arial" w:cs="Arial"/>
                <w:color w:val="000000"/>
                <w:szCs w:val="21"/>
              </w:rPr>
            </w:pPr>
            <w:r>
              <w:rPr>
                <w:rFonts w:ascii="Arial" w:hAnsi="Arial" w:cs="Arial"/>
                <w:color w:val="000000"/>
                <w:szCs w:val="21"/>
              </w:rPr>
              <w:t>D</w:t>
            </w:r>
          </w:p>
        </w:tc>
        <w:tc>
          <w:tcPr>
            <w:tcW w:w="1179" w:type="pct"/>
            <w:tcBorders>
              <w:top w:val="nil"/>
              <w:left w:val="nil"/>
              <w:bottom w:val="nil"/>
              <w:right w:val="nil"/>
            </w:tcBorders>
            <w:shd w:val="clear" w:color="auto" w:fill="auto"/>
            <w:noWrap/>
            <w:tcMar>
              <w:top w:w="15" w:type="dxa"/>
              <w:left w:w="15" w:type="dxa"/>
              <w:bottom w:w="0" w:type="dxa"/>
              <w:right w:w="15" w:type="dxa"/>
            </w:tcMar>
            <w:vAlign w:val="center"/>
          </w:tcPr>
          <w:p w14:paraId="49C4D41A" w14:textId="77777777" w:rsidR="000434A5" w:rsidRDefault="000434A5" w:rsidP="00557740">
            <w:pPr>
              <w:jc w:val="center"/>
              <w:rPr>
                <w:rFonts w:ascii="Arial" w:hAnsi="Arial" w:cs="Arial"/>
                <w:color w:val="000000"/>
                <w:szCs w:val="21"/>
              </w:rPr>
            </w:pPr>
            <w:r>
              <w:rPr>
                <w:rFonts w:ascii="Arial" w:hAnsi="Arial" w:cs="Arial"/>
                <w:color w:val="000000"/>
                <w:szCs w:val="21"/>
              </w:rPr>
              <w:t>宁波大学</w:t>
            </w:r>
          </w:p>
        </w:tc>
        <w:tc>
          <w:tcPr>
            <w:tcW w:w="603" w:type="pct"/>
            <w:tcBorders>
              <w:top w:val="nil"/>
              <w:left w:val="nil"/>
              <w:bottom w:val="nil"/>
              <w:right w:val="nil"/>
            </w:tcBorders>
            <w:shd w:val="clear" w:color="auto" w:fill="auto"/>
            <w:noWrap/>
            <w:tcMar>
              <w:top w:w="15" w:type="dxa"/>
              <w:left w:w="15" w:type="dxa"/>
              <w:bottom w:w="0" w:type="dxa"/>
              <w:right w:w="15" w:type="dxa"/>
            </w:tcMar>
            <w:vAlign w:val="center"/>
          </w:tcPr>
          <w:p w14:paraId="1F09BC18" w14:textId="77777777" w:rsidR="000434A5" w:rsidRDefault="000434A5" w:rsidP="00557740">
            <w:pPr>
              <w:jc w:val="center"/>
              <w:rPr>
                <w:rFonts w:ascii="Arial" w:hAnsi="Arial" w:cs="Arial"/>
                <w:color w:val="000000"/>
                <w:szCs w:val="21"/>
              </w:rPr>
            </w:pPr>
            <w:r>
              <w:rPr>
                <w:rFonts w:ascii="Arial" w:hAnsi="Arial" w:cs="Arial"/>
                <w:color w:val="000000"/>
                <w:szCs w:val="21"/>
              </w:rPr>
              <w:t>2</w:t>
            </w:r>
          </w:p>
        </w:tc>
        <w:tc>
          <w:tcPr>
            <w:tcW w:w="359" w:type="pct"/>
            <w:tcBorders>
              <w:top w:val="nil"/>
              <w:left w:val="nil"/>
              <w:bottom w:val="nil"/>
              <w:right w:val="nil"/>
            </w:tcBorders>
            <w:shd w:val="clear" w:color="auto" w:fill="auto"/>
            <w:noWrap/>
            <w:tcMar>
              <w:top w:w="15" w:type="dxa"/>
              <w:left w:w="15" w:type="dxa"/>
              <w:bottom w:w="0" w:type="dxa"/>
              <w:right w:w="15" w:type="dxa"/>
            </w:tcMar>
            <w:vAlign w:val="center"/>
          </w:tcPr>
          <w:p w14:paraId="5381B3FE" w14:textId="77777777" w:rsidR="000434A5" w:rsidRDefault="000434A5" w:rsidP="00557740">
            <w:pPr>
              <w:jc w:val="center"/>
              <w:rPr>
                <w:rFonts w:ascii="Arial" w:hAnsi="Arial" w:cs="Arial"/>
                <w:color w:val="000000"/>
                <w:szCs w:val="21"/>
              </w:rPr>
            </w:pPr>
            <w:r>
              <w:rPr>
                <w:rFonts w:ascii="Arial" w:hAnsi="Arial" w:cs="Arial"/>
                <w:color w:val="000000"/>
                <w:szCs w:val="21"/>
              </w:rPr>
              <w:t>2014</w:t>
            </w:r>
          </w:p>
        </w:tc>
        <w:tc>
          <w:tcPr>
            <w:tcW w:w="361" w:type="pct"/>
            <w:tcBorders>
              <w:top w:val="nil"/>
              <w:left w:val="nil"/>
              <w:bottom w:val="nil"/>
              <w:right w:val="nil"/>
            </w:tcBorders>
            <w:shd w:val="clear" w:color="auto" w:fill="auto"/>
            <w:noWrap/>
            <w:tcMar>
              <w:top w:w="15" w:type="dxa"/>
              <w:left w:w="15" w:type="dxa"/>
              <w:bottom w:w="0" w:type="dxa"/>
              <w:right w:w="15" w:type="dxa"/>
            </w:tcMar>
            <w:vAlign w:val="center"/>
          </w:tcPr>
          <w:p w14:paraId="6B4B6B91" w14:textId="77777777" w:rsidR="000434A5" w:rsidRDefault="000434A5" w:rsidP="00557740">
            <w:pPr>
              <w:jc w:val="center"/>
              <w:rPr>
                <w:rFonts w:ascii="Arial" w:hAnsi="Arial" w:cs="Arial"/>
                <w:color w:val="000000"/>
                <w:szCs w:val="21"/>
              </w:rPr>
            </w:pPr>
            <w:r>
              <w:rPr>
                <w:rFonts w:ascii="Arial" w:hAnsi="Arial" w:cs="Arial"/>
                <w:color w:val="000000"/>
                <w:szCs w:val="21"/>
              </w:rPr>
              <w:t>E</w:t>
            </w:r>
          </w:p>
        </w:tc>
        <w:tc>
          <w:tcPr>
            <w:tcW w:w="1180" w:type="pct"/>
            <w:tcBorders>
              <w:top w:val="nil"/>
              <w:left w:val="nil"/>
              <w:bottom w:val="nil"/>
              <w:right w:val="nil"/>
            </w:tcBorders>
            <w:shd w:val="clear" w:color="auto" w:fill="auto"/>
            <w:noWrap/>
            <w:tcMar>
              <w:top w:w="15" w:type="dxa"/>
              <w:left w:w="15" w:type="dxa"/>
              <w:bottom w:w="0" w:type="dxa"/>
              <w:right w:w="15" w:type="dxa"/>
            </w:tcMar>
            <w:vAlign w:val="center"/>
          </w:tcPr>
          <w:p w14:paraId="476A7FCE" w14:textId="77777777" w:rsidR="000434A5" w:rsidRDefault="000434A5" w:rsidP="00557740">
            <w:pPr>
              <w:jc w:val="center"/>
              <w:rPr>
                <w:rFonts w:ascii="Arial" w:hAnsi="Arial" w:cs="Arial"/>
                <w:color w:val="000000"/>
                <w:szCs w:val="21"/>
              </w:rPr>
            </w:pPr>
            <w:r>
              <w:rPr>
                <w:rFonts w:ascii="Arial" w:hAnsi="Arial" w:cs="Arial"/>
                <w:color w:val="000000"/>
                <w:szCs w:val="21"/>
              </w:rPr>
              <w:t>浙江财经大学</w:t>
            </w:r>
          </w:p>
        </w:tc>
        <w:tc>
          <w:tcPr>
            <w:tcW w:w="602" w:type="pct"/>
            <w:tcBorders>
              <w:top w:val="nil"/>
              <w:left w:val="nil"/>
              <w:bottom w:val="nil"/>
              <w:right w:val="nil"/>
            </w:tcBorders>
            <w:shd w:val="clear" w:color="auto" w:fill="auto"/>
            <w:noWrap/>
            <w:tcMar>
              <w:top w:w="15" w:type="dxa"/>
              <w:left w:w="15" w:type="dxa"/>
              <w:bottom w:w="0" w:type="dxa"/>
              <w:right w:w="15" w:type="dxa"/>
            </w:tcMar>
            <w:vAlign w:val="center"/>
          </w:tcPr>
          <w:p w14:paraId="5BB5CB7D" w14:textId="77777777" w:rsidR="000434A5" w:rsidRDefault="000434A5" w:rsidP="00557740">
            <w:pPr>
              <w:jc w:val="center"/>
              <w:rPr>
                <w:rFonts w:ascii="Arial" w:hAnsi="Arial" w:cs="Arial"/>
                <w:color w:val="000000"/>
                <w:szCs w:val="21"/>
              </w:rPr>
            </w:pPr>
            <w:r>
              <w:rPr>
                <w:rFonts w:ascii="Arial" w:hAnsi="Arial" w:cs="Arial"/>
                <w:color w:val="000000"/>
                <w:szCs w:val="21"/>
              </w:rPr>
              <w:t>3</w:t>
            </w:r>
          </w:p>
        </w:tc>
      </w:tr>
      <w:tr w:rsidR="000434A5" w14:paraId="7D55A84A" w14:textId="77777777" w:rsidTr="009A1DFC">
        <w:trPr>
          <w:trHeight w:val="255"/>
          <w:jc w:val="center"/>
        </w:trPr>
        <w:tc>
          <w:tcPr>
            <w:tcW w:w="358" w:type="pct"/>
            <w:tcBorders>
              <w:top w:val="nil"/>
              <w:left w:val="nil"/>
              <w:bottom w:val="nil"/>
              <w:right w:val="nil"/>
            </w:tcBorders>
            <w:shd w:val="clear" w:color="auto" w:fill="auto"/>
            <w:noWrap/>
            <w:tcMar>
              <w:top w:w="15" w:type="dxa"/>
              <w:left w:w="15" w:type="dxa"/>
              <w:bottom w:w="0" w:type="dxa"/>
              <w:right w:w="15" w:type="dxa"/>
            </w:tcMar>
            <w:vAlign w:val="center"/>
          </w:tcPr>
          <w:p w14:paraId="56766852" w14:textId="77777777" w:rsidR="000434A5" w:rsidRDefault="000434A5" w:rsidP="00557740">
            <w:pPr>
              <w:jc w:val="center"/>
              <w:rPr>
                <w:rFonts w:ascii="Arial" w:hAnsi="Arial" w:cs="Arial"/>
                <w:color w:val="000000"/>
                <w:szCs w:val="21"/>
              </w:rPr>
            </w:pPr>
            <w:r>
              <w:rPr>
                <w:rFonts w:ascii="Arial" w:hAnsi="Arial" w:cs="Arial"/>
                <w:color w:val="000000"/>
                <w:szCs w:val="21"/>
              </w:rPr>
              <w:lastRenderedPageBreak/>
              <w:t>2014</w:t>
            </w:r>
          </w:p>
        </w:tc>
        <w:tc>
          <w:tcPr>
            <w:tcW w:w="358" w:type="pct"/>
            <w:tcBorders>
              <w:top w:val="nil"/>
              <w:left w:val="nil"/>
              <w:bottom w:val="nil"/>
              <w:right w:val="nil"/>
            </w:tcBorders>
            <w:shd w:val="clear" w:color="auto" w:fill="auto"/>
            <w:noWrap/>
            <w:tcMar>
              <w:top w:w="15" w:type="dxa"/>
              <w:left w:w="15" w:type="dxa"/>
              <w:bottom w:w="0" w:type="dxa"/>
              <w:right w:w="15" w:type="dxa"/>
            </w:tcMar>
            <w:vAlign w:val="center"/>
          </w:tcPr>
          <w:p w14:paraId="17998A3C" w14:textId="77777777" w:rsidR="000434A5" w:rsidRDefault="000434A5" w:rsidP="00557740">
            <w:pPr>
              <w:jc w:val="center"/>
              <w:rPr>
                <w:rFonts w:ascii="Arial" w:hAnsi="Arial" w:cs="Arial"/>
                <w:color w:val="000000"/>
                <w:szCs w:val="21"/>
              </w:rPr>
            </w:pPr>
            <w:r>
              <w:rPr>
                <w:rFonts w:ascii="Arial" w:hAnsi="Arial" w:cs="Arial"/>
                <w:color w:val="000000"/>
                <w:szCs w:val="21"/>
              </w:rPr>
              <w:t>D</w:t>
            </w:r>
          </w:p>
        </w:tc>
        <w:tc>
          <w:tcPr>
            <w:tcW w:w="1179" w:type="pct"/>
            <w:tcBorders>
              <w:top w:val="nil"/>
              <w:left w:val="nil"/>
              <w:bottom w:val="nil"/>
              <w:right w:val="nil"/>
            </w:tcBorders>
            <w:shd w:val="clear" w:color="auto" w:fill="auto"/>
            <w:noWrap/>
            <w:tcMar>
              <w:top w:w="15" w:type="dxa"/>
              <w:left w:w="15" w:type="dxa"/>
              <w:bottom w:w="0" w:type="dxa"/>
              <w:right w:w="15" w:type="dxa"/>
            </w:tcMar>
            <w:vAlign w:val="center"/>
          </w:tcPr>
          <w:p w14:paraId="7858EC5F" w14:textId="77777777" w:rsidR="000434A5" w:rsidRDefault="000434A5" w:rsidP="00557740">
            <w:pPr>
              <w:jc w:val="center"/>
              <w:rPr>
                <w:rFonts w:ascii="Arial" w:hAnsi="Arial" w:cs="Arial"/>
                <w:color w:val="000000"/>
                <w:szCs w:val="21"/>
              </w:rPr>
            </w:pPr>
            <w:r>
              <w:rPr>
                <w:rFonts w:ascii="Arial" w:hAnsi="Arial" w:cs="Arial"/>
                <w:color w:val="000000"/>
                <w:szCs w:val="21"/>
              </w:rPr>
              <w:t>宁波大学</w:t>
            </w:r>
          </w:p>
        </w:tc>
        <w:tc>
          <w:tcPr>
            <w:tcW w:w="603" w:type="pct"/>
            <w:tcBorders>
              <w:top w:val="nil"/>
              <w:left w:val="nil"/>
              <w:bottom w:val="nil"/>
              <w:right w:val="nil"/>
            </w:tcBorders>
            <w:shd w:val="clear" w:color="auto" w:fill="auto"/>
            <w:noWrap/>
            <w:tcMar>
              <w:top w:w="15" w:type="dxa"/>
              <w:left w:w="15" w:type="dxa"/>
              <w:bottom w:w="0" w:type="dxa"/>
              <w:right w:w="15" w:type="dxa"/>
            </w:tcMar>
            <w:vAlign w:val="center"/>
          </w:tcPr>
          <w:p w14:paraId="0670EAC8" w14:textId="77777777" w:rsidR="000434A5" w:rsidRDefault="000434A5" w:rsidP="00557740">
            <w:pPr>
              <w:jc w:val="center"/>
              <w:rPr>
                <w:rFonts w:ascii="Arial" w:hAnsi="Arial" w:cs="Arial"/>
                <w:color w:val="000000"/>
                <w:szCs w:val="21"/>
              </w:rPr>
            </w:pPr>
            <w:r>
              <w:rPr>
                <w:rFonts w:ascii="Arial" w:hAnsi="Arial" w:cs="Arial"/>
                <w:color w:val="000000"/>
                <w:szCs w:val="21"/>
              </w:rPr>
              <w:t>2</w:t>
            </w:r>
          </w:p>
        </w:tc>
        <w:tc>
          <w:tcPr>
            <w:tcW w:w="359" w:type="pct"/>
            <w:tcBorders>
              <w:top w:val="nil"/>
              <w:left w:val="nil"/>
              <w:bottom w:val="nil"/>
              <w:right w:val="nil"/>
            </w:tcBorders>
            <w:shd w:val="clear" w:color="auto" w:fill="auto"/>
            <w:noWrap/>
            <w:tcMar>
              <w:top w:w="15" w:type="dxa"/>
              <w:left w:w="15" w:type="dxa"/>
              <w:bottom w:w="0" w:type="dxa"/>
              <w:right w:w="15" w:type="dxa"/>
            </w:tcMar>
            <w:vAlign w:val="center"/>
          </w:tcPr>
          <w:p w14:paraId="34EBAE48" w14:textId="77777777" w:rsidR="000434A5" w:rsidRDefault="000434A5" w:rsidP="00557740">
            <w:pPr>
              <w:jc w:val="center"/>
              <w:rPr>
                <w:rFonts w:ascii="Arial" w:hAnsi="Arial" w:cs="Arial"/>
                <w:color w:val="000000"/>
                <w:szCs w:val="21"/>
              </w:rPr>
            </w:pPr>
            <w:r>
              <w:rPr>
                <w:rFonts w:ascii="Arial" w:hAnsi="Arial" w:cs="Arial"/>
                <w:color w:val="000000"/>
                <w:szCs w:val="21"/>
              </w:rPr>
              <w:t>2014</w:t>
            </w:r>
          </w:p>
        </w:tc>
        <w:tc>
          <w:tcPr>
            <w:tcW w:w="361" w:type="pct"/>
            <w:tcBorders>
              <w:top w:val="nil"/>
              <w:left w:val="nil"/>
              <w:bottom w:val="nil"/>
              <w:right w:val="nil"/>
            </w:tcBorders>
            <w:shd w:val="clear" w:color="auto" w:fill="auto"/>
            <w:noWrap/>
            <w:tcMar>
              <w:top w:w="15" w:type="dxa"/>
              <w:left w:w="15" w:type="dxa"/>
              <w:bottom w:w="0" w:type="dxa"/>
              <w:right w:w="15" w:type="dxa"/>
            </w:tcMar>
            <w:vAlign w:val="center"/>
          </w:tcPr>
          <w:p w14:paraId="545A3359" w14:textId="77777777" w:rsidR="000434A5" w:rsidRDefault="000434A5" w:rsidP="00557740">
            <w:pPr>
              <w:jc w:val="center"/>
              <w:rPr>
                <w:rFonts w:ascii="Arial" w:hAnsi="Arial" w:cs="Arial"/>
                <w:color w:val="000000"/>
                <w:szCs w:val="21"/>
              </w:rPr>
            </w:pPr>
            <w:r>
              <w:rPr>
                <w:rFonts w:ascii="Arial" w:hAnsi="Arial" w:cs="Arial"/>
                <w:color w:val="000000"/>
                <w:szCs w:val="21"/>
              </w:rPr>
              <w:t>E</w:t>
            </w:r>
          </w:p>
        </w:tc>
        <w:tc>
          <w:tcPr>
            <w:tcW w:w="1180" w:type="pct"/>
            <w:tcBorders>
              <w:top w:val="nil"/>
              <w:left w:val="nil"/>
              <w:bottom w:val="nil"/>
              <w:right w:val="nil"/>
            </w:tcBorders>
            <w:shd w:val="clear" w:color="auto" w:fill="auto"/>
            <w:noWrap/>
            <w:tcMar>
              <w:top w:w="15" w:type="dxa"/>
              <w:left w:w="15" w:type="dxa"/>
              <w:bottom w:w="0" w:type="dxa"/>
              <w:right w:w="15" w:type="dxa"/>
            </w:tcMar>
            <w:vAlign w:val="center"/>
          </w:tcPr>
          <w:p w14:paraId="2370D2AC" w14:textId="77777777" w:rsidR="000434A5" w:rsidRDefault="000434A5" w:rsidP="00557740">
            <w:pPr>
              <w:jc w:val="center"/>
              <w:rPr>
                <w:rFonts w:ascii="Arial" w:hAnsi="Arial" w:cs="Arial"/>
                <w:color w:val="000000"/>
                <w:szCs w:val="21"/>
              </w:rPr>
            </w:pPr>
            <w:r>
              <w:rPr>
                <w:rFonts w:ascii="Arial" w:hAnsi="Arial" w:cs="Arial"/>
                <w:color w:val="000000"/>
                <w:szCs w:val="21"/>
              </w:rPr>
              <w:t>宁波大学</w:t>
            </w:r>
          </w:p>
        </w:tc>
        <w:tc>
          <w:tcPr>
            <w:tcW w:w="602" w:type="pct"/>
            <w:tcBorders>
              <w:top w:val="nil"/>
              <w:left w:val="nil"/>
              <w:bottom w:val="nil"/>
              <w:right w:val="nil"/>
            </w:tcBorders>
            <w:shd w:val="clear" w:color="auto" w:fill="auto"/>
            <w:noWrap/>
            <w:tcMar>
              <w:top w:w="15" w:type="dxa"/>
              <w:left w:w="15" w:type="dxa"/>
              <w:bottom w:w="0" w:type="dxa"/>
              <w:right w:w="15" w:type="dxa"/>
            </w:tcMar>
            <w:vAlign w:val="center"/>
          </w:tcPr>
          <w:p w14:paraId="3A4ED532" w14:textId="77777777" w:rsidR="000434A5" w:rsidRDefault="000434A5" w:rsidP="00557740">
            <w:pPr>
              <w:jc w:val="center"/>
              <w:rPr>
                <w:rFonts w:ascii="Arial" w:hAnsi="Arial" w:cs="Arial"/>
                <w:color w:val="000000"/>
                <w:szCs w:val="21"/>
              </w:rPr>
            </w:pPr>
            <w:r>
              <w:rPr>
                <w:rFonts w:ascii="Arial" w:hAnsi="Arial" w:cs="Arial"/>
                <w:color w:val="000000"/>
                <w:szCs w:val="21"/>
              </w:rPr>
              <w:t>3</w:t>
            </w:r>
          </w:p>
        </w:tc>
      </w:tr>
      <w:tr w:rsidR="000434A5" w14:paraId="6595CA38" w14:textId="77777777" w:rsidTr="009A1DFC">
        <w:trPr>
          <w:trHeight w:val="255"/>
          <w:jc w:val="center"/>
        </w:trPr>
        <w:tc>
          <w:tcPr>
            <w:tcW w:w="358" w:type="pct"/>
            <w:tcBorders>
              <w:top w:val="nil"/>
              <w:left w:val="nil"/>
              <w:bottom w:val="nil"/>
              <w:right w:val="nil"/>
            </w:tcBorders>
            <w:shd w:val="clear" w:color="auto" w:fill="auto"/>
            <w:noWrap/>
            <w:tcMar>
              <w:top w:w="15" w:type="dxa"/>
              <w:left w:w="15" w:type="dxa"/>
              <w:bottom w:w="0" w:type="dxa"/>
              <w:right w:w="15" w:type="dxa"/>
            </w:tcMar>
            <w:vAlign w:val="center"/>
          </w:tcPr>
          <w:p w14:paraId="5A2629E0" w14:textId="77777777" w:rsidR="000434A5" w:rsidRDefault="000434A5" w:rsidP="00557740">
            <w:pPr>
              <w:jc w:val="center"/>
              <w:rPr>
                <w:rFonts w:ascii="Arial" w:hAnsi="Arial" w:cs="Arial"/>
                <w:color w:val="000000"/>
                <w:szCs w:val="21"/>
              </w:rPr>
            </w:pPr>
            <w:r>
              <w:rPr>
                <w:rFonts w:ascii="Arial" w:hAnsi="Arial" w:cs="Arial"/>
                <w:color w:val="000000"/>
                <w:szCs w:val="21"/>
              </w:rPr>
              <w:t>2014</w:t>
            </w:r>
          </w:p>
        </w:tc>
        <w:tc>
          <w:tcPr>
            <w:tcW w:w="358" w:type="pct"/>
            <w:tcBorders>
              <w:top w:val="nil"/>
              <w:left w:val="nil"/>
              <w:bottom w:val="nil"/>
              <w:right w:val="nil"/>
            </w:tcBorders>
            <w:shd w:val="clear" w:color="auto" w:fill="auto"/>
            <w:noWrap/>
            <w:tcMar>
              <w:top w:w="15" w:type="dxa"/>
              <w:left w:w="15" w:type="dxa"/>
              <w:bottom w:w="0" w:type="dxa"/>
              <w:right w:w="15" w:type="dxa"/>
            </w:tcMar>
            <w:vAlign w:val="center"/>
          </w:tcPr>
          <w:p w14:paraId="69BEA345" w14:textId="77777777" w:rsidR="000434A5" w:rsidRDefault="000434A5" w:rsidP="00557740">
            <w:pPr>
              <w:jc w:val="center"/>
              <w:rPr>
                <w:rFonts w:ascii="Arial" w:hAnsi="Arial" w:cs="Arial"/>
                <w:color w:val="000000"/>
                <w:szCs w:val="21"/>
              </w:rPr>
            </w:pPr>
            <w:r>
              <w:rPr>
                <w:rFonts w:ascii="Arial" w:hAnsi="Arial" w:cs="Arial"/>
                <w:color w:val="000000"/>
                <w:szCs w:val="21"/>
              </w:rPr>
              <w:t>D</w:t>
            </w:r>
          </w:p>
        </w:tc>
        <w:tc>
          <w:tcPr>
            <w:tcW w:w="1179" w:type="pct"/>
            <w:tcBorders>
              <w:top w:val="nil"/>
              <w:left w:val="nil"/>
              <w:bottom w:val="nil"/>
              <w:right w:val="nil"/>
            </w:tcBorders>
            <w:shd w:val="clear" w:color="auto" w:fill="auto"/>
            <w:noWrap/>
            <w:tcMar>
              <w:top w:w="15" w:type="dxa"/>
              <w:left w:w="15" w:type="dxa"/>
              <w:bottom w:w="0" w:type="dxa"/>
              <w:right w:w="15" w:type="dxa"/>
            </w:tcMar>
            <w:vAlign w:val="center"/>
          </w:tcPr>
          <w:p w14:paraId="518A8E1E" w14:textId="77777777" w:rsidR="000434A5" w:rsidRDefault="000434A5" w:rsidP="00557740">
            <w:pPr>
              <w:jc w:val="center"/>
              <w:rPr>
                <w:rFonts w:ascii="Arial" w:hAnsi="Arial" w:cs="Arial"/>
                <w:color w:val="000000"/>
                <w:szCs w:val="21"/>
              </w:rPr>
            </w:pPr>
            <w:r>
              <w:rPr>
                <w:rFonts w:ascii="Arial" w:hAnsi="Arial" w:cs="Arial"/>
                <w:color w:val="000000"/>
                <w:szCs w:val="21"/>
              </w:rPr>
              <w:t>浙江工商大学</w:t>
            </w:r>
          </w:p>
        </w:tc>
        <w:tc>
          <w:tcPr>
            <w:tcW w:w="603" w:type="pct"/>
            <w:tcBorders>
              <w:top w:val="nil"/>
              <w:left w:val="nil"/>
              <w:bottom w:val="nil"/>
              <w:right w:val="nil"/>
            </w:tcBorders>
            <w:shd w:val="clear" w:color="auto" w:fill="auto"/>
            <w:noWrap/>
            <w:tcMar>
              <w:top w:w="15" w:type="dxa"/>
              <w:left w:w="15" w:type="dxa"/>
              <w:bottom w:w="0" w:type="dxa"/>
              <w:right w:w="15" w:type="dxa"/>
            </w:tcMar>
            <w:vAlign w:val="center"/>
          </w:tcPr>
          <w:p w14:paraId="4B7AFEFF" w14:textId="77777777" w:rsidR="000434A5" w:rsidRDefault="000434A5" w:rsidP="00557740">
            <w:pPr>
              <w:jc w:val="center"/>
              <w:rPr>
                <w:rFonts w:ascii="Arial" w:hAnsi="Arial" w:cs="Arial"/>
                <w:color w:val="000000"/>
                <w:szCs w:val="21"/>
              </w:rPr>
            </w:pPr>
            <w:r>
              <w:rPr>
                <w:rFonts w:ascii="Arial" w:hAnsi="Arial" w:cs="Arial"/>
                <w:color w:val="000000"/>
                <w:szCs w:val="21"/>
              </w:rPr>
              <w:t>2</w:t>
            </w:r>
          </w:p>
        </w:tc>
        <w:tc>
          <w:tcPr>
            <w:tcW w:w="359" w:type="pct"/>
            <w:tcBorders>
              <w:top w:val="nil"/>
              <w:left w:val="nil"/>
              <w:bottom w:val="nil"/>
              <w:right w:val="nil"/>
            </w:tcBorders>
            <w:shd w:val="clear" w:color="auto" w:fill="auto"/>
            <w:noWrap/>
            <w:tcMar>
              <w:top w:w="15" w:type="dxa"/>
              <w:left w:w="15" w:type="dxa"/>
              <w:bottom w:w="0" w:type="dxa"/>
              <w:right w:w="15" w:type="dxa"/>
            </w:tcMar>
            <w:vAlign w:val="center"/>
          </w:tcPr>
          <w:p w14:paraId="48955E45" w14:textId="77777777" w:rsidR="000434A5" w:rsidRDefault="000434A5" w:rsidP="00557740">
            <w:pPr>
              <w:jc w:val="center"/>
              <w:rPr>
                <w:rFonts w:ascii="Arial" w:hAnsi="Arial" w:cs="Arial"/>
                <w:color w:val="000000"/>
                <w:szCs w:val="21"/>
              </w:rPr>
            </w:pPr>
            <w:r>
              <w:rPr>
                <w:rFonts w:ascii="Arial" w:hAnsi="Arial" w:cs="Arial"/>
                <w:color w:val="000000"/>
                <w:szCs w:val="21"/>
              </w:rPr>
              <w:t>2014</w:t>
            </w:r>
          </w:p>
        </w:tc>
        <w:tc>
          <w:tcPr>
            <w:tcW w:w="361" w:type="pct"/>
            <w:tcBorders>
              <w:top w:val="nil"/>
              <w:left w:val="nil"/>
              <w:bottom w:val="nil"/>
              <w:right w:val="nil"/>
            </w:tcBorders>
            <w:shd w:val="clear" w:color="auto" w:fill="auto"/>
            <w:noWrap/>
            <w:tcMar>
              <w:top w:w="15" w:type="dxa"/>
              <w:left w:w="15" w:type="dxa"/>
              <w:bottom w:w="0" w:type="dxa"/>
              <w:right w:w="15" w:type="dxa"/>
            </w:tcMar>
            <w:vAlign w:val="center"/>
          </w:tcPr>
          <w:p w14:paraId="478E894B" w14:textId="77777777" w:rsidR="000434A5" w:rsidRDefault="000434A5" w:rsidP="00557740">
            <w:pPr>
              <w:jc w:val="center"/>
              <w:rPr>
                <w:rFonts w:ascii="Arial" w:hAnsi="Arial" w:cs="Arial"/>
                <w:color w:val="000000"/>
                <w:szCs w:val="21"/>
              </w:rPr>
            </w:pPr>
            <w:r>
              <w:rPr>
                <w:rFonts w:ascii="Arial" w:hAnsi="Arial" w:cs="Arial"/>
                <w:color w:val="000000"/>
                <w:szCs w:val="21"/>
              </w:rPr>
              <w:t>E</w:t>
            </w:r>
          </w:p>
        </w:tc>
        <w:tc>
          <w:tcPr>
            <w:tcW w:w="1180" w:type="pct"/>
            <w:tcBorders>
              <w:top w:val="nil"/>
              <w:left w:val="nil"/>
              <w:bottom w:val="nil"/>
              <w:right w:val="nil"/>
            </w:tcBorders>
            <w:shd w:val="clear" w:color="auto" w:fill="auto"/>
            <w:noWrap/>
            <w:tcMar>
              <w:top w:w="15" w:type="dxa"/>
              <w:left w:w="15" w:type="dxa"/>
              <w:bottom w:w="0" w:type="dxa"/>
              <w:right w:w="15" w:type="dxa"/>
            </w:tcMar>
            <w:vAlign w:val="center"/>
          </w:tcPr>
          <w:p w14:paraId="4235D112" w14:textId="77777777" w:rsidR="000434A5" w:rsidRDefault="000434A5" w:rsidP="00557740">
            <w:pPr>
              <w:jc w:val="center"/>
              <w:rPr>
                <w:rFonts w:ascii="Arial" w:hAnsi="Arial" w:cs="Arial"/>
                <w:color w:val="000000"/>
                <w:szCs w:val="21"/>
              </w:rPr>
            </w:pPr>
            <w:r>
              <w:rPr>
                <w:rFonts w:ascii="Arial" w:hAnsi="Arial" w:cs="Arial"/>
                <w:color w:val="000000"/>
                <w:szCs w:val="21"/>
              </w:rPr>
              <w:t>宁波大学</w:t>
            </w:r>
          </w:p>
        </w:tc>
        <w:tc>
          <w:tcPr>
            <w:tcW w:w="602" w:type="pct"/>
            <w:tcBorders>
              <w:top w:val="nil"/>
              <w:left w:val="nil"/>
              <w:bottom w:val="nil"/>
              <w:right w:val="nil"/>
            </w:tcBorders>
            <w:shd w:val="clear" w:color="auto" w:fill="auto"/>
            <w:noWrap/>
            <w:tcMar>
              <w:top w:w="15" w:type="dxa"/>
              <w:left w:w="15" w:type="dxa"/>
              <w:bottom w:w="0" w:type="dxa"/>
              <w:right w:w="15" w:type="dxa"/>
            </w:tcMar>
            <w:vAlign w:val="center"/>
          </w:tcPr>
          <w:p w14:paraId="25A27CAD" w14:textId="77777777" w:rsidR="000434A5" w:rsidRDefault="000434A5" w:rsidP="00557740">
            <w:pPr>
              <w:jc w:val="center"/>
              <w:rPr>
                <w:rFonts w:ascii="Arial" w:hAnsi="Arial" w:cs="Arial"/>
                <w:color w:val="000000"/>
                <w:szCs w:val="21"/>
              </w:rPr>
            </w:pPr>
            <w:r>
              <w:rPr>
                <w:rFonts w:ascii="Arial" w:hAnsi="Arial" w:cs="Arial"/>
                <w:color w:val="000000"/>
                <w:szCs w:val="21"/>
              </w:rPr>
              <w:t>3</w:t>
            </w:r>
          </w:p>
        </w:tc>
      </w:tr>
      <w:tr w:rsidR="000434A5" w14:paraId="102D31F1" w14:textId="77777777" w:rsidTr="009A1DFC">
        <w:trPr>
          <w:trHeight w:val="255"/>
          <w:jc w:val="center"/>
        </w:trPr>
        <w:tc>
          <w:tcPr>
            <w:tcW w:w="358" w:type="pct"/>
            <w:tcBorders>
              <w:top w:val="nil"/>
              <w:left w:val="nil"/>
              <w:bottom w:val="nil"/>
              <w:right w:val="nil"/>
            </w:tcBorders>
            <w:shd w:val="clear" w:color="auto" w:fill="auto"/>
            <w:noWrap/>
            <w:tcMar>
              <w:top w:w="15" w:type="dxa"/>
              <w:left w:w="15" w:type="dxa"/>
              <w:bottom w:w="0" w:type="dxa"/>
              <w:right w:w="15" w:type="dxa"/>
            </w:tcMar>
            <w:vAlign w:val="center"/>
          </w:tcPr>
          <w:p w14:paraId="3E7BAA39" w14:textId="77777777" w:rsidR="000434A5" w:rsidRDefault="000434A5" w:rsidP="00557740">
            <w:pPr>
              <w:jc w:val="center"/>
              <w:rPr>
                <w:rFonts w:ascii="Arial" w:hAnsi="Arial" w:cs="Arial"/>
                <w:color w:val="000000"/>
                <w:szCs w:val="21"/>
              </w:rPr>
            </w:pPr>
            <w:r>
              <w:rPr>
                <w:rFonts w:ascii="Arial" w:hAnsi="Arial" w:cs="Arial"/>
                <w:color w:val="000000"/>
                <w:szCs w:val="21"/>
              </w:rPr>
              <w:t>2014</w:t>
            </w:r>
          </w:p>
        </w:tc>
        <w:tc>
          <w:tcPr>
            <w:tcW w:w="358" w:type="pct"/>
            <w:tcBorders>
              <w:top w:val="nil"/>
              <w:left w:val="nil"/>
              <w:bottom w:val="nil"/>
              <w:right w:val="nil"/>
            </w:tcBorders>
            <w:shd w:val="clear" w:color="auto" w:fill="auto"/>
            <w:noWrap/>
            <w:tcMar>
              <w:top w:w="15" w:type="dxa"/>
              <w:left w:w="15" w:type="dxa"/>
              <w:bottom w:w="0" w:type="dxa"/>
              <w:right w:w="15" w:type="dxa"/>
            </w:tcMar>
            <w:vAlign w:val="center"/>
          </w:tcPr>
          <w:p w14:paraId="51147220" w14:textId="77777777" w:rsidR="000434A5" w:rsidRDefault="000434A5" w:rsidP="00557740">
            <w:pPr>
              <w:jc w:val="center"/>
              <w:rPr>
                <w:rFonts w:ascii="Arial" w:hAnsi="Arial" w:cs="Arial"/>
                <w:color w:val="000000"/>
                <w:szCs w:val="21"/>
              </w:rPr>
            </w:pPr>
            <w:r>
              <w:rPr>
                <w:rFonts w:ascii="Arial" w:hAnsi="Arial" w:cs="Arial"/>
                <w:color w:val="000000"/>
                <w:szCs w:val="21"/>
              </w:rPr>
              <w:t>D</w:t>
            </w:r>
          </w:p>
        </w:tc>
        <w:tc>
          <w:tcPr>
            <w:tcW w:w="1179" w:type="pct"/>
            <w:tcBorders>
              <w:top w:val="nil"/>
              <w:left w:val="nil"/>
              <w:bottom w:val="nil"/>
              <w:right w:val="nil"/>
            </w:tcBorders>
            <w:shd w:val="clear" w:color="auto" w:fill="auto"/>
            <w:noWrap/>
            <w:tcMar>
              <w:top w:w="15" w:type="dxa"/>
              <w:left w:w="15" w:type="dxa"/>
              <w:bottom w:w="0" w:type="dxa"/>
              <w:right w:w="15" w:type="dxa"/>
            </w:tcMar>
            <w:vAlign w:val="center"/>
          </w:tcPr>
          <w:p w14:paraId="186B0FB1" w14:textId="77777777" w:rsidR="000434A5" w:rsidRDefault="000434A5" w:rsidP="00557740">
            <w:pPr>
              <w:jc w:val="center"/>
              <w:rPr>
                <w:rFonts w:ascii="Arial" w:hAnsi="Arial" w:cs="Arial"/>
                <w:color w:val="000000"/>
                <w:szCs w:val="21"/>
              </w:rPr>
            </w:pPr>
            <w:r>
              <w:rPr>
                <w:rFonts w:ascii="Arial" w:hAnsi="Arial" w:cs="Arial"/>
                <w:color w:val="000000"/>
                <w:szCs w:val="21"/>
              </w:rPr>
              <w:t>杭州电子科技大学</w:t>
            </w:r>
          </w:p>
        </w:tc>
        <w:tc>
          <w:tcPr>
            <w:tcW w:w="603" w:type="pct"/>
            <w:tcBorders>
              <w:top w:val="nil"/>
              <w:left w:val="nil"/>
              <w:bottom w:val="nil"/>
              <w:right w:val="nil"/>
            </w:tcBorders>
            <w:shd w:val="clear" w:color="auto" w:fill="auto"/>
            <w:noWrap/>
            <w:tcMar>
              <w:top w:w="15" w:type="dxa"/>
              <w:left w:w="15" w:type="dxa"/>
              <w:bottom w:w="0" w:type="dxa"/>
              <w:right w:w="15" w:type="dxa"/>
            </w:tcMar>
            <w:vAlign w:val="center"/>
          </w:tcPr>
          <w:p w14:paraId="5E45B983" w14:textId="77777777" w:rsidR="000434A5" w:rsidRDefault="000434A5" w:rsidP="00557740">
            <w:pPr>
              <w:jc w:val="center"/>
              <w:rPr>
                <w:rFonts w:ascii="Arial" w:hAnsi="Arial" w:cs="Arial"/>
                <w:color w:val="000000"/>
                <w:szCs w:val="21"/>
              </w:rPr>
            </w:pPr>
            <w:r>
              <w:rPr>
                <w:rFonts w:ascii="Arial" w:hAnsi="Arial" w:cs="Arial"/>
                <w:color w:val="000000"/>
                <w:szCs w:val="21"/>
              </w:rPr>
              <w:t>3</w:t>
            </w:r>
          </w:p>
        </w:tc>
        <w:tc>
          <w:tcPr>
            <w:tcW w:w="359" w:type="pct"/>
            <w:tcBorders>
              <w:top w:val="nil"/>
              <w:left w:val="nil"/>
              <w:bottom w:val="nil"/>
              <w:right w:val="nil"/>
            </w:tcBorders>
            <w:shd w:val="clear" w:color="auto" w:fill="auto"/>
            <w:noWrap/>
            <w:tcMar>
              <w:top w:w="15" w:type="dxa"/>
              <w:left w:w="15" w:type="dxa"/>
              <w:bottom w:w="0" w:type="dxa"/>
              <w:right w:w="15" w:type="dxa"/>
            </w:tcMar>
            <w:vAlign w:val="center"/>
          </w:tcPr>
          <w:p w14:paraId="33EAC9FB" w14:textId="77777777" w:rsidR="000434A5" w:rsidRDefault="000434A5" w:rsidP="00557740">
            <w:pPr>
              <w:jc w:val="center"/>
              <w:rPr>
                <w:rFonts w:ascii="Arial" w:hAnsi="Arial" w:cs="Arial"/>
                <w:color w:val="000000"/>
                <w:szCs w:val="21"/>
              </w:rPr>
            </w:pPr>
            <w:r>
              <w:rPr>
                <w:rFonts w:ascii="Arial" w:hAnsi="Arial" w:cs="Arial"/>
                <w:color w:val="000000"/>
                <w:szCs w:val="21"/>
              </w:rPr>
              <w:t>2014</w:t>
            </w:r>
          </w:p>
        </w:tc>
        <w:tc>
          <w:tcPr>
            <w:tcW w:w="361" w:type="pct"/>
            <w:tcBorders>
              <w:top w:val="nil"/>
              <w:left w:val="nil"/>
              <w:bottom w:val="nil"/>
              <w:right w:val="nil"/>
            </w:tcBorders>
            <w:shd w:val="clear" w:color="auto" w:fill="auto"/>
            <w:noWrap/>
            <w:tcMar>
              <w:top w:w="15" w:type="dxa"/>
              <w:left w:w="15" w:type="dxa"/>
              <w:bottom w:w="0" w:type="dxa"/>
              <w:right w:w="15" w:type="dxa"/>
            </w:tcMar>
            <w:vAlign w:val="center"/>
          </w:tcPr>
          <w:p w14:paraId="093755F6" w14:textId="77777777" w:rsidR="000434A5" w:rsidRDefault="000434A5" w:rsidP="00557740">
            <w:pPr>
              <w:jc w:val="center"/>
              <w:rPr>
                <w:rFonts w:ascii="Arial" w:hAnsi="Arial" w:cs="Arial"/>
                <w:color w:val="000000"/>
                <w:szCs w:val="21"/>
              </w:rPr>
            </w:pPr>
            <w:r>
              <w:rPr>
                <w:rFonts w:ascii="Arial" w:hAnsi="Arial" w:cs="Arial"/>
                <w:color w:val="000000"/>
                <w:szCs w:val="21"/>
              </w:rPr>
              <w:t>E</w:t>
            </w:r>
          </w:p>
        </w:tc>
        <w:tc>
          <w:tcPr>
            <w:tcW w:w="1180" w:type="pct"/>
            <w:tcBorders>
              <w:top w:val="nil"/>
              <w:left w:val="nil"/>
              <w:bottom w:val="nil"/>
              <w:right w:val="nil"/>
            </w:tcBorders>
            <w:shd w:val="clear" w:color="auto" w:fill="auto"/>
            <w:noWrap/>
            <w:tcMar>
              <w:top w:w="15" w:type="dxa"/>
              <w:left w:w="15" w:type="dxa"/>
              <w:bottom w:w="0" w:type="dxa"/>
              <w:right w:w="15" w:type="dxa"/>
            </w:tcMar>
            <w:vAlign w:val="center"/>
          </w:tcPr>
          <w:p w14:paraId="2AE972E5" w14:textId="77777777" w:rsidR="000434A5" w:rsidRDefault="000434A5" w:rsidP="00557740">
            <w:pPr>
              <w:jc w:val="center"/>
              <w:rPr>
                <w:rFonts w:ascii="Arial" w:hAnsi="Arial" w:cs="Arial"/>
                <w:color w:val="000000"/>
                <w:szCs w:val="21"/>
              </w:rPr>
            </w:pPr>
            <w:r>
              <w:rPr>
                <w:rFonts w:ascii="Arial" w:hAnsi="Arial" w:cs="Arial"/>
                <w:color w:val="000000"/>
                <w:szCs w:val="21"/>
              </w:rPr>
              <w:t>宁波大学</w:t>
            </w:r>
          </w:p>
        </w:tc>
        <w:tc>
          <w:tcPr>
            <w:tcW w:w="602" w:type="pct"/>
            <w:tcBorders>
              <w:top w:val="nil"/>
              <w:left w:val="nil"/>
              <w:bottom w:val="nil"/>
              <w:right w:val="nil"/>
            </w:tcBorders>
            <w:shd w:val="clear" w:color="auto" w:fill="auto"/>
            <w:noWrap/>
            <w:tcMar>
              <w:top w:w="15" w:type="dxa"/>
              <w:left w:w="15" w:type="dxa"/>
              <w:bottom w:w="0" w:type="dxa"/>
              <w:right w:w="15" w:type="dxa"/>
            </w:tcMar>
            <w:vAlign w:val="center"/>
          </w:tcPr>
          <w:p w14:paraId="58E97B54" w14:textId="77777777" w:rsidR="000434A5" w:rsidRDefault="000434A5" w:rsidP="00557740">
            <w:pPr>
              <w:jc w:val="center"/>
              <w:rPr>
                <w:rFonts w:ascii="Arial" w:hAnsi="Arial" w:cs="Arial"/>
                <w:color w:val="000000"/>
                <w:szCs w:val="21"/>
              </w:rPr>
            </w:pPr>
            <w:r>
              <w:rPr>
                <w:rFonts w:ascii="Arial" w:hAnsi="Arial" w:cs="Arial"/>
                <w:color w:val="000000"/>
                <w:szCs w:val="21"/>
              </w:rPr>
              <w:t>3</w:t>
            </w:r>
          </w:p>
        </w:tc>
      </w:tr>
      <w:tr w:rsidR="000434A5" w14:paraId="6349332F" w14:textId="77777777" w:rsidTr="009A1DFC">
        <w:trPr>
          <w:trHeight w:val="255"/>
          <w:jc w:val="center"/>
        </w:trPr>
        <w:tc>
          <w:tcPr>
            <w:tcW w:w="358" w:type="pct"/>
            <w:tcBorders>
              <w:top w:val="nil"/>
              <w:left w:val="nil"/>
              <w:bottom w:val="nil"/>
              <w:right w:val="nil"/>
            </w:tcBorders>
            <w:shd w:val="clear" w:color="auto" w:fill="auto"/>
            <w:noWrap/>
            <w:tcMar>
              <w:top w:w="15" w:type="dxa"/>
              <w:left w:w="15" w:type="dxa"/>
              <w:bottom w:w="0" w:type="dxa"/>
              <w:right w:w="15" w:type="dxa"/>
            </w:tcMar>
            <w:vAlign w:val="center"/>
          </w:tcPr>
          <w:p w14:paraId="30E197A9" w14:textId="77777777" w:rsidR="000434A5" w:rsidRDefault="000434A5" w:rsidP="00557740">
            <w:pPr>
              <w:jc w:val="center"/>
              <w:rPr>
                <w:rFonts w:ascii="Arial" w:hAnsi="Arial" w:cs="Arial"/>
                <w:color w:val="000000"/>
                <w:szCs w:val="21"/>
              </w:rPr>
            </w:pPr>
            <w:r>
              <w:rPr>
                <w:rFonts w:ascii="Arial" w:hAnsi="Arial" w:cs="Arial"/>
                <w:color w:val="000000"/>
                <w:szCs w:val="21"/>
              </w:rPr>
              <w:t>2014</w:t>
            </w:r>
          </w:p>
        </w:tc>
        <w:tc>
          <w:tcPr>
            <w:tcW w:w="358" w:type="pct"/>
            <w:tcBorders>
              <w:top w:val="nil"/>
              <w:left w:val="nil"/>
              <w:bottom w:val="nil"/>
              <w:right w:val="nil"/>
            </w:tcBorders>
            <w:shd w:val="clear" w:color="auto" w:fill="auto"/>
            <w:noWrap/>
            <w:tcMar>
              <w:top w:w="15" w:type="dxa"/>
              <w:left w:w="15" w:type="dxa"/>
              <w:bottom w:w="0" w:type="dxa"/>
              <w:right w:w="15" w:type="dxa"/>
            </w:tcMar>
            <w:vAlign w:val="center"/>
          </w:tcPr>
          <w:p w14:paraId="357CA2AA" w14:textId="77777777" w:rsidR="000434A5" w:rsidRDefault="000434A5" w:rsidP="00557740">
            <w:pPr>
              <w:jc w:val="center"/>
              <w:rPr>
                <w:rFonts w:ascii="Arial" w:hAnsi="Arial" w:cs="Arial"/>
                <w:color w:val="000000"/>
                <w:szCs w:val="21"/>
              </w:rPr>
            </w:pPr>
            <w:r>
              <w:rPr>
                <w:rFonts w:ascii="Arial" w:hAnsi="Arial" w:cs="Arial"/>
                <w:color w:val="000000"/>
                <w:szCs w:val="21"/>
              </w:rPr>
              <w:t>D</w:t>
            </w:r>
          </w:p>
        </w:tc>
        <w:tc>
          <w:tcPr>
            <w:tcW w:w="1179" w:type="pct"/>
            <w:tcBorders>
              <w:top w:val="nil"/>
              <w:left w:val="nil"/>
              <w:bottom w:val="nil"/>
              <w:right w:val="nil"/>
            </w:tcBorders>
            <w:shd w:val="clear" w:color="auto" w:fill="auto"/>
            <w:noWrap/>
            <w:tcMar>
              <w:top w:w="15" w:type="dxa"/>
              <w:left w:w="15" w:type="dxa"/>
              <w:bottom w:w="0" w:type="dxa"/>
              <w:right w:w="15" w:type="dxa"/>
            </w:tcMar>
            <w:vAlign w:val="center"/>
          </w:tcPr>
          <w:p w14:paraId="09792881" w14:textId="77777777" w:rsidR="000434A5" w:rsidRDefault="000434A5" w:rsidP="00557740">
            <w:pPr>
              <w:jc w:val="center"/>
              <w:rPr>
                <w:rFonts w:ascii="Arial" w:hAnsi="Arial" w:cs="Arial"/>
                <w:color w:val="000000"/>
                <w:szCs w:val="21"/>
              </w:rPr>
            </w:pPr>
            <w:r>
              <w:rPr>
                <w:rFonts w:ascii="Arial" w:hAnsi="Arial" w:cs="Arial"/>
                <w:color w:val="000000"/>
                <w:szCs w:val="21"/>
              </w:rPr>
              <w:t>杭州电子科技大学</w:t>
            </w:r>
          </w:p>
        </w:tc>
        <w:tc>
          <w:tcPr>
            <w:tcW w:w="603" w:type="pct"/>
            <w:tcBorders>
              <w:top w:val="nil"/>
              <w:left w:val="nil"/>
              <w:bottom w:val="nil"/>
              <w:right w:val="nil"/>
            </w:tcBorders>
            <w:shd w:val="clear" w:color="auto" w:fill="auto"/>
            <w:noWrap/>
            <w:tcMar>
              <w:top w:w="15" w:type="dxa"/>
              <w:left w:w="15" w:type="dxa"/>
              <w:bottom w:w="0" w:type="dxa"/>
              <w:right w:w="15" w:type="dxa"/>
            </w:tcMar>
            <w:vAlign w:val="center"/>
          </w:tcPr>
          <w:p w14:paraId="0813A10D" w14:textId="77777777" w:rsidR="000434A5" w:rsidRDefault="000434A5" w:rsidP="00557740">
            <w:pPr>
              <w:jc w:val="center"/>
              <w:rPr>
                <w:rFonts w:ascii="Arial" w:hAnsi="Arial" w:cs="Arial"/>
                <w:color w:val="000000"/>
                <w:szCs w:val="21"/>
              </w:rPr>
            </w:pPr>
            <w:r>
              <w:rPr>
                <w:rFonts w:ascii="Arial" w:hAnsi="Arial" w:cs="Arial"/>
                <w:color w:val="000000"/>
                <w:szCs w:val="21"/>
              </w:rPr>
              <w:t>3</w:t>
            </w:r>
          </w:p>
        </w:tc>
        <w:tc>
          <w:tcPr>
            <w:tcW w:w="359" w:type="pct"/>
            <w:tcBorders>
              <w:top w:val="nil"/>
              <w:left w:val="nil"/>
              <w:bottom w:val="nil"/>
              <w:right w:val="nil"/>
            </w:tcBorders>
            <w:shd w:val="clear" w:color="auto" w:fill="auto"/>
            <w:noWrap/>
            <w:tcMar>
              <w:top w:w="15" w:type="dxa"/>
              <w:left w:w="15" w:type="dxa"/>
              <w:bottom w:w="0" w:type="dxa"/>
              <w:right w:w="15" w:type="dxa"/>
            </w:tcMar>
            <w:vAlign w:val="center"/>
          </w:tcPr>
          <w:p w14:paraId="74162E6F" w14:textId="77777777" w:rsidR="000434A5" w:rsidRDefault="000434A5" w:rsidP="00557740">
            <w:pPr>
              <w:jc w:val="center"/>
              <w:rPr>
                <w:rFonts w:ascii="Arial" w:hAnsi="Arial" w:cs="Arial"/>
                <w:color w:val="000000"/>
                <w:szCs w:val="21"/>
              </w:rPr>
            </w:pPr>
            <w:r>
              <w:rPr>
                <w:rFonts w:ascii="Arial" w:hAnsi="Arial" w:cs="Arial"/>
                <w:color w:val="000000"/>
                <w:szCs w:val="21"/>
              </w:rPr>
              <w:t>2014</w:t>
            </w:r>
          </w:p>
        </w:tc>
        <w:tc>
          <w:tcPr>
            <w:tcW w:w="361" w:type="pct"/>
            <w:tcBorders>
              <w:top w:val="nil"/>
              <w:left w:val="nil"/>
              <w:bottom w:val="nil"/>
              <w:right w:val="nil"/>
            </w:tcBorders>
            <w:shd w:val="clear" w:color="auto" w:fill="auto"/>
            <w:noWrap/>
            <w:tcMar>
              <w:top w:w="15" w:type="dxa"/>
              <w:left w:w="15" w:type="dxa"/>
              <w:bottom w:w="0" w:type="dxa"/>
              <w:right w:w="15" w:type="dxa"/>
            </w:tcMar>
            <w:vAlign w:val="center"/>
          </w:tcPr>
          <w:p w14:paraId="3281E284" w14:textId="77777777" w:rsidR="000434A5" w:rsidRDefault="000434A5" w:rsidP="00557740">
            <w:pPr>
              <w:jc w:val="center"/>
              <w:rPr>
                <w:rFonts w:ascii="Arial" w:hAnsi="Arial" w:cs="Arial"/>
                <w:color w:val="000000"/>
                <w:szCs w:val="21"/>
              </w:rPr>
            </w:pPr>
            <w:r>
              <w:rPr>
                <w:rFonts w:ascii="Arial" w:hAnsi="Arial" w:cs="Arial"/>
                <w:color w:val="000000"/>
                <w:szCs w:val="21"/>
              </w:rPr>
              <w:t>E</w:t>
            </w:r>
          </w:p>
        </w:tc>
        <w:tc>
          <w:tcPr>
            <w:tcW w:w="1180" w:type="pct"/>
            <w:tcBorders>
              <w:top w:val="nil"/>
              <w:left w:val="nil"/>
              <w:bottom w:val="nil"/>
              <w:right w:val="nil"/>
            </w:tcBorders>
            <w:shd w:val="clear" w:color="auto" w:fill="auto"/>
            <w:noWrap/>
            <w:tcMar>
              <w:top w:w="15" w:type="dxa"/>
              <w:left w:w="15" w:type="dxa"/>
              <w:bottom w:w="0" w:type="dxa"/>
              <w:right w:w="15" w:type="dxa"/>
            </w:tcMar>
            <w:vAlign w:val="center"/>
          </w:tcPr>
          <w:p w14:paraId="3BDBC203" w14:textId="77777777" w:rsidR="000434A5" w:rsidRDefault="000434A5" w:rsidP="00557740">
            <w:pPr>
              <w:jc w:val="center"/>
              <w:rPr>
                <w:rFonts w:ascii="Arial" w:hAnsi="Arial" w:cs="Arial"/>
                <w:color w:val="000000"/>
                <w:szCs w:val="21"/>
              </w:rPr>
            </w:pPr>
            <w:r>
              <w:rPr>
                <w:rFonts w:ascii="Arial" w:hAnsi="Arial" w:cs="Arial"/>
                <w:color w:val="000000"/>
                <w:szCs w:val="21"/>
              </w:rPr>
              <w:t>宁波大学</w:t>
            </w:r>
          </w:p>
        </w:tc>
        <w:tc>
          <w:tcPr>
            <w:tcW w:w="602" w:type="pct"/>
            <w:tcBorders>
              <w:top w:val="nil"/>
              <w:left w:val="nil"/>
              <w:bottom w:val="nil"/>
              <w:right w:val="nil"/>
            </w:tcBorders>
            <w:shd w:val="clear" w:color="auto" w:fill="auto"/>
            <w:noWrap/>
            <w:tcMar>
              <w:top w:w="15" w:type="dxa"/>
              <w:left w:w="15" w:type="dxa"/>
              <w:bottom w:w="0" w:type="dxa"/>
              <w:right w:w="15" w:type="dxa"/>
            </w:tcMar>
            <w:vAlign w:val="center"/>
          </w:tcPr>
          <w:p w14:paraId="78AEC1AE" w14:textId="77777777" w:rsidR="000434A5" w:rsidRDefault="000434A5" w:rsidP="00557740">
            <w:pPr>
              <w:jc w:val="center"/>
              <w:rPr>
                <w:rFonts w:ascii="Arial" w:hAnsi="Arial" w:cs="Arial"/>
                <w:color w:val="000000"/>
                <w:szCs w:val="21"/>
              </w:rPr>
            </w:pPr>
            <w:r>
              <w:rPr>
                <w:rFonts w:ascii="Arial" w:hAnsi="Arial" w:cs="Arial"/>
                <w:color w:val="000000"/>
                <w:szCs w:val="21"/>
              </w:rPr>
              <w:t>3</w:t>
            </w:r>
          </w:p>
        </w:tc>
      </w:tr>
      <w:tr w:rsidR="000434A5" w14:paraId="5169BE55" w14:textId="77777777" w:rsidTr="009A1DFC">
        <w:trPr>
          <w:trHeight w:val="255"/>
          <w:jc w:val="center"/>
        </w:trPr>
        <w:tc>
          <w:tcPr>
            <w:tcW w:w="358" w:type="pct"/>
            <w:tcBorders>
              <w:top w:val="nil"/>
              <w:left w:val="nil"/>
              <w:bottom w:val="nil"/>
              <w:right w:val="nil"/>
            </w:tcBorders>
            <w:shd w:val="clear" w:color="auto" w:fill="auto"/>
            <w:noWrap/>
            <w:tcMar>
              <w:top w:w="15" w:type="dxa"/>
              <w:left w:w="15" w:type="dxa"/>
              <w:bottom w:w="0" w:type="dxa"/>
              <w:right w:w="15" w:type="dxa"/>
            </w:tcMar>
            <w:vAlign w:val="center"/>
          </w:tcPr>
          <w:p w14:paraId="0A3D7F66" w14:textId="77777777" w:rsidR="000434A5" w:rsidRDefault="000434A5" w:rsidP="00557740">
            <w:pPr>
              <w:jc w:val="center"/>
              <w:rPr>
                <w:rFonts w:ascii="Arial" w:hAnsi="Arial" w:cs="Arial"/>
                <w:color w:val="000000"/>
                <w:szCs w:val="21"/>
              </w:rPr>
            </w:pPr>
            <w:r>
              <w:rPr>
                <w:rFonts w:ascii="Arial" w:hAnsi="Arial" w:cs="Arial"/>
                <w:color w:val="000000"/>
                <w:szCs w:val="21"/>
              </w:rPr>
              <w:t>2014</w:t>
            </w:r>
          </w:p>
        </w:tc>
        <w:tc>
          <w:tcPr>
            <w:tcW w:w="358" w:type="pct"/>
            <w:tcBorders>
              <w:top w:val="nil"/>
              <w:left w:val="nil"/>
              <w:bottom w:val="nil"/>
              <w:right w:val="nil"/>
            </w:tcBorders>
            <w:shd w:val="clear" w:color="auto" w:fill="auto"/>
            <w:noWrap/>
            <w:tcMar>
              <w:top w:w="15" w:type="dxa"/>
              <w:left w:w="15" w:type="dxa"/>
              <w:bottom w:w="0" w:type="dxa"/>
              <w:right w:w="15" w:type="dxa"/>
            </w:tcMar>
            <w:vAlign w:val="center"/>
          </w:tcPr>
          <w:p w14:paraId="4DD3952C" w14:textId="77777777" w:rsidR="000434A5" w:rsidRDefault="000434A5" w:rsidP="00557740">
            <w:pPr>
              <w:jc w:val="center"/>
              <w:rPr>
                <w:rFonts w:ascii="Arial" w:hAnsi="Arial" w:cs="Arial"/>
                <w:color w:val="000000"/>
                <w:szCs w:val="21"/>
              </w:rPr>
            </w:pPr>
            <w:r>
              <w:rPr>
                <w:rFonts w:ascii="Arial" w:hAnsi="Arial" w:cs="Arial"/>
                <w:color w:val="000000"/>
                <w:szCs w:val="21"/>
              </w:rPr>
              <w:t>D</w:t>
            </w:r>
          </w:p>
        </w:tc>
        <w:tc>
          <w:tcPr>
            <w:tcW w:w="1179" w:type="pct"/>
            <w:tcBorders>
              <w:top w:val="nil"/>
              <w:left w:val="nil"/>
              <w:bottom w:val="nil"/>
              <w:right w:val="nil"/>
            </w:tcBorders>
            <w:shd w:val="clear" w:color="auto" w:fill="auto"/>
            <w:noWrap/>
            <w:tcMar>
              <w:top w:w="15" w:type="dxa"/>
              <w:left w:w="15" w:type="dxa"/>
              <w:bottom w:w="0" w:type="dxa"/>
              <w:right w:w="15" w:type="dxa"/>
            </w:tcMar>
            <w:vAlign w:val="center"/>
          </w:tcPr>
          <w:p w14:paraId="490E9BF7" w14:textId="77777777" w:rsidR="000434A5" w:rsidRDefault="000434A5" w:rsidP="00557740">
            <w:pPr>
              <w:jc w:val="center"/>
              <w:rPr>
                <w:rFonts w:ascii="Arial" w:hAnsi="Arial" w:cs="Arial"/>
                <w:color w:val="000000"/>
                <w:szCs w:val="21"/>
              </w:rPr>
            </w:pPr>
            <w:r>
              <w:rPr>
                <w:rFonts w:ascii="Arial" w:hAnsi="Arial" w:cs="Arial"/>
                <w:color w:val="000000"/>
                <w:szCs w:val="21"/>
              </w:rPr>
              <w:t>杭州电子科技大学</w:t>
            </w:r>
          </w:p>
        </w:tc>
        <w:tc>
          <w:tcPr>
            <w:tcW w:w="603" w:type="pct"/>
            <w:tcBorders>
              <w:top w:val="nil"/>
              <w:left w:val="nil"/>
              <w:bottom w:val="nil"/>
              <w:right w:val="nil"/>
            </w:tcBorders>
            <w:shd w:val="clear" w:color="auto" w:fill="auto"/>
            <w:noWrap/>
            <w:tcMar>
              <w:top w:w="15" w:type="dxa"/>
              <w:left w:w="15" w:type="dxa"/>
              <w:bottom w:w="0" w:type="dxa"/>
              <w:right w:w="15" w:type="dxa"/>
            </w:tcMar>
            <w:vAlign w:val="center"/>
          </w:tcPr>
          <w:p w14:paraId="50822A8C" w14:textId="77777777" w:rsidR="000434A5" w:rsidRDefault="000434A5" w:rsidP="00557740">
            <w:pPr>
              <w:jc w:val="center"/>
              <w:rPr>
                <w:rFonts w:ascii="Arial" w:hAnsi="Arial" w:cs="Arial"/>
                <w:color w:val="000000"/>
                <w:szCs w:val="21"/>
              </w:rPr>
            </w:pPr>
            <w:r>
              <w:rPr>
                <w:rFonts w:ascii="Arial" w:hAnsi="Arial" w:cs="Arial"/>
                <w:color w:val="000000"/>
                <w:szCs w:val="21"/>
              </w:rPr>
              <w:t>3</w:t>
            </w:r>
          </w:p>
        </w:tc>
        <w:tc>
          <w:tcPr>
            <w:tcW w:w="359" w:type="pct"/>
            <w:tcBorders>
              <w:top w:val="nil"/>
              <w:left w:val="nil"/>
              <w:bottom w:val="nil"/>
              <w:right w:val="nil"/>
            </w:tcBorders>
            <w:shd w:val="clear" w:color="auto" w:fill="auto"/>
            <w:noWrap/>
            <w:tcMar>
              <w:top w:w="15" w:type="dxa"/>
              <w:left w:w="15" w:type="dxa"/>
              <w:bottom w:w="0" w:type="dxa"/>
              <w:right w:w="15" w:type="dxa"/>
            </w:tcMar>
            <w:vAlign w:val="center"/>
          </w:tcPr>
          <w:p w14:paraId="2CA71234" w14:textId="77777777" w:rsidR="000434A5" w:rsidRDefault="000434A5" w:rsidP="00557740">
            <w:pPr>
              <w:jc w:val="center"/>
              <w:rPr>
                <w:rFonts w:ascii="Arial" w:hAnsi="Arial" w:cs="Arial"/>
                <w:color w:val="000000"/>
                <w:szCs w:val="21"/>
              </w:rPr>
            </w:pPr>
            <w:r>
              <w:rPr>
                <w:rFonts w:ascii="Arial" w:hAnsi="Arial" w:cs="Arial"/>
                <w:color w:val="000000"/>
                <w:szCs w:val="21"/>
              </w:rPr>
              <w:t>2014</w:t>
            </w:r>
          </w:p>
        </w:tc>
        <w:tc>
          <w:tcPr>
            <w:tcW w:w="361" w:type="pct"/>
            <w:tcBorders>
              <w:top w:val="nil"/>
              <w:left w:val="nil"/>
              <w:bottom w:val="nil"/>
              <w:right w:val="nil"/>
            </w:tcBorders>
            <w:shd w:val="clear" w:color="auto" w:fill="auto"/>
            <w:noWrap/>
            <w:tcMar>
              <w:top w:w="15" w:type="dxa"/>
              <w:left w:w="15" w:type="dxa"/>
              <w:bottom w:w="0" w:type="dxa"/>
              <w:right w:w="15" w:type="dxa"/>
            </w:tcMar>
            <w:vAlign w:val="center"/>
          </w:tcPr>
          <w:p w14:paraId="56D3B4FA" w14:textId="77777777" w:rsidR="000434A5" w:rsidRDefault="000434A5" w:rsidP="00557740">
            <w:pPr>
              <w:jc w:val="center"/>
              <w:rPr>
                <w:rFonts w:ascii="Arial" w:hAnsi="Arial" w:cs="Arial"/>
                <w:color w:val="000000"/>
                <w:szCs w:val="21"/>
              </w:rPr>
            </w:pPr>
            <w:r>
              <w:rPr>
                <w:rFonts w:ascii="Arial" w:hAnsi="Arial" w:cs="Arial"/>
                <w:color w:val="000000"/>
                <w:szCs w:val="21"/>
              </w:rPr>
              <w:t>E</w:t>
            </w:r>
          </w:p>
        </w:tc>
        <w:tc>
          <w:tcPr>
            <w:tcW w:w="1180" w:type="pct"/>
            <w:tcBorders>
              <w:top w:val="nil"/>
              <w:left w:val="nil"/>
              <w:bottom w:val="nil"/>
              <w:right w:val="nil"/>
            </w:tcBorders>
            <w:shd w:val="clear" w:color="auto" w:fill="auto"/>
            <w:noWrap/>
            <w:tcMar>
              <w:top w:w="15" w:type="dxa"/>
              <w:left w:w="15" w:type="dxa"/>
              <w:bottom w:w="0" w:type="dxa"/>
              <w:right w:w="15" w:type="dxa"/>
            </w:tcMar>
            <w:vAlign w:val="center"/>
          </w:tcPr>
          <w:p w14:paraId="12D2B8EF" w14:textId="77777777" w:rsidR="000434A5" w:rsidRDefault="000434A5" w:rsidP="00557740">
            <w:pPr>
              <w:jc w:val="center"/>
              <w:rPr>
                <w:rFonts w:ascii="Arial" w:hAnsi="Arial" w:cs="Arial"/>
                <w:color w:val="000000"/>
                <w:szCs w:val="21"/>
              </w:rPr>
            </w:pPr>
            <w:r>
              <w:rPr>
                <w:rFonts w:ascii="Arial" w:hAnsi="Arial" w:cs="Arial"/>
                <w:color w:val="000000"/>
                <w:szCs w:val="21"/>
              </w:rPr>
              <w:t>宁波大学</w:t>
            </w:r>
          </w:p>
        </w:tc>
        <w:tc>
          <w:tcPr>
            <w:tcW w:w="602" w:type="pct"/>
            <w:tcBorders>
              <w:top w:val="nil"/>
              <w:left w:val="nil"/>
              <w:bottom w:val="nil"/>
              <w:right w:val="nil"/>
            </w:tcBorders>
            <w:shd w:val="clear" w:color="auto" w:fill="auto"/>
            <w:noWrap/>
            <w:tcMar>
              <w:top w:w="15" w:type="dxa"/>
              <w:left w:w="15" w:type="dxa"/>
              <w:bottom w:w="0" w:type="dxa"/>
              <w:right w:w="15" w:type="dxa"/>
            </w:tcMar>
            <w:vAlign w:val="center"/>
          </w:tcPr>
          <w:p w14:paraId="390D61B2" w14:textId="77777777" w:rsidR="000434A5" w:rsidRDefault="000434A5" w:rsidP="00557740">
            <w:pPr>
              <w:jc w:val="center"/>
              <w:rPr>
                <w:rFonts w:ascii="Arial" w:hAnsi="Arial" w:cs="Arial"/>
                <w:color w:val="000000"/>
                <w:szCs w:val="21"/>
              </w:rPr>
            </w:pPr>
            <w:r>
              <w:rPr>
                <w:rFonts w:ascii="Arial" w:hAnsi="Arial" w:cs="Arial"/>
                <w:color w:val="000000"/>
                <w:szCs w:val="21"/>
              </w:rPr>
              <w:t>3</w:t>
            </w:r>
          </w:p>
        </w:tc>
      </w:tr>
    </w:tbl>
    <w:p w14:paraId="07F294F2" w14:textId="77777777" w:rsidR="009A1DFC" w:rsidRDefault="009A1DFC" w:rsidP="009A1DFC"/>
    <w:p w14:paraId="2B24DD3E" w14:textId="15B62693" w:rsidR="009A1DFC" w:rsidRPr="0089554F" w:rsidRDefault="009A1DFC" w:rsidP="009A1DFC">
      <w:r>
        <w:rPr>
          <w:rFonts w:hint="eastAsia"/>
        </w:rPr>
        <w:t>附录</w:t>
      </w:r>
      <w:r>
        <w:rPr>
          <w:rFonts w:hint="eastAsia"/>
        </w:rPr>
        <w:t>1.2</w:t>
      </w:r>
    </w:p>
    <w:tbl>
      <w:tblPr>
        <w:tblStyle w:val="ac"/>
        <w:tblW w:w="5000" w:type="pct"/>
        <w:tblLook w:val="04A0" w:firstRow="1" w:lastRow="0" w:firstColumn="1" w:lastColumn="0" w:noHBand="0" w:noVBand="1"/>
      </w:tblPr>
      <w:tblGrid>
        <w:gridCol w:w="936"/>
        <w:gridCol w:w="1817"/>
        <w:gridCol w:w="1395"/>
        <w:gridCol w:w="937"/>
        <w:gridCol w:w="1817"/>
        <w:gridCol w:w="1394"/>
      </w:tblGrid>
      <w:tr w:rsidR="009A1DFC" w:rsidRPr="00431650" w14:paraId="20B38475" w14:textId="77777777" w:rsidTr="009A1DFC">
        <w:trPr>
          <w:trHeight w:val="255"/>
        </w:trPr>
        <w:tc>
          <w:tcPr>
            <w:tcW w:w="564" w:type="pct"/>
            <w:noWrap/>
            <w:vAlign w:val="center"/>
            <w:hideMark/>
          </w:tcPr>
          <w:p w14:paraId="49D13B89" w14:textId="77777777" w:rsidR="00431650" w:rsidRPr="00431650" w:rsidRDefault="00431650" w:rsidP="00431650">
            <w:pPr>
              <w:widowControl/>
              <w:jc w:val="center"/>
              <w:rPr>
                <w:rFonts w:ascii="Arial" w:hAnsi="Arial" w:cs="Arial"/>
                <w:b/>
                <w:bCs/>
                <w:color w:val="000000"/>
                <w:kern w:val="0"/>
                <w:sz w:val="20"/>
                <w:szCs w:val="20"/>
              </w:rPr>
            </w:pPr>
            <w:r w:rsidRPr="00431650">
              <w:rPr>
                <w:rFonts w:ascii="Arial" w:hAnsi="Arial" w:cs="Arial"/>
                <w:b/>
                <w:bCs/>
                <w:color w:val="000000"/>
                <w:kern w:val="0"/>
                <w:sz w:val="20"/>
                <w:szCs w:val="20"/>
              </w:rPr>
              <w:t>年份</w:t>
            </w:r>
          </w:p>
        </w:tc>
        <w:tc>
          <w:tcPr>
            <w:tcW w:w="1095" w:type="pct"/>
            <w:noWrap/>
            <w:vAlign w:val="center"/>
            <w:hideMark/>
          </w:tcPr>
          <w:p w14:paraId="7AE5C8BD" w14:textId="77777777" w:rsidR="00431650" w:rsidRPr="00431650" w:rsidRDefault="00431650" w:rsidP="00431650">
            <w:pPr>
              <w:widowControl/>
              <w:jc w:val="center"/>
              <w:rPr>
                <w:rFonts w:ascii="Arial" w:hAnsi="Arial" w:cs="Arial"/>
                <w:b/>
                <w:bCs/>
                <w:color w:val="000000"/>
                <w:kern w:val="0"/>
                <w:sz w:val="20"/>
                <w:szCs w:val="20"/>
              </w:rPr>
            </w:pPr>
            <w:r w:rsidRPr="00431650">
              <w:rPr>
                <w:rFonts w:ascii="Arial" w:hAnsi="Arial" w:cs="Arial"/>
                <w:b/>
                <w:bCs/>
                <w:color w:val="000000"/>
                <w:kern w:val="0"/>
                <w:sz w:val="20"/>
                <w:szCs w:val="20"/>
              </w:rPr>
              <w:t>学校</w:t>
            </w:r>
          </w:p>
        </w:tc>
        <w:tc>
          <w:tcPr>
            <w:tcW w:w="841" w:type="pct"/>
            <w:noWrap/>
            <w:vAlign w:val="center"/>
            <w:hideMark/>
          </w:tcPr>
          <w:p w14:paraId="5C52EFEC" w14:textId="77777777" w:rsidR="00431650" w:rsidRPr="00431650" w:rsidRDefault="00431650" w:rsidP="00431650">
            <w:pPr>
              <w:widowControl/>
              <w:jc w:val="center"/>
              <w:rPr>
                <w:rFonts w:ascii="Arial" w:hAnsi="Arial" w:cs="Arial"/>
                <w:b/>
                <w:bCs/>
                <w:color w:val="000000"/>
                <w:kern w:val="0"/>
                <w:sz w:val="20"/>
                <w:szCs w:val="20"/>
              </w:rPr>
            </w:pPr>
            <w:r w:rsidRPr="00431650">
              <w:rPr>
                <w:rFonts w:ascii="Arial" w:hAnsi="Arial" w:cs="Arial"/>
                <w:b/>
                <w:bCs/>
                <w:color w:val="000000"/>
                <w:kern w:val="0"/>
                <w:sz w:val="20"/>
                <w:szCs w:val="20"/>
              </w:rPr>
              <w:t>第四指标值</w:t>
            </w:r>
          </w:p>
        </w:tc>
        <w:tc>
          <w:tcPr>
            <w:tcW w:w="565" w:type="pct"/>
            <w:noWrap/>
            <w:vAlign w:val="center"/>
            <w:hideMark/>
          </w:tcPr>
          <w:p w14:paraId="74CB14E9" w14:textId="77777777" w:rsidR="00431650" w:rsidRPr="00431650" w:rsidRDefault="00431650" w:rsidP="00431650">
            <w:pPr>
              <w:widowControl/>
              <w:jc w:val="center"/>
              <w:rPr>
                <w:rFonts w:ascii="Arial" w:hAnsi="Arial" w:cs="Arial"/>
                <w:b/>
                <w:bCs/>
                <w:color w:val="000000"/>
                <w:kern w:val="0"/>
                <w:sz w:val="20"/>
                <w:szCs w:val="20"/>
              </w:rPr>
            </w:pPr>
            <w:r w:rsidRPr="00431650">
              <w:rPr>
                <w:rFonts w:ascii="Arial" w:hAnsi="Arial" w:cs="Arial"/>
                <w:b/>
                <w:bCs/>
                <w:color w:val="000000"/>
                <w:kern w:val="0"/>
                <w:sz w:val="20"/>
                <w:szCs w:val="20"/>
              </w:rPr>
              <w:t>年份</w:t>
            </w:r>
          </w:p>
        </w:tc>
        <w:tc>
          <w:tcPr>
            <w:tcW w:w="1095" w:type="pct"/>
            <w:noWrap/>
            <w:vAlign w:val="center"/>
            <w:hideMark/>
          </w:tcPr>
          <w:p w14:paraId="2DEE293B" w14:textId="77777777" w:rsidR="00431650" w:rsidRPr="00431650" w:rsidRDefault="00431650" w:rsidP="00431650">
            <w:pPr>
              <w:widowControl/>
              <w:jc w:val="center"/>
              <w:rPr>
                <w:rFonts w:ascii="Arial" w:hAnsi="Arial" w:cs="Arial"/>
                <w:b/>
                <w:bCs/>
                <w:color w:val="000000"/>
                <w:kern w:val="0"/>
                <w:sz w:val="20"/>
                <w:szCs w:val="20"/>
              </w:rPr>
            </w:pPr>
            <w:r w:rsidRPr="00431650">
              <w:rPr>
                <w:rFonts w:ascii="Arial" w:hAnsi="Arial" w:cs="Arial"/>
                <w:b/>
                <w:bCs/>
                <w:color w:val="000000"/>
                <w:kern w:val="0"/>
                <w:sz w:val="20"/>
                <w:szCs w:val="20"/>
              </w:rPr>
              <w:t>学校</w:t>
            </w:r>
          </w:p>
        </w:tc>
        <w:tc>
          <w:tcPr>
            <w:tcW w:w="841" w:type="pct"/>
            <w:noWrap/>
            <w:vAlign w:val="center"/>
            <w:hideMark/>
          </w:tcPr>
          <w:p w14:paraId="24B07635" w14:textId="77777777" w:rsidR="00431650" w:rsidRPr="00431650" w:rsidRDefault="00431650" w:rsidP="00431650">
            <w:pPr>
              <w:widowControl/>
              <w:jc w:val="center"/>
              <w:rPr>
                <w:rFonts w:ascii="Arial" w:hAnsi="Arial" w:cs="Arial"/>
                <w:b/>
                <w:bCs/>
                <w:color w:val="000000"/>
                <w:kern w:val="0"/>
                <w:sz w:val="20"/>
                <w:szCs w:val="20"/>
              </w:rPr>
            </w:pPr>
            <w:r w:rsidRPr="00431650">
              <w:rPr>
                <w:rFonts w:ascii="Arial" w:hAnsi="Arial" w:cs="Arial"/>
                <w:b/>
                <w:bCs/>
                <w:color w:val="000000"/>
                <w:kern w:val="0"/>
                <w:sz w:val="20"/>
                <w:szCs w:val="20"/>
              </w:rPr>
              <w:t>第四指标值</w:t>
            </w:r>
          </w:p>
        </w:tc>
      </w:tr>
      <w:tr w:rsidR="00431650" w:rsidRPr="00431650" w14:paraId="7CEA24F9" w14:textId="77777777" w:rsidTr="009A1DFC">
        <w:trPr>
          <w:trHeight w:val="255"/>
        </w:trPr>
        <w:tc>
          <w:tcPr>
            <w:tcW w:w="564" w:type="pct"/>
            <w:noWrap/>
            <w:vAlign w:val="center"/>
            <w:hideMark/>
          </w:tcPr>
          <w:p w14:paraId="21ED2EA2" w14:textId="77777777" w:rsidR="00431650" w:rsidRPr="00431650" w:rsidRDefault="00431650" w:rsidP="00431650">
            <w:pPr>
              <w:widowControl/>
              <w:jc w:val="center"/>
              <w:rPr>
                <w:rFonts w:ascii="Arial" w:hAnsi="Arial" w:cs="Arial"/>
                <w:color w:val="000000"/>
                <w:kern w:val="0"/>
                <w:sz w:val="20"/>
                <w:szCs w:val="20"/>
              </w:rPr>
            </w:pPr>
            <w:r w:rsidRPr="00431650">
              <w:rPr>
                <w:rFonts w:ascii="Arial" w:hAnsi="Arial" w:cs="Arial"/>
                <w:color w:val="000000"/>
                <w:kern w:val="0"/>
                <w:sz w:val="20"/>
                <w:szCs w:val="20"/>
              </w:rPr>
              <w:t>2014</w:t>
            </w:r>
          </w:p>
        </w:tc>
        <w:tc>
          <w:tcPr>
            <w:tcW w:w="1095" w:type="pct"/>
            <w:noWrap/>
            <w:vAlign w:val="center"/>
            <w:hideMark/>
          </w:tcPr>
          <w:p w14:paraId="2322C42F" w14:textId="77777777" w:rsidR="00431650" w:rsidRPr="00431650" w:rsidRDefault="00431650" w:rsidP="00431650">
            <w:pPr>
              <w:widowControl/>
              <w:jc w:val="center"/>
              <w:rPr>
                <w:rFonts w:ascii="Arial" w:hAnsi="Arial" w:cs="Arial"/>
                <w:color w:val="000000"/>
                <w:kern w:val="0"/>
                <w:sz w:val="20"/>
                <w:szCs w:val="20"/>
              </w:rPr>
            </w:pPr>
            <w:r w:rsidRPr="00431650">
              <w:rPr>
                <w:rFonts w:ascii="Arial" w:hAnsi="Arial" w:cs="Arial"/>
                <w:color w:val="000000"/>
                <w:kern w:val="0"/>
                <w:sz w:val="20"/>
                <w:szCs w:val="20"/>
              </w:rPr>
              <w:t>浙江师范大学</w:t>
            </w:r>
          </w:p>
        </w:tc>
        <w:tc>
          <w:tcPr>
            <w:tcW w:w="841" w:type="pct"/>
            <w:noWrap/>
            <w:vAlign w:val="center"/>
            <w:hideMark/>
          </w:tcPr>
          <w:p w14:paraId="07CD15EB" w14:textId="77777777" w:rsidR="00431650" w:rsidRPr="00431650" w:rsidRDefault="00431650" w:rsidP="00431650">
            <w:pPr>
              <w:widowControl/>
              <w:jc w:val="center"/>
              <w:rPr>
                <w:rFonts w:ascii="Arial" w:hAnsi="Arial" w:cs="Arial"/>
                <w:color w:val="000000"/>
                <w:kern w:val="0"/>
                <w:sz w:val="20"/>
                <w:szCs w:val="20"/>
              </w:rPr>
            </w:pPr>
            <w:r w:rsidRPr="00431650">
              <w:rPr>
                <w:rFonts w:ascii="Arial" w:hAnsi="Arial" w:cs="Arial"/>
                <w:color w:val="000000"/>
                <w:kern w:val="0"/>
                <w:sz w:val="20"/>
                <w:szCs w:val="20"/>
              </w:rPr>
              <w:t>0.275638002</w:t>
            </w:r>
          </w:p>
        </w:tc>
        <w:tc>
          <w:tcPr>
            <w:tcW w:w="565" w:type="pct"/>
            <w:noWrap/>
            <w:vAlign w:val="center"/>
            <w:hideMark/>
          </w:tcPr>
          <w:p w14:paraId="61CE9FDA" w14:textId="77777777" w:rsidR="00431650" w:rsidRPr="00431650" w:rsidRDefault="00431650" w:rsidP="00431650">
            <w:pPr>
              <w:widowControl/>
              <w:jc w:val="center"/>
              <w:rPr>
                <w:rFonts w:ascii="Arial" w:hAnsi="Arial" w:cs="Arial"/>
                <w:color w:val="000000"/>
                <w:kern w:val="0"/>
                <w:sz w:val="20"/>
                <w:szCs w:val="20"/>
              </w:rPr>
            </w:pPr>
            <w:r w:rsidRPr="00431650">
              <w:rPr>
                <w:rFonts w:ascii="Arial" w:hAnsi="Arial" w:cs="Arial"/>
                <w:color w:val="000000"/>
                <w:kern w:val="0"/>
                <w:sz w:val="20"/>
                <w:szCs w:val="20"/>
              </w:rPr>
              <w:t>2016</w:t>
            </w:r>
          </w:p>
        </w:tc>
        <w:tc>
          <w:tcPr>
            <w:tcW w:w="1095" w:type="pct"/>
            <w:noWrap/>
            <w:vAlign w:val="center"/>
            <w:hideMark/>
          </w:tcPr>
          <w:p w14:paraId="4ED752F9" w14:textId="77777777" w:rsidR="00431650" w:rsidRPr="00431650" w:rsidRDefault="00431650" w:rsidP="00431650">
            <w:pPr>
              <w:widowControl/>
              <w:jc w:val="center"/>
              <w:rPr>
                <w:rFonts w:ascii="Arial" w:hAnsi="Arial" w:cs="Arial"/>
                <w:color w:val="000000"/>
                <w:kern w:val="0"/>
                <w:sz w:val="20"/>
                <w:szCs w:val="20"/>
              </w:rPr>
            </w:pPr>
            <w:r w:rsidRPr="00431650">
              <w:rPr>
                <w:rFonts w:ascii="Arial" w:hAnsi="Arial" w:cs="Arial"/>
                <w:color w:val="000000"/>
                <w:kern w:val="0"/>
                <w:sz w:val="20"/>
                <w:szCs w:val="20"/>
              </w:rPr>
              <w:t>浙江财经大学</w:t>
            </w:r>
          </w:p>
        </w:tc>
        <w:tc>
          <w:tcPr>
            <w:tcW w:w="841" w:type="pct"/>
            <w:noWrap/>
            <w:vAlign w:val="center"/>
            <w:hideMark/>
          </w:tcPr>
          <w:p w14:paraId="35970010" w14:textId="77777777" w:rsidR="00431650" w:rsidRPr="00431650" w:rsidRDefault="00431650" w:rsidP="00431650">
            <w:pPr>
              <w:widowControl/>
              <w:jc w:val="center"/>
              <w:rPr>
                <w:rFonts w:ascii="Arial" w:hAnsi="Arial" w:cs="Arial"/>
                <w:color w:val="000000"/>
                <w:kern w:val="0"/>
                <w:sz w:val="20"/>
                <w:szCs w:val="20"/>
              </w:rPr>
            </w:pPr>
            <w:r w:rsidRPr="00431650">
              <w:rPr>
                <w:rFonts w:ascii="Arial" w:hAnsi="Arial" w:cs="Arial"/>
                <w:color w:val="000000"/>
                <w:kern w:val="0"/>
                <w:sz w:val="20"/>
                <w:szCs w:val="20"/>
              </w:rPr>
              <w:t>0.266665998</w:t>
            </w:r>
          </w:p>
        </w:tc>
      </w:tr>
      <w:tr w:rsidR="00431650" w:rsidRPr="00431650" w14:paraId="1295460F" w14:textId="77777777" w:rsidTr="009A1DFC">
        <w:trPr>
          <w:trHeight w:val="255"/>
        </w:trPr>
        <w:tc>
          <w:tcPr>
            <w:tcW w:w="564" w:type="pct"/>
            <w:noWrap/>
            <w:vAlign w:val="center"/>
            <w:hideMark/>
          </w:tcPr>
          <w:p w14:paraId="3D996961" w14:textId="77777777" w:rsidR="00431650" w:rsidRPr="00431650" w:rsidRDefault="00431650" w:rsidP="00431650">
            <w:pPr>
              <w:widowControl/>
              <w:jc w:val="center"/>
              <w:rPr>
                <w:rFonts w:ascii="Arial" w:hAnsi="Arial" w:cs="Arial"/>
                <w:color w:val="000000"/>
                <w:kern w:val="0"/>
                <w:sz w:val="20"/>
                <w:szCs w:val="20"/>
              </w:rPr>
            </w:pPr>
            <w:r w:rsidRPr="00431650">
              <w:rPr>
                <w:rFonts w:ascii="Arial" w:hAnsi="Arial" w:cs="Arial"/>
                <w:color w:val="000000"/>
                <w:kern w:val="0"/>
                <w:sz w:val="20"/>
                <w:szCs w:val="20"/>
              </w:rPr>
              <w:t>2014</w:t>
            </w:r>
          </w:p>
        </w:tc>
        <w:tc>
          <w:tcPr>
            <w:tcW w:w="1095" w:type="pct"/>
            <w:noWrap/>
            <w:vAlign w:val="center"/>
            <w:hideMark/>
          </w:tcPr>
          <w:p w14:paraId="416C9112" w14:textId="77777777" w:rsidR="00431650" w:rsidRPr="00431650" w:rsidRDefault="00431650" w:rsidP="00431650">
            <w:pPr>
              <w:widowControl/>
              <w:jc w:val="center"/>
              <w:rPr>
                <w:rFonts w:ascii="Arial" w:hAnsi="Arial" w:cs="Arial"/>
                <w:color w:val="000000"/>
                <w:kern w:val="0"/>
                <w:sz w:val="20"/>
                <w:szCs w:val="20"/>
              </w:rPr>
            </w:pPr>
            <w:r w:rsidRPr="00431650">
              <w:rPr>
                <w:rFonts w:ascii="Arial" w:hAnsi="Arial" w:cs="Arial"/>
                <w:color w:val="000000"/>
                <w:kern w:val="0"/>
                <w:sz w:val="20"/>
                <w:szCs w:val="20"/>
              </w:rPr>
              <w:t>浙江工商大学</w:t>
            </w:r>
          </w:p>
        </w:tc>
        <w:tc>
          <w:tcPr>
            <w:tcW w:w="841" w:type="pct"/>
            <w:noWrap/>
            <w:vAlign w:val="center"/>
            <w:hideMark/>
          </w:tcPr>
          <w:p w14:paraId="7D06296A" w14:textId="77777777" w:rsidR="00431650" w:rsidRPr="00431650" w:rsidRDefault="00431650" w:rsidP="00431650">
            <w:pPr>
              <w:widowControl/>
              <w:jc w:val="center"/>
              <w:rPr>
                <w:rFonts w:ascii="Arial" w:hAnsi="Arial" w:cs="Arial"/>
                <w:color w:val="000000"/>
                <w:kern w:val="0"/>
                <w:sz w:val="20"/>
                <w:szCs w:val="20"/>
              </w:rPr>
            </w:pPr>
            <w:r w:rsidRPr="00431650">
              <w:rPr>
                <w:rFonts w:ascii="Arial" w:hAnsi="Arial" w:cs="Arial"/>
                <w:color w:val="000000"/>
                <w:kern w:val="0"/>
                <w:sz w:val="20"/>
                <w:szCs w:val="20"/>
              </w:rPr>
              <w:t>0.321122003</w:t>
            </w:r>
          </w:p>
        </w:tc>
        <w:tc>
          <w:tcPr>
            <w:tcW w:w="565" w:type="pct"/>
            <w:noWrap/>
            <w:vAlign w:val="center"/>
            <w:hideMark/>
          </w:tcPr>
          <w:p w14:paraId="706FCB74" w14:textId="77777777" w:rsidR="00431650" w:rsidRPr="00431650" w:rsidRDefault="00431650" w:rsidP="00431650">
            <w:pPr>
              <w:widowControl/>
              <w:jc w:val="center"/>
              <w:rPr>
                <w:rFonts w:ascii="Arial" w:hAnsi="Arial" w:cs="Arial"/>
                <w:color w:val="000000"/>
                <w:kern w:val="0"/>
                <w:sz w:val="20"/>
                <w:szCs w:val="20"/>
              </w:rPr>
            </w:pPr>
            <w:r w:rsidRPr="00431650">
              <w:rPr>
                <w:rFonts w:ascii="Arial" w:hAnsi="Arial" w:cs="Arial"/>
                <w:color w:val="000000"/>
                <w:kern w:val="0"/>
                <w:sz w:val="20"/>
                <w:szCs w:val="20"/>
              </w:rPr>
              <w:t>2016</w:t>
            </w:r>
          </w:p>
        </w:tc>
        <w:tc>
          <w:tcPr>
            <w:tcW w:w="1095" w:type="pct"/>
            <w:noWrap/>
            <w:vAlign w:val="center"/>
            <w:hideMark/>
          </w:tcPr>
          <w:p w14:paraId="0BDD1C67" w14:textId="77777777" w:rsidR="00431650" w:rsidRPr="00431650" w:rsidRDefault="00431650" w:rsidP="00431650">
            <w:pPr>
              <w:widowControl/>
              <w:jc w:val="center"/>
              <w:rPr>
                <w:rFonts w:ascii="Arial" w:hAnsi="Arial" w:cs="Arial"/>
                <w:color w:val="000000"/>
                <w:kern w:val="0"/>
                <w:sz w:val="20"/>
                <w:szCs w:val="20"/>
              </w:rPr>
            </w:pPr>
            <w:r w:rsidRPr="00431650">
              <w:rPr>
                <w:rFonts w:ascii="Arial" w:hAnsi="Arial" w:cs="Arial"/>
                <w:color w:val="000000"/>
                <w:kern w:val="0"/>
                <w:sz w:val="20"/>
                <w:szCs w:val="20"/>
              </w:rPr>
              <w:t>杭州电子科技大学</w:t>
            </w:r>
          </w:p>
        </w:tc>
        <w:tc>
          <w:tcPr>
            <w:tcW w:w="841" w:type="pct"/>
            <w:noWrap/>
            <w:vAlign w:val="center"/>
            <w:hideMark/>
          </w:tcPr>
          <w:p w14:paraId="3C974740" w14:textId="77777777" w:rsidR="00431650" w:rsidRPr="00431650" w:rsidRDefault="00431650" w:rsidP="00431650">
            <w:pPr>
              <w:widowControl/>
              <w:jc w:val="center"/>
              <w:rPr>
                <w:rFonts w:ascii="Arial" w:hAnsi="Arial" w:cs="Arial"/>
                <w:color w:val="000000"/>
                <w:kern w:val="0"/>
                <w:sz w:val="20"/>
                <w:szCs w:val="20"/>
              </w:rPr>
            </w:pPr>
            <w:r w:rsidRPr="00431650">
              <w:rPr>
                <w:rFonts w:ascii="Arial" w:hAnsi="Arial" w:cs="Arial"/>
                <w:color w:val="000000"/>
                <w:kern w:val="0"/>
                <w:sz w:val="20"/>
                <w:szCs w:val="20"/>
              </w:rPr>
              <w:t>0.224920304</w:t>
            </w:r>
          </w:p>
        </w:tc>
      </w:tr>
      <w:tr w:rsidR="00431650" w:rsidRPr="00431650" w14:paraId="2760EB03" w14:textId="77777777" w:rsidTr="009A1DFC">
        <w:trPr>
          <w:trHeight w:val="255"/>
        </w:trPr>
        <w:tc>
          <w:tcPr>
            <w:tcW w:w="564" w:type="pct"/>
            <w:noWrap/>
            <w:vAlign w:val="center"/>
            <w:hideMark/>
          </w:tcPr>
          <w:p w14:paraId="03AD5ED5" w14:textId="77777777" w:rsidR="00431650" w:rsidRPr="00431650" w:rsidRDefault="00431650" w:rsidP="00431650">
            <w:pPr>
              <w:widowControl/>
              <w:jc w:val="center"/>
              <w:rPr>
                <w:rFonts w:ascii="Arial" w:hAnsi="Arial" w:cs="Arial"/>
                <w:color w:val="000000"/>
                <w:kern w:val="0"/>
                <w:sz w:val="20"/>
                <w:szCs w:val="20"/>
              </w:rPr>
            </w:pPr>
            <w:r w:rsidRPr="00431650">
              <w:rPr>
                <w:rFonts w:ascii="Arial" w:hAnsi="Arial" w:cs="Arial"/>
                <w:color w:val="000000"/>
                <w:kern w:val="0"/>
                <w:sz w:val="20"/>
                <w:szCs w:val="20"/>
              </w:rPr>
              <w:t>2014</w:t>
            </w:r>
          </w:p>
        </w:tc>
        <w:tc>
          <w:tcPr>
            <w:tcW w:w="1095" w:type="pct"/>
            <w:noWrap/>
            <w:vAlign w:val="center"/>
            <w:hideMark/>
          </w:tcPr>
          <w:p w14:paraId="2D1BB964" w14:textId="77777777" w:rsidR="00431650" w:rsidRPr="00431650" w:rsidRDefault="00431650" w:rsidP="00431650">
            <w:pPr>
              <w:widowControl/>
              <w:jc w:val="center"/>
              <w:rPr>
                <w:rFonts w:ascii="Arial" w:hAnsi="Arial" w:cs="Arial"/>
                <w:color w:val="000000"/>
                <w:kern w:val="0"/>
                <w:sz w:val="20"/>
                <w:szCs w:val="20"/>
              </w:rPr>
            </w:pPr>
            <w:r w:rsidRPr="00431650">
              <w:rPr>
                <w:rFonts w:ascii="Arial" w:hAnsi="Arial" w:cs="Arial"/>
                <w:color w:val="000000"/>
                <w:kern w:val="0"/>
                <w:sz w:val="20"/>
                <w:szCs w:val="20"/>
              </w:rPr>
              <w:t>温州大学</w:t>
            </w:r>
          </w:p>
        </w:tc>
        <w:tc>
          <w:tcPr>
            <w:tcW w:w="841" w:type="pct"/>
            <w:noWrap/>
            <w:vAlign w:val="center"/>
            <w:hideMark/>
          </w:tcPr>
          <w:p w14:paraId="1BA40B05" w14:textId="77777777" w:rsidR="00431650" w:rsidRPr="00431650" w:rsidRDefault="00431650" w:rsidP="00431650">
            <w:pPr>
              <w:widowControl/>
              <w:jc w:val="center"/>
              <w:rPr>
                <w:rFonts w:ascii="Arial" w:hAnsi="Arial" w:cs="Arial"/>
                <w:color w:val="000000"/>
                <w:kern w:val="0"/>
                <w:sz w:val="20"/>
                <w:szCs w:val="20"/>
              </w:rPr>
            </w:pPr>
            <w:r w:rsidRPr="00431650">
              <w:rPr>
                <w:rFonts w:ascii="Arial" w:hAnsi="Arial" w:cs="Arial"/>
                <w:color w:val="000000"/>
                <w:kern w:val="0"/>
                <w:sz w:val="20"/>
                <w:szCs w:val="20"/>
              </w:rPr>
              <w:t>0.184670001</w:t>
            </w:r>
          </w:p>
        </w:tc>
        <w:tc>
          <w:tcPr>
            <w:tcW w:w="565" w:type="pct"/>
            <w:noWrap/>
            <w:vAlign w:val="center"/>
            <w:hideMark/>
          </w:tcPr>
          <w:p w14:paraId="7F47828C" w14:textId="77777777" w:rsidR="00431650" w:rsidRPr="00431650" w:rsidRDefault="00431650" w:rsidP="00431650">
            <w:pPr>
              <w:widowControl/>
              <w:jc w:val="center"/>
              <w:rPr>
                <w:rFonts w:ascii="Arial" w:hAnsi="Arial" w:cs="Arial"/>
                <w:color w:val="000000"/>
                <w:kern w:val="0"/>
                <w:sz w:val="20"/>
                <w:szCs w:val="20"/>
              </w:rPr>
            </w:pPr>
            <w:r w:rsidRPr="00431650">
              <w:rPr>
                <w:rFonts w:ascii="Arial" w:hAnsi="Arial" w:cs="Arial"/>
                <w:color w:val="000000"/>
                <w:kern w:val="0"/>
                <w:sz w:val="20"/>
                <w:szCs w:val="20"/>
              </w:rPr>
              <w:t>2017</w:t>
            </w:r>
          </w:p>
        </w:tc>
        <w:tc>
          <w:tcPr>
            <w:tcW w:w="1095" w:type="pct"/>
            <w:noWrap/>
            <w:vAlign w:val="center"/>
            <w:hideMark/>
          </w:tcPr>
          <w:p w14:paraId="75683CDA" w14:textId="77777777" w:rsidR="00431650" w:rsidRPr="00431650" w:rsidRDefault="00431650" w:rsidP="00431650">
            <w:pPr>
              <w:widowControl/>
              <w:jc w:val="center"/>
              <w:rPr>
                <w:rFonts w:ascii="Arial" w:hAnsi="Arial" w:cs="Arial"/>
                <w:color w:val="000000"/>
                <w:kern w:val="0"/>
                <w:sz w:val="20"/>
                <w:szCs w:val="20"/>
              </w:rPr>
            </w:pPr>
            <w:r w:rsidRPr="00431650">
              <w:rPr>
                <w:rFonts w:ascii="Arial" w:hAnsi="Arial" w:cs="Arial"/>
                <w:color w:val="000000"/>
                <w:kern w:val="0"/>
                <w:sz w:val="20"/>
                <w:szCs w:val="20"/>
              </w:rPr>
              <w:t>浙江师范大学</w:t>
            </w:r>
          </w:p>
        </w:tc>
        <w:tc>
          <w:tcPr>
            <w:tcW w:w="841" w:type="pct"/>
            <w:noWrap/>
            <w:vAlign w:val="center"/>
            <w:hideMark/>
          </w:tcPr>
          <w:p w14:paraId="3AF36B1C" w14:textId="77777777" w:rsidR="00431650" w:rsidRPr="00431650" w:rsidRDefault="00431650" w:rsidP="00431650">
            <w:pPr>
              <w:widowControl/>
              <w:jc w:val="center"/>
              <w:rPr>
                <w:rFonts w:ascii="Arial" w:hAnsi="Arial" w:cs="Arial"/>
                <w:color w:val="000000"/>
                <w:kern w:val="0"/>
                <w:sz w:val="20"/>
                <w:szCs w:val="20"/>
              </w:rPr>
            </w:pPr>
            <w:r w:rsidRPr="00431650">
              <w:rPr>
                <w:rFonts w:ascii="Arial" w:hAnsi="Arial" w:cs="Arial"/>
                <w:color w:val="000000"/>
                <w:kern w:val="0"/>
                <w:sz w:val="20"/>
                <w:szCs w:val="20"/>
              </w:rPr>
              <w:t>0.103186664</w:t>
            </w:r>
          </w:p>
        </w:tc>
      </w:tr>
      <w:tr w:rsidR="00431650" w:rsidRPr="00431650" w14:paraId="79EF2177" w14:textId="77777777" w:rsidTr="009A1DFC">
        <w:trPr>
          <w:trHeight w:val="255"/>
        </w:trPr>
        <w:tc>
          <w:tcPr>
            <w:tcW w:w="564" w:type="pct"/>
            <w:noWrap/>
            <w:vAlign w:val="center"/>
            <w:hideMark/>
          </w:tcPr>
          <w:p w14:paraId="4C24A3C3" w14:textId="77777777" w:rsidR="00431650" w:rsidRPr="00431650" w:rsidRDefault="00431650" w:rsidP="00431650">
            <w:pPr>
              <w:widowControl/>
              <w:jc w:val="center"/>
              <w:rPr>
                <w:rFonts w:ascii="Arial" w:hAnsi="Arial" w:cs="Arial"/>
                <w:color w:val="000000"/>
                <w:kern w:val="0"/>
                <w:sz w:val="20"/>
                <w:szCs w:val="20"/>
              </w:rPr>
            </w:pPr>
            <w:r w:rsidRPr="00431650">
              <w:rPr>
                <w:rFonts w:ascii="Arial" w:hAnsi="Arial" w:cs="Arial"/>
                <w:color w:val="000000"/>
                <w:kern w:val="0"/>
                <w:sz w:val="20"/>
                <w:szCs w:val="20"/>
              </w:rPr>
              <w:t>2014</w:t>
            </w:r>
          </w:p>
        </w:tc>
        <w:tc>
          <w:tcPr>
            <w:tcW w:w="1095" w:type="pct"/>
            <w:noWrap/>
            <w:vAlign w:val="center"/>
            <w:hideMark/>
          </w:tcPr>
          <w:p w14:paraId="34AB493B" w14:textId="77777777" w:rsidR="00431650" w:rsidRPr="00431650" w:rsidRDefault="00431650" w:rsidP="00431650">
            <w:pPr>
              <w:widowControl/>
              <w:jc w:val="center"/>
              <w:rPr>
                <w:rFonts w:ascii="Arial" w:hAnsi="Arial" w:cs="Arial"/>
                <w:color w:val="000000"/>
                <w:kern w:val="0"/>
                <w:sz w:val="20"/>
                <w:szCs w:val="20"/>
              </w:rPr>
            </w:pPr>
            <w:r w:rsidRPr="00431650">
              <w:rPr>
                <w:rFonts w:ascii="Arial" w:hAnsi="Arial" w:cs="Arial"/>
                <w:color w:val="000000"/>
                <w:kern w:val="0"/>
                <w:sz w:val="20"/>
                <w:szCs w:val="20"/>
              </w:rPr>
              <w:t>宁波大学</w:t>
            </w:r>
          </w:p>
        </w:tc>
        <w:tc>
          <w:tcPr>
            <w:tcW w:w="841" w:type="pct"/>
            <w:noWrap/>
            <w:vAlign w:val="center"/>
            <w:hideMark/>
          </w:tcPr>
          <w:p w14:paraId="2A252AA9" w14:textId="77777777" w:rsidR="00431650" w:rsidRPr="00431650" w:rsidRDefault="00431650" w:rsidP="00431650">
            <w:pPr>
              <w:widowControl/>
              <w:jc w:val="center"/>
              <w:rPr>
                <w:rFonts w:ascii="Arial" w:hAnsi="Arial" w:cs="Arial"/>
                <w:color w:val="000000"/>
                <w:kern w:val="0"/>
                <w:sz w:val="20"/>
                <w:szCs w:val="20"/>
              </w:rPr>
            </w:pPr>
            <w:r w:rsidRPr="00431650">
              <w:rPr>
                <w:rFonts w:ascii="Arial" w:hAnsi="Arial" w:cs="Arial"/>
                <w:color w:val="000000"/>
                <w:kern w:val="0"/>
                <w:sz w:val="20"/>
                <w:szCs w:val="20"/>
              </w:rPr>
              <w:t>0.321964402</w:t>
            </w:r>
          </w:p>
        </w:tc>
        <w:tc>
          <w:tcPr>
            <w:tcW w:w="565" w:type="pct"/>
            <w:noWrap/>
            <w:vAlign w:val="center"/>
            <w:hideMark/>
          </w:tcPr>
          <w:p w14:paraId="6EE26125" w14:textId="77777777" w:rsidR="00431650" w:rsidRPr="00431650" w:rsidRDefault="00431650" w:rsidP="00431650">
            <w:pPr>
              <w:widowControl/>
              <w:jc w:val="center"/>
              <w:rPr>
                <w:rFonts w:ascii="Arial" w:hAnsi="Arial" w:cs="Arial"/>
                <w:color w:val="000000"/>
                <w:kern w:val="0"/>
                <w:sz w:val="20"/>
                <w:szCs w:val="20"/>
              </w:rPr>
            </w:pPr>
            <w:r w:rsidRPr="00431650">
              <w:rPr>
                <w:rFonts w:ascii="Arial" w:hAnsi="Arial" w:cs="Arial"/>
                <w:color w:val="000000"/>
                <w:kern w:val="0"/>
                <w:sz w:val="20"/>
                <w:szCs w:val="20"/>
              </w:rPr>
              <w:t>2017</w:t>
            </w:r>
          </w:p>
        </w:tc>
        <w:tc>
          <w:tcPr>
            <w:tcW w:w="1095" w:type="pct"/>
            <w:noWrap/>
            <w:vAlign w:val="center"/>
            <w:hideMark/>
          </w:tcPr>
          <w:p w14:paraId="7DB5BAC7" w14:textId="77777777" w:rsidR="00431650" w:rsidRPr="00431650" w:rsidRDefault="00431650" w:rsidP="00431650">
            <w:pPr>
              <w:widowControl/>
              <w:jc w:val="center"/>
              <w:rPr>
                <w:rFonts w:ascii="Arial" w:hAnsi="Arial" w:cs="Arial"/>
                <w:color w:val="000000"/>
                <w:kern w:val="0"/>
                <w:sz w:val="20"/>
                <w:szCs w:val="20"/>
              </w:rPr>
            </w:pPr>
            <w:r w:rsidRPr="00431650">
              <w:rPr>
                <w:rFonts w:ascii="Arial" w:hAnsi="Arial" w:cs="Arial"/>
                <w:color w:val="000000"/>
                <w:kern w:val="0"/>
                <w:sz w:val="20"/>
                <w:szCs w:val="20"/>
              </w:rPr>
              <w:t>浙江工商大学</w:t>
            </w:r>
          </w:p>
        </w:tc>
        <w:tc>
          <w:tcPr>
            <w:tcW w:w="841" w:type="pct"/>
            <w:noWrap/>
            <w:vAlign w:val="center"/>
            <w:hideMark/>
          </w:tcPr>
          <w:p w14:paraId="3FCB6BB0" w14:textId="77777777" w:rsidR="00431650" w:rsidRPr="00431650" w:rsidRDefault="00431650" w:rsidP="00431650">
            <w:pPr>
              <w:widowControl/>
              <w:jc w:val="center"/>
              <w:rPr>
                <w:rFonts w:ascii="Arial" w:hAnsi="Arial" w:cs="Arial"/>
                <w:color w:val="000000"/>
                <w:kern w:val="0"/>
                <w:sz w:val="20"/>
                <w:szCs w:val="20"/>
              </w:rPr>
            </w:pPr>
            <w:r w:rsidRPr="00431650">
              <w:rPr>
                <w:rFonts w:ascii="Arial" w:hAnsi="Arial" w:cs="Arial"/>
                <w:color w:val="000000"/>
                <w:kern w:val="0"/>
                <w:sz w:val="20"/>
                <w:szCs w:val="20"/>
              </w:rPr>
              <w:t>0.165758887</w:t>
            </w:r>
          </w:p>
        </w:tc>
      </w:tr>
      <w:tr w:rsidR="00431650" w:rsidRPr="00431650" w14:paraId="00322008" w14:textId="77777777" w:rsidTr="009A1DFC">
        <w:trPr>
          <w:trHeight w:val="255"/>
        </w:trPr>
        <w:tc>
          <w:tcPr>
            <w:tcW w:w="564" w:type="pct"/>
            <w:noWrap/>
            <w:vAlign w:val="center"/>
            <w:hideMark/>
          </w:tcPr>
          <w:p w14:paraId="65E3CCF6" w14:textId="77777777" w:rsidR="00431650" w:rsidRPr="00431650" w:rsidRDefault="00431650" w:rsidP="00431650">
            <w:pPr>
              <w:widowControl/>
              <w:jc w:val="center"/>
              <w:rPr>
                <w:rFonts w:ascii="Arial" w:hAnsi="Arial" w:cs="Arial"/>
                <w:color w:val="000000"/>
                <w:kern w:val="0"/>
                <w:sz w:val="20"/>
                <w:szCs w:val="20"/>
              </w:rPr>
            </w:pPr>
            <w:r w:rsidRPr="00431650">
              <w:rPr>
                <w:rFonts w:ascii="Arial" w:hAnsi="Arial" w:cs="Arial"/>
                <w:color w:val="000000"/>
                <w:kern w:val="0"/>
                <w:sz w:val="20"/>
                <w:szCs w:val="20"/>
              </w:rPr>
              <w:t>2014</w:t>
            </w:r>
          </w:p>
        </w:tc>
        <w:tc>
          <w:tcPr>
            <w:tcW w:w="1095" w:type="pct"/>
            <w:noWrap/>
            <w:vAlign w:val="center"/>
            <w:hideMark/>
          </w:tcPr>
          <w:p w14:paraId="6F3AE796" w14:textId="77777777" w:rsidR="00431650" w:rsidRPr="00431650" w:rsidRDefault="00431650" w:rsidP="00431650">
            <w:pPr>
              <w:widowControl/>
              <w:jc w:val="center"/>
              <w:rPr>
                <w:rFonts w:ascii="Arial" w:hAnsi="Arial" w:cs="Arial"/>
                <w:color w:val="000000"/>
                <w:kern w:val="0"/>
                <w:sz w:val="20"/>
                <w:szCs w:val="20"/>
              </w:rPr>
            </w:pPr>
            <w:r w:rsidRPr="00431650">
              <w:rPr>
                <w:rFonts w:ascii="Arial" w:hAnsi="Arial" w:cs="Arial"/>
                <w:color w:val="000000"/>
                <w:kern w:val="0"/>
                <w:sz w:val="20"/>
                <w:szCs w:val="20"/>
              </w:rPr>
              <w:t>浙江大学</w:t>
            </w:r>
          </w:p>
        </w:tc>
        <w:tc>
          <w:tcPr>
            <w:tcW w:w="841" w:type="pct"/>
            <w:noWrap/>
            <w:vAlign w:val="center"/>
            <w:hideMark/>
          </w:tcPr>
          <w:p w14:paraId="41D346C0" w14:textId="77777777" w:rsidR="00431650" w:rsidRPr="00431650" w:rsidRDefault="00431650" w:rsidP="00431650">
            <w:pPr>
              <w:widowControl/>
              <w:jc w:val="center"/>
              <w:rPr>
                <w:rFonts w:ascii="Arial" w:hAnsi="Arial" w:cs="Arial"/>
                <w:color w:val="000000"/>
                <w:kern w:val="0"/>
                <w:sz w:val="20"/>
                <w:szCs w:val="20"/>
              </w:rPr>
            </w:pPr>
            <w:r w:rsidRPr="00431650">
              <w:rPr>
                <w:rFonts w:ascii="Arial" w:hAnsi="Arial" w:cs="Arial"/>
                <w:color w:val="000000"/>
                <w:kern w:val="0"/>
                <w:sz w:val="20"/>
                <w:szCs w:val="20"/>
              </w:rPr>
              <w:t>0.184670001</w:t>
            </w:r>
          </w:p>
        </w:tc>
        <w:tc>
          <w:tcPr>
            <w:tcW w:w="565" w:type="pct"/>
            <w:noWrap/>
            <w:vAlign w:val="center"/>
            <w:hideMark/>
          </w:tcPr>
          <w:p w14:paraId="614E04E5" w14:textId="77777777" w:rsidR="00431650" w:rsidRPr="00431650" w:rsidRDefault="00431650" w:rsidP="00431650">
            <w:pPr>
              <w:widowControl/>
              <w:jc w:val="center"/>
              <w:rPr>
                <w:rFonts w:ascii="Arial" w:hAnsi="Arial" w:cs="Arial"/>
                <w:color w:val="000000"/>
                <w:kern w:val="0"/>
                <w:sz w:val="20"/>
                <w:szCs w:val="20"/>
              </w:rPr>
            </w:pPr>
            <w:r w:rsidRPr="00431650">
              <w:rPr>
                <w:rFonts w:ascii="Arial" w:hAnsi="Arial" w:cs="Arial"/>
                <w:color w:val="000000"/>
                <w:kern w:val="0"/>
                <w:sz w:val="20"/>
                <w:szCs w:val="20"/>
              </w:rPr>
              <w:t>2017</w:t>
            </w:r>
          </w:p>
        </w:tc>
        <w:tc>
          <w:tcPr>
            <w:tcW w:w="1095" w:type="pct"/>
            <w:noWrap/>
            <w:vAlign w:val="center"/>
            <w:hideMark/>
          </w:tcPr>
          <w:p w14:paraId="091EBA88" w14:textId="77777777" w:rsidR="00431650" w:rsidRPr="00431650" w:rsidRDefault="00431650" w:rsidP="00431650">
            <w:pPr>
              <w:widowControl/>
              <w:jc w:val="center"/>
              <w:rPr>
                <w:rFonts w:ascii="Arial" w:hAnsi="Arial" w:cs="Arial"/>
                <w:color w:val="000000"/>
                <w:kern w:val="0"/>
                <w:sz w:val="20"/>
                <w:szCs w:val="20"/>
              </w:rPr>
            </w:pPr>
            <w:r w:rsidRPr="00431650">
              <w:rPr>
                <w:rFonts w:ascii="Arial" w:hAnsi="Arial" w:cs="Arial"/>
                <w:color w:val="000000"/>
                <w:kern w:val="0"/>
                <w:sz w:val="20"/>
                <w:szCs w:val="20"/>
              </w:rPr>
              <w:t>温州大学</w:t>
            </w:r>
          </w:p>
        </w:tc>
        <w:tc>
          <w:tcPr>
            <w:tcW w:w="841" w:type="pct"/>
            <w:noWrap/>
            <w:vAlign w:val="center"/>
            <w:hideMark/>
          </w:tcPr>
          <w:p w14:paraId="7AE6B81D" w14:textId="77777777" w:rsidR="00431650" w:rsidRPr="00431650" w:rsidRDefault="00431650" w:rsidP="00431650">
            <w:pPr>
              <w:widowControl/>
              <w:jc w:val="center"/>
              <w:rPr>
                <w:rFonts w:ascii="Arial" w:hAnsi="Arial" w:cs="Arial"/>
                <w:color w:val="000000"/>
                <w:kern w:val="0"/>
                <w:sz w:val="20"/>
                <w:szCs w:val="20"/>
              </w:rPr>
            </w:pPr>
            <w:r w:rsidRPr="00431650">
              <w:rPr>
                <w:rFonts w:ascii="Arial" w:hAnsi="Arial" w:cs="Arial"/>
                <w:color w:val="000000"/>
                <w:kern w:val="0"/>
                <w:sz w:val="20"/>
                <w:szCs w:val="20"/>
              </w:rPr>
              <w:t>0.122138331</w:t>
            </w:r>
          </w:p>
        </w:tc>
      </w:tr>
      <w:tr w:rsidR="00431650" w:rsidRPr="00431650" w14:paraId="149264E8" w14:textId="77777777" w:rsidTr="009A1DFC">
        <w:trPr>
          <w:trHeight w:val="255"/>
        </w:trPr>
        <w:tc>
          <w:tcPr>
            <w:tcW w:w="564" w:type="pct"/>
            <w:noWrap/>
            <w:vAlign w:val="center"/>
            <w:hideMark/>
          </w:tcPr>
          <w:p w14:paraId="1E03912D" w14:textId="77777777" w:rsidR="00431650" w:rsidRPr="00431650" w:rsidRDefault="00431650" w:rsidP="00431650">
            <w:pPr>
              <w:widowControl/>
              <w:jc w:val="center"/>
              <w:rPr>
                <w:rFonts w:ascii="Arial" w:hAnsi="Arial" w:cs="Arial"/>
                <w:color w:val="000000"/>
                <w:kern w:val="0"/>
                <w:sz w:val="20"/>
                <w:szCs w:val="20"/>
              </w:rPr>
            </w:pPr>
            <w:r w:rsidRPr="00431650">
              <w:rPr>
                <w:rFonts w:ascii="Arial" w:hAnsi="Arial" w:cs="Arial"/>
                <w:color w:val="000000"/>
                <w:kern w:val="0"/>
                <w:sz w:val="20"/>
                <w:szCs w:val="20"/>
              </w:rPr>
              <w:t>2014</w:t>
            </w:r>
          </w:p>
        </w:tc>
        <w:tc>
          <w:tcPr>
            <w:tcW w:w="1095" w:type="pct"/>
            <w:noWrap/>
            <w:vAlign w:val="center"/>
            <w:hideMark/>
          </w:tcPr>
          <w:p w14:paraId="09E51CA8" w14:textId="77777777" w:rsidR="00431650" w:rsidRPr="00431650" w:rsidRDefault="00431650" w:rsidP="00431650">
            <w:pPr>
              <w:widowControl/>
              <w:jc w:val="center"/>
              <w:rPr>
                <w:rFonts w:ascii="Arial" w:hAnsi="Arial" w:cs="Arial"/>
                <w:color w:val="000000"/>
                <w:kern w:val="0"/>
                <w:sz w:val="20"/>
                <w:szCs w:val="20"/>
              </w:rPr>
            </w:pPr>
            <w:r w:rsidRPr="00431650">
              <w:rPr>
                <w:rFonts w:ascii="Arial" w:hAnsi="Arial" w:cs="Arial"/>
                <w:color w:val="000000"/>
                <w:kern w:val="0"/>
                <w:sz w:val="20"/>
                <w:szCs w:val="20"/>
              </w:rPr>
              <w:t>浙江理工大学</w:t>
            </w:r>
          </w:p>
        </w:tc>
        <w:tc>
          <w:tcPr>
            <w:tcW w:w="841" w:type="pct"/>
            <w:noWrap/>
            <w:vAlign w:val="center"/>
            <w:hideMark/>
          </w:tcPr>
          <w:p w14:paraId="35890876" w14:textId="77777777" w:rsidR="00431650" w:rsidRPr="00431650" w:rsidRDefault="00431650" w:rsidP="00431650">
            <w:pPr>
              <w:widowControl/>
              <w:jc w:val="center"/>
              <w:rPr>
                <w:rFonts w:ascii="Arial" w:hAnsi="Arial" w:cs="Arial"/>
                <w:color w:val="000000"/>
                <w:kern w:val="0"/>
                <w:sz w:val="20"/>
                <w:szCs w:val="20"/>
              </w:rPr>
            </w:pPr>
            <w:r w:rsidRPr="00431650">
              <w:rPr>
                <w:rFonts w:ascii="Arial" w:hAnsi="Arial" w:cs="Arial"/>
                <w:color w:val="000000"/>
                <w:kern w:val="0"/>
                <w:sz w:val="20"/>
                <w:szCs w:val="20"/>
              </w:rPr>
              <w:t>0.412090003</w:t>
            </w:r>
          </w:p>
        </w:tc>
        <w:tc>
          <w:tcPr>
            <w:tcW w:w="565" w:type="pct"/>
            <w:noWrap/>
            <w:vAlign w:val="center"/>
            <w:hideMark/>
          </w:tcPr>
          <w:p w14:paraId="65166FE1" w14:textId="77777777" w:rsidR="00431650" w:rsidRPr="00431650" w:rsidRDefault="00431650" w:rsidP="00431650">
            <w:pPr>
              <w:widowControl/>
              <w:jc w:val="center"/>
              <w:rPr>
                <w:rFonts w:ascii="Arial" w:hAnsi="Arial" w:cs="Arial"/>
                <w:color w:val="000000"/>
                <w:kern w:val="0"/>
                <w:sz w:val="20"/>
                <w:szCs w:val="20"/>
              </w:rPr>
            </w:pPr>
            <w:r w:rsidRPr="00431650">
              <w:rPr>
                <w:rFonts w:ascii="Arial" w:hAnsi="Arial" w:cs="Arial"/>
                <w:color w:val="000000"/>
                <w:kern w:val="0"/>
                <w:sz w:val="20"/>
                <w:szCs w:val="20"/>
              </w:rPr>
              <w:t>2017</w:t>
            </w:r>
          </w:p>
        </w:tc>
        <w:tc>
          <w:tcPr>
            <w:tcW w:w="1095" w:type="pct"/>
            <w:noWrap/>
            <w:vAlign w:val="center"/>
            <w:hideMark/>
          </w:tcPr>
          <w:p w14:paraId="28CF02DA" w14:textId="77777777" w:rsidR="00431650" w:rsidRPr="00431650" w:rsidRDefault="00431650" w:rsidP="00431650">
            <w:pPr>
              <w:widowControl/>
              <w:jc w:val="center"/>
              <w:rPr>
                <w:rFonts w:ascii="Arial" w:hAnsi="Arial" w:cs="Arial"/>
                <w:color w:val="000000"/>
                <w:kern w:val="0"/>
                <w:sz w:val="20"/>
                <w:szCs w:val="20"/>
              </w:rPr>
            </w:pPr>
            <w:r w:rsidRPr="00431650">
              <w:rPr>
                <w:rFonts w:ascii="Arial" w:hAnsi="Arial" w:cs="Arial"/>
                <w:color w:val="000000"/>
                <w:kern w:val="0"/>
                <w:sz w:val="20"/>
                <w:szCs w:val="20"/>
              </w:rPr>
              <w:t>宁波大学</w:t>
            </w:r>
          </w:p>
        </w:tc>
        <w:tc>
          <w:tcPr>
            <w:tcW w:w="841" w:type="pct"/>
            <w:noWrap/>
            <w:vAlign w:val="center"/>
            <w:hideMark/>
          </w:tcPr>
          <w:p w14:paraId="28AD1F31" w14:textId="77777777" w:rsidR="00431650" w:rsidRPr="00431650" w:rsidRDefault="00431650" w:rsidP="00431650">
            <w:pPr>
              <w:widowControl/>
              <w:jc w:val="center"/>
              <w:rPr>
                <w:rFonts w:ascii="Arial" w:hAnsi="Arial" w:cs="Arial"/>
                <w:color w:val="000000"/>
                <w:kern w:val="0"/>
                <w:sz w:val="20"/>
                <w:szCs w:val="20"/>
              </w:rPr>
            </w:pPr>
            <w:r w:rsidRPr="00431650">
              <w:rPr>
                <w:rFonts w:ascii="Arial" w:hAnsi="Arial" w:cs="Arial"/>
                <w:color w:val="000000"/>
                <w:kern w:val="0"/>
                <w:sz w:val="20"/>
                <w:szCs w:val="20"/>
              </w:rPr>
              <w:t>0.163819795</w:t>
            </w:r>
          </w:p>
        </w:tc>
      </w:tr>
      <w:tr w:rsidR="00431650" w:rsidRPr="00431650" w14:paraId="3F168115" w14:textId="77777777" w:rsidTr="009A1DFC">
        <w:trPr>
          <w:trHeight w:val="255"/>
        </w:trPr>
        <w:tc>
          <w:tcPr>
            <w:tcW w:w="564" w:type="pct"/>
            <w:noWrap/>
            <w:vAlign w:val="center"/>
            <w:hideMark/>
          </w:tcPr>
          <w:p w14:paraId="4F35E468" w14:textId="77777777" w:rsidR="00431650" w:rsidRPr="00431650" w:rsidRDefault="00431650" w:rsidP="00431650">
            <w:pPr>
              <w:widowControl/>
              <w:jc w:val="center"/>
              <w:rPr>
                <w:rFonts w:ascii="Arial" w:hAnsi="Arial" w:cs="Arial"/>
                <w:color w:val="000000"/>
                <w:kern w:val="0"/>
                <w:sz w:val="20"/>
                <w:szCs w:val="20"/>
              </w:rPr>
            </w:pPr>
            <w:r w:rsidRPr="00431650">
              <w:rPr>
                <w:rFonts w:ascii="Arial" w:hAnsi="Arial" w:cs="Arial"/>
                <w:color w:val="000000"/>
                <w:kern w:val="0"/>
                <w:sz w:val="20"/>
                <w:szCs w:val="20"/>
              </w:rPr>
              <w:t>2014</w:t>
            </w:r>
          </w:p>
        </w:tc>
        <w:tc>
          <w:tcPr>
            <w:tcW w:w="1095" w:type="pct"/>
            <w:noWrap/>
            <w:vAlign w:val="center"/>
            <w:hideMark/>
          </w:tcPr>
          <w:p w14:paraId="61885899" w14:textId="77777777" w:rsidR="00431650" w:rsidRPr="00431650" w:rsidRDefault="00431650" w:rsidP="00431650">
            <w:pPr>
              <w:widowControl/>
              <w:jc w:val="center"/>
              <w:rPr>
                <w:rFonts w:ascii="Arial" w:hAnsi="Arial" w:cs="Arial"/>
                <w:color w:val="000000"/>
                <w:kern w:val="0"/>
                <w:sz w:val="20"/>
                <w:szCs w:val="20"/>
              </w:rPr>
            </w:pPr>
            <w:r w:rsidRPr="00431650">
              <w:rPr>
                <w:rFonts w:ascii="Arial" w:hAnsi="Arial" w:cs="Arial"/>
                <w:color w:val="000000"/>
                <w:kern w:val="0"/>
                <w:sz w:val="20"/>
                <w:szCs w:val="20"/>
              </w:rPr>
              <w:t>浙江工业大学</w:t>
            </w:r>
          </w:p>
        </w:tc>
        <w:tc>
          <w:tcPr>
            <w:tcW w:w="841" w:type="pct"/>
            <w:noWrap/>
            <w:vAlign w:val="center"/>
            <w:hideMark/>
          </w:tcPr>
          <w:p w14:paraId="46BBD839" w14:textId="77777777" w:rsidR="00431650" w:rsidRPr="00431650" w:rsidRDefault="00431650" w:rsidP="00431650">
            <w:pPr>
              <w:widowControl/>
              <w:jc w:val="center"/>
              <w:rPr>
                <w:rFonts w:ascii="Arial" w:hAnsi="Arial" w:cs="Arial"/>
                <w:color w:val="000000"/>
                <w:kern w:val="0"/>
                <w:sz w:val="20"/>
                <w:szCs w:val="20"/>
              </w:rPr>
            </w:pPr>
            <w:r w:rsidRPr="00431650">
              <w:rPr>
                <w:rFonts w:ascii="Arial" w:hAnsi="Arial" w:cs="Arial"/>
                <w:color w:val="000000"/>
                <w:kern w:val="0"/>
                <w:sz w:val="20"/>
                <w:szCs w:val="20"/>
              </w:rPr>
              <w:t>0.184670001</w:t>
            </w:r>
          </w:p>
        </w:tc>
        <w:tc>
          <w:tcPr>
            <w:tcW w:w="565" w:type="pct"/>
            <w:noWrap/>
            <w:vAlign w:val="center"/>
            <w:hideMark/>
          </w:tcPr>
          <w:p w14:paraId="2F62D91A" w14:textId="77777777" w:rsidR="00431650" w:rsidRPr="00431650" w:rsidRDefault="00431650" w:rsidP="00431650">
            <w:pPr>
              <w:widowControl/>
              <w:jc w:val="center"/>
              <w:rPr>
                <w:rFonts w:ascii="Arial" w:hAnsi="Arial" w:cs="Arial"/>
                <w:color w:val="000000"/>
                <w:kern w:val="0"/>
                <w:sz w:val="20"/>
                <w:szCs w:val="20"/>
              </w:rPr>
            </w:pPr>
            <w:r w:rsidRPr="00431650">
              <w:rPr>
                <w:rFonts w:ascii="Arial" w:hAnsi="Arial" w:cs="Arial"/>
                <w:color w:val="000000"/>
                <w:kern w:val="0"/>
                <w:sz w:val="20"/>
                <w:szCs w:val="20"/>
              </w:rPr>
              <w:t>2017</w:t>
            </w:r>
          </w:p>
        </w:tc>
        <w:tc>
          <w:tcPr>
            <w:tcW w:w="1095" w:type="pct"/>
            <w:noWrap/>
            <w:vAlign w:val="center"/>
            <w:hideMark/>
          </w:tcPr>
          <w:p w14:paraId="7E2F7E7A" w14:textId="77777777" w:rsidR="00431650" w:rsidRPr="00431650" w:rsidRDefault="00431650" w:rsidP="00431650">
            <w:pPr>
              <w:widowControl/>
              <w:jc w:val="center"/>
              <w:rPr>
                <w:rFonts w:ascii="Arial" w:hAnsi="Arial" w:cs="Arial"/>
                <w:color w:val="000000"/>
                <w:kern w:val="0"/>
                <w:sz w:val="20"/>
                <w:szCs w:val="20"/>
              </w:rPr>
            </w:pPr>
            <w:r w:rsidRPr="00431650">
              <w:rPr>
                <w:rFonts w:ascii="Arial" w:hAnsi="Arial" w:cs="Arial"/>
                <w:color w:val="000000"/>
                <w:kern w:val="0"/>
                <w:sz w:val="20"/>
                <w:szCs w:val="20"/>
              </w:rPr>
              <w:t>温州医科大学</w:t>
            </w:r>
          </w:p>
        </w:tc>
        <w:tc>
          <w:tcPr>
            <w:tcW w:w="841" w:type="pct"/>
            <w:noWrap/>
            <w:vAlign w:val="center"/>
            <w:hideMark/>
          </w:tcPr>
          <w:p w14:paraId="7F140BD2" w14:textId="77777777" w:rsidR="00431650" w:rsidRPr="00431650" w:rsidRDefault="00431650" w:rsidP="00431650">
            <w:pPr>
              <w:widowControl/>
              <w:jc w:val="center"/>
              <w:rPr>
                <w:rFonts w:ascii="Arial" w:hAnsi="Arial" w:cs="Arial"/>
                <w:color w:val="000000"/>
                <w:kern w:val="0"/>
                <w:sz w:val="20"/>
                <w:szCs w:val="20"/>
              </w:rPr>
            </w:pPr>
            <w:r w:rsidRPr="00431650">
              <w:rPr>
                <w:rFonts w:ascii="Arial" w:hAnsi="Arial" w:cs="Arial"/>
                <w:color w:val="000000"/>
                <w:kern w:val="0"/>
                <w:sz w:val="20"/>
                <w:szCs w:val="20"/>
              </w:rPr>
              <w:t>0.184670001</w:t>
            </w:r>
          </w:p>
        </w:tc>
      </w:tr>
      <w:tr w:rsidR="00431650" w:rsidRPr="00431650" w14:paraId="6595F2EC" w14:textId="77777777" w:rsidTr="009A1DFC">
        <w:trPr>
          <w:trHeight w:val="255"/>
        </w:trPr>
        <w:tc>
          <w:tcPr>
            <w:tcW w:w="564" w:type="pct"/>
            <w:noWrap/>
            <w:vAlign w:val="center"/>
            <w:hideMark/>
          </w:tcPr>
          <w:p w14:paraId="5D62DDF7" w14:textId="77777777" w:rsidR="00431650" w:rsidRPr="00431650" w:rsidRDefault="00431650" w:rsidP="00431650">
            <w:pPr>
              <w:widowControl/>
              <w:jc w:val="center"/>
              <w:rPr>
                <w:rFonts w:ascii="Arial" w:hAnsi="Arial" w:cs="Arial"/>
                <w:color w:val="000000"/>
                <w:kern w:val="0"/>
                <w:sz w:val="20"/>
                <w:szCs w:val="20"/>
              </w:rPr>
            </w:pPr>
            <w:r w:rsidRPr="00431650">
              <w:rPr>
                <w:rFonts w:ascii="Arial" w:hAnsi="Arial" w:cs="Arial"/>
                <w:color w:val="000000"/>
                <w:kern w:val="0"/>
                <w:sz w:val="20"/>
                <w:szCs w:val="20"/>
              </w:rPr>
              <w:t>2014</w:t>
            </w:r>
          </w:p>
        </w:tc>
        <w:tc>
          <w:tcPr>
            <w:tcW w:w="1095" w:type="pct"/>
            <w:noWrap/>
            <w:vAlign w:val="center"/>
            <w:hideMark/>
          </w:tcPr>
          <w:p w14:paraId="34EA36AE" w14:textId="77777777" w:rsidR="00431650" w:rsidRPr="00431650" w:rsidRDefault="00431650" w:rsidP="00431650">
            <w:pPr>
              <w:widowControl/>
              <w:jc w:val="center"/>
              <w:rPr>
                <w:rFonts w:ascii="Arial" w:hAnsi="Arial" w:cs="Arial"/>
                <w:color w:val="000000"/>
                <w:kern w:val="0"/>
                <w:sz w:val="20"/>
                <w:szCs w:val="20"/>
              </w:rPr>
            </w:pPr>
            <w:r w:rsidRPr="00431650">
              <w:rPr>
                <w:rFonts w:ascii="Arial" w:hAnsi="Arial" w:cs="Arial"/>
                <w:color w:val="000000"/>
                <w:kern w:val="0"/>
                <w:sz w:val="20"/>
                <w:szCs w:val="20"/>
              </w:rPr>
              <w:t>浙江财经大学</w:t>
            </w:r>
          </w:p>
        </w:tc>
        <w:tc>
          <w:tcPr>
            <w:tcW w:w="841" w:type="pct"/>
            <w:noWrap/>
            <w:vAlign w:val="center"/>
            <w:hideMark/>
          </w:tcPr>
          <w:p w14:paraId="184084E9" w14:textId="77777777" w:rsidR="00431650" w:rsidRPr="00431650" w:rsidRDefault="00431650" w:rsidP="00431650">
            <w:pPr>
              <w:widowControl/>
              <w:jc w:val="center"/>
              <w:rPr>
                <w:rFonts w:ascii="Arial" w:hAnsi="Arial" w:cs="Arial"/>
                <w:color w:val="000000"/>
                <w:kern w:val="0"/>
                <w:sz w:val="20"/>
                <w:szCs w:val="20"/>
              </w:rPr>
            </w:pPr>
            <w:r w:rsidRPr="00431650">
              <w:rPr>
                <w:rFonts w:ascii="Arial" w:hAnsi="Arial" w:cs="Arial"/>
                <w:color w:val="000000"/>
                <w:kern w:val="0"/>
                <w:sz w:val="20"/>
                <w:szCs w:val="20"/>
              </w:rPr>
              <w:t>0.184670001</w:t>
            </w:r>
          </w:p>
        </w:tc>
        <w:tc>
          <w:tcPr>
            <w:tcW w:w="565" w:type="pct"/>
            <w:noWrap/>
            <w:vAlign w:val="center"/>
            <w:hideMark/>
          </w:tcPr>
          <w:p w14:paraId="7E378DFF" w14:textId="77777777" w:rsidR="00431650" w:rsidRPr="00431650" w:rsidRDefault="00431650" w:rsidP="00431650">
            <w:pPr>
              <w:widowControl/>
              <w:jc w:val="center"/>
              <w:rPr>
                <w:rFonts w:ascii="Arial" w:hAnsi="Arial" w:cs="Arial"/>
                <w:color w:val="000000"/>
                <w:kern w:val="0"/>
                <w:sz w:val="20"/>
                <w:szCs w:val="20"/>
              </w:rPr>
            </w:pPr>
            <w:r w:rsidRPr="00431650">
              <w:rPr>
                <w:rFonts w:ascii="Arial" w:hAnsi="Arial" w:cs="Arial"/>
                <w:color w:val="000000"/>
                <w:kern w:val="0"/>
                <w:sz w:val="20"/>
                <w:szCs w:val="20"/>
              </w:rPr>
              <w:t>2017</w:t>
            </w:r>
          </w:p>
        </w:tc>
        <w:tc>
          <w:tcPr>
            <w:tcW w:w="1095" w:type="pct"/>
            <w:noWrap/>
            <w:vAlign w:val="center"/>
            <w:hideMark/>
          </w:tcPr>
          <w:p w14:paraId="344F680C" w14:textId="77777777" w:rsidR="00431650" w:rsidRPr="00431650" w:rsidRDefault="00431650" w:rsidP="00431650">
            <w:pPr>
              <w:widowControl/>
              <w:jc w:val="center"/>
              <w:rPr>
                <w:rFonts w:ascii="Arial" w:hAnsi="Arial" w:cs="Arial"/>
                <w:color w:val="000000"/>
                <w:kern w:val="0"/>
                <w:sz w:val="20"/>
                <w:szCs w:val="20"/>
              </w:rPr>
            </w:pPr>
            <w:r w:rsidRPr="00431650">
              <w:rPr>
                <w:rFonts w:ascii="Arial" w:hAnsi="Arial" w:cs="Arial"/>
                <w:color w:val="000000"/>
                <w:kern w:val="0"/>
                <w:sz w:val="20"/>
                <w:szCs w:val="20"/>
              </w:rPr>
              <w:t>浙江大学</w:t>
            </w:r>
          </w:p>
        </w:tc>
        <w:tc>
          <w:tcPr>
            <w:tcW w:w="841" w:type="pct"/>
            <w:noWrap/>
            <w:vAlign w:val="center"/>
            <w:hideMark/>
          </w:tcPr>
          <w:p w14:paraId="65576A4D" w14:textId="77777777" w:rsidR="00431650" w:rsidRPr="00431650" w:rsidRDefault="00431650" w:rsidP="00431650">
            <w:pPr>
              <w:widowControl/>
              <w:jc w:val="center"/>
              <w:rPr>
                <w:rFonts w:ascii="Arial" w:hAnsi="Arial" w:cs="Arial"/>
                <w:color w:val="000000"/>
                <w:kern w:val="0"/>
                <w:sz w:val="20"/>
                <w:szCs w:val="20"/>
              </w:rPr>
            </w:pPr>
            <w:r w:rsidRPr="00431650">
              <w:rPr>
                <w:rFonts w:ascii="Arial" w:hAnsi="Arial" w:cs="Arial"/>
                <w:color w:val="000000"/>
                <w:kern w:val="0"/>
                <w:sz w:val="20"/>
                <w:szCs w:val="20"/>
              </w:rPr>
              <w:t>0.165645788</w:t>
            </w:r>
          </w:p>
        </w:tc>
      </w:tr>
      <w:tr w:rsidR="00431650" w:rsidRPr="00431650" w14:paraId="78DE6D02" w14:textId="77777777" w:rsidTr="009A1DFC">
        <w:trPr>
          <w:trHeight w:val="255"/>
        </w:trPr>
        <w:tc>
          <w:tcPr>
            <w:tcW w:w="564" w:type="pct"/>
            <w:noWrap/>
            <w:vAlign w:val="center"/>
            <w:hideMark/>
          </w:tcPr>
          <w:p w14:paraId="4495379A" w14:textId="77777777" w:rsidR="00431650" w:rsidRPr="00431650" w:rsidRDefault="00431650" w:rsidP="00431650">
            <w:pPr>
              <w:widowControl/>
              <w:jc w:val="center"/>
              <w:rPr>
                <w:rFonts w:ascii="Arial" w:hAnsi="Arial" w:cs="Arial"/>
                <w:color w:val="000000"/>
                <w:kern w:val="0"/>
                <w:sz w:val="20"/>
                <w:szCs w:val="20"/>
              </w:rPr>
            </w:pPr>
            <w:r w:rsidRPr="00431650">
              <w:rPr>
                <w:rFonts w:ascii="Arial" w:hAnsi="Arial" w:cs="Arial"/>
                <w:color w:val="000000"/>
                <w:kern w:val="0"/>
                <w:sz w:val="20"/>
                <w:szCs w:val="20"/>
              </w:rPr>
              <w:t>2014</w:t>
            </w:r>
          </w:p>
        </w:tc>
        <w:tc>
          <w:tcPr>
            <w:tcW w:w="1095" w:type="pct"/>
            <w:noWrap/>
            <w:vAlign w:val="center"/>
            <w:hideMark/>
          </w:tcPr>
          <w:p w14:paraId="2B82F00E" w14:textId="77777777" w:rsidR="00431650" w:rsidRPr="00431650" w:rsidRDefault="00431650" w:rsidP="00431650">
            <w:pPr>
              <w:widowControl/>
              <w:jc w:val="center"/>
              <w:rPr>
                <w:rFonts w:ascii="Arial" w:hAnsi="Arial" w:cs="Arial"/>
                <w:color w:val="000000"/>
                <w:kern w:val="0"/>
                <w:sz w:val="20"/>
                <w:szCs w:val="20"/>
              </w:rPr>
            </w:pPr>
            <w:r w:rsidRPr="00431650">
              <w:rPr>
                <w:rFonts w:ascii="Arial" w:hAnsi="Arial" w:cs="Arial"/>
                <w:color w:val="000000"/>
                <w:kern w:val="0"/>
                <w:sz w:val="20"/>
                <w:szCs w:val="20"/>
              </w:rPr>
              <w:t>杭州电子科技大学</w:t>
            </w:r>
          </w:p>
        </w:tc>
        <w:tc>
          <w:tcPr>
            <w:tcW w:w="841" w:type="pct"/>
            <w:noWrap/>
            <w:vAlign w:val="center"/>
            <w:hideMark/>
          </w:tcPr>
          <w:p w14:paraId="59400C25" w14:textId="77777777" w:rsidR="00431650" w:rsidRPr="00431650" w:rsidRDefault="00431650" w:rsidP="00431650">
            <w:pPr>
              <w:widowControl/>
              <w:jc w:val="center"/>
              <w:rPr>
                <w:rFonts w:ascii="Arial" w:hAnsi="Arial" w:cs="Arial"/>
                <w:color w:val="000000"/>
                <w:kern w:val="0"/>
                <w:sz w:val="20"/>
                <w:szCs w:val="20"/>
              </w:rPr>
            </w:pPr>
            <w:r w:rsidRPr="00431650">
              <w:rPr>
                <w:rFonts w:ascii="Arial" w:hAnsi="Arial" w:cs="Arial"/>
                <w:color w:val="000000"/>
                <w:kern w:val="0"/>
                <w:sz w:val="20"/>
                <w:szCs w:val="20"/>
              </w:rPr>
              <w:t>0.318209169</w:t>
            </w:r>
          </w:p>
        </w:tc>
        <w:tc>
          <w:tcPr>
            <w:tcW w:w="565" w:type="pct"/>
            <w:noWrap/>
            <w:vAlign w:val="center"/>
            <w:hideMark/>
          </w:tcPr>
          <w:p w14:paraId="091ED717" w14:textId="77777777" w:rsidR="00431650" w:rsidRPr="00431650" w:rsidRDefault="00431650" w:rsidP="00431650">
            <w:pPr>
              <w:widowControl/>
              <w:jc w:val="center"/>
              <w:rPr>
                <w:rFonts w:ascii="Arial" w:hAnsi="Arial" w:cs="Arial"/>
                <w:color w:val="000000"/>
                <w:kern w:val="0"/>
                <w:sz w:val="20"/>
                <w:szCs w:val="20"/>
              </w:rPr>
            </w:pPr>
            <w:r w:rsidRPr="00431650">
              <w:rPr>
                <w:rFonts w:ascii="Arial" w:hAnsi="Arial" w:cs="Arial"/>
                <w:color w:val="000000"/>
                <w:kern w:val="0"/>
                <w:sz w:val="20"/>
                <w:szCs w:val="20"/>
              </w:rPr>
              <w:t>2017</w:t>
            </w:r>
          </w:p>
        </w:tc>
        <w:tc>
          <w:tcPr>
            <w:tcW w:w="1095" w:type="pct"/>
            <w:noWrap/>
            <w:vAlign w:val="center"/>
            <w:hideMark/>
          </w:tcPr>
          <w:p w14:paraId="7F2E3331" w14:textId="77777777" w:rsidR="00431650" w:rsidRPr="00431650" w:rsidRDefault="00431650" w:rsidP="00431650">
            <w:pPr>
              <w:widowControl/>
              <w:jc w:val="center"/>
              <w:rPr>
                <w:rFonts w:ascii="Arial" w:hAnsi="Arial" w:cs="Arial"/>
                <w:color w:val="000000"/>
                <w:kern w:val="0"/>
                <w:sz w:val="20"/>
                <w:szCs w:val="20"/>
              </w:rPr>
            </w:pPr>
            <w:r w:rsidRPr="00431650">
              <w:rPr>
                <w:rFonts w:ascii="Arial" w:hAnsi="Arial" w:cs="Arial"/>
                <w:color w:val="000000"/>
                <w:kern w:val="0"/>
                <w:sz w:val="20"/>
                <w:szCs w:val="20"/>
              </w:rPr>
              <w:t>中国计量大学</w:t>
            </w:r>
          </w:p>
        </w:tc>
        <w:tc>
          <w:tcPr>
            <w:tcW w:w="841" w:type="pct"/>
            <w:noWrap/>
            <w:vAlign w:val="center"/>
            <w:hideMark/>
          </w:tcPr>
          <w:p w14:paraId="2A6ED497" w14:textId="77777777" w:rsidR="00431650" w:rsidRPr="00431650" w:rsidRDefault="00431650" w:rsidP="00431650">
            <w:pPr>
              <w:widowControl/>
              <w:jc w:val="center"/>
              <w:rPr>
                <w:rFonts w:ascii="Arial" w:hAnsi="Arial" w:cs="Arial"/>
                <w:color w:val="000000"/>
                <w:kern w:val="0"/>
                <w:sz w:val="20"/>
                <w:szCs w:val="20"/>
              </w:rPr>
            </w:pPr>
            <w:r w:rsidRPr="00431650">
              <w:rPr>
                <w:rFonts w:ascii="Arial" w:hAnsi="Arial" w:cs="Arial"/>
                <w:color w:val="000000"/>
                <w:kern w:val="0"/>
                <w:sz w:val="20"/>
                <w:szCs w:val="20"/>
              </w:rPr>
              <w:t>0.222451112</w:t>
            </w:r>
          </w:p>
        </w:tc>
      </w:tr>
      <w:tr w:rsidR="00431650" w:rsidRPr="00431650" w14:paraId="26A29BF8" w14:textId="77777777" w:rsidTr="009A1DFC">
        <w:trPr>
          <w:trHeight w:val="255"/>
        </w:trPr>
        <w:tc>
          <w:tcPr>
            <w:tcW w:w="564" w:type="pct"/>
            <w:noWrap/>
            <w:vAlign w:val="center"/>
            <w:hideMark/>
          </w:tcPr>
          <w:p w14:paraId="0808E2DC" w14:textId="77777777" w:rsidR="00431650" w:rsidRPr="00431650" w:rsidRDefault="00431650" w:rsidP="00431650">
            <w:pPr>
              <w:widowControl/>
              <w:jc w:val="center"/>
              <w:rPr>
                <w:rFonts w:ascii="Arial" w:hAnsi="Arial" w:cs="Arial"/>
                <w:color w:val="000000"/>
                <w:kern w:val="0"/>
                <w:sz w:val="20"/>
                <w:szCs w:val="20"/>
              </w:rPr>
            </w:pPr>
            <w:r w:rsidRPr="00431650">
              <w:rPr>
                <w:rFonts w:ascii="Arial" w:hAnsi="Arial" w:cs="Arial"/>
                <w:color w:val="000000"/>
                <w:kern w:val="0"/>
                <w:sz w:val="20"/>
                <w:szCs w:val="20"/>
              </w:rPr>
              <w:t>2015</w:t>
            </w:r>
          </w:p>
        </w:tc>
        <w:tc>
          <w:tcPr>
            <w:tcW w:w="1095" w:type="pct"/>
            <w:noWrap/>
            <w:vAlign w:val="center"/>
            <w:hideMark/>
          </w:tcPr>
          <w:p w14:paraId="57F3D295" w14:textId="77777777" w:rsidR="00431650" w:rsidRPr="00431650" w:rsidRDefault="00431650" w:rsidP="00431650">
            <w:pPr>
              <w:widowControl/>
              <w:jc w:val="center"/>
              <w:rPr>
                <w:rFonts w:ascii="Arial" w:hAnsi="Arial" w:cs="Arial"/>
                <w:color w:val="000000"/>
                <w:kern w:val="0"/>
                <w:sz w:val="20"/>
                <w:szCs w:val="20"/>
              </w:rPr>
            </w:pPr>
            <w:r w:rsidRPr="00431650">
              <w:rPr>
                <w:rFonts w:ascii="Arial" w:hAnsi="Arial" w:cs="Arial"/>
                <w:color w:val="000000"/>
                <w:kern w:val="0"/>
                <w:sz w:val="20"/>
                <w:szCs w:val="20"/>
              </w:rPr>
              <w:t>浙江师范大学</w:t>
            </w:r>
          </w:p>
        </w:tc>
        <w:tc>
          <w:tcPr>
            <w:tcW w:w="841" w:type="pct"/>
            <w:noWrap/>
            <w:vAlign w:val="center"/>
            <w:hideMark/>
          </w:tcPr>
          <w:p w14:paraId="3FE294F7" w14:textId="77777777" w:rsidR="00431650" w:rsidRPr="00431650" w:rsidRDefault="00431650" w:rsidP="00431650">
            <w:pPr>
              <w:widowControl/>
              <w:jc w:val="center"/>
              <w:rPr>
                <w:rFonts w:ascii="Arial" w:hAnsi="Arial" w:cs="Arial"/>
                <w:color w:val="000000"/>
                <w:kern w:val="0"/>
                <w:sz w:val="20"/>
                <w:szCs w:val="20"/>
              </w:rPr>
            </w:pPr>
            <w:r w:rsidRPr="00431650">
              <w:rPr>
                <w:rFonts w:ascii="Arial" w:hAnsi="Arial" w:cs="Arial"/>
                <w:color w:val="000000"/>
                <w:kern w:val="0"/>
                <w:sz w:val="20"/>
                <w:szCs w:val="20"/>
              </w:rPr>
              <w:t>0.275638002</w:t>
            </w:r>
          </w:p>
        </w:tc>
        <w:tc>
          <w:tcPr>
            <w:tcW w:w="565" w:type="pct"/>
            <w:noWrap/>
            <w:vAlign w:val="center"/>
            <w:hideMark/>
          </w:tcPr>
          <w:p w14:paraId="7279A4B7" w14:textId="77777777" w:rsidR="00431650" w:rsidRPr="00431650" w:rsidRDefault="00431650" w:rsidP="00431650">
            <w:pPr>
              <w:widowControl/>
              <w:jc w:val="center"/>
              <w:rPr>
                <w:rFonts w:ascii="Arial" w:hAnsi="Arial" w:cs="Arial"/>
                <w:color w:val="000000"/>
                <w:kern w:val="0"/>
                <w:sz w:val="20"/>
                <w:szCs w:val="20"/>
              </w:rPr>
            </w:pPr>
            <w:r w:rsidRPr="00431650">
              <w:rPr>
                <w:rFonts w:ascii="Arial" w:hAnsi="Arial" w:cs="Arial"/>
                <w:color w:val="000000"/>
                <w:kern w:val="0"/>
                <w:sz w:val="20"/>
                <w:szCs w:val="20"/>
              </w:rPr>
              <w:t>2017</w:t>
            </w:r>
          </w:p>
        </w:tc>
        <w:tc>
          <w:tcPr>
            <w:tcW w:w="1095" w:type="pct"/>
            <w:noWrap/>
            <w:vAlign w:val="center"/>
            <w:hideMark/>
          </w:tcPr>
          <w:p w14:paraId="3FB0EA48" w14:textId="77777777" w:rsidR="00431650" w:rsidRPr="00431650" w:rsidRDefault="00431650" w:rsidP="00431650">
            <w:pPr>
              <w:widowControl/>
              <w:jc w:val="center"/>
              <w:rPr>
                <w:rFonts w:ascii="Arial" w:hAnsi="Arial" w:cs="Arial"/>
                <w:color w:val="000000"/>
                <w:kern w:val="0"/>
                <w:sz w:val="20"/>
                <w:szCs w:val="20"/>
              </w:rPr>
            </w:pPr>
            <w:r w:rsidRPr="00431650">
              <w:rPr>
                <w:rFonts w:ascii="Arial" w:hAnsi="Arial" w:cs="Arial"/>
                <w:color w:val="000000"/>
                <w:kern w:val="0"/>
                <w:sz w:val="20"/>
                <w:szCs w:val="20"/>
              </w:rPr>
              <w:t>杭州师范大学</w:t>
            </w:r>
          </w:p>
        </w:tc>
        <w:tc>
          <w:tcPr>
            <w:tcW w:w="841" w:type="pct"/>
            <w:noWrap/>
            <w:vAlign w:val="center"/>
            <w:hideMark/>
          </w:tcPr>
          <w:p w14:paraId="011891EB" w14:textId="77777777" w:rsidR="00431650" w:rsidRPr="00431650" w:rsidRDefault="00431650" w:rsidP="00431650">
            <w:pPr>
              <w:widowControl/>
              <w:jc w:val="center"/>
              <w:rPr>
                <w:rFonts w:ascii="Arial" w:hAnsi="Arial" w:cs="Arial"/>
                <w:color w:val="000000"/>
                <w:kern w:val="0"/>
                <w:sz w:val="20"/>
                <w:szCs w:val="20"/>
              </w:rPr>
            </w:pPr>
            <w:r w:rsidRPr="00431650">
              <w:rPr>
                <w:rFonts w:ascii="Arial" w:hAnsi="Arial" w:cs="Arial"/>
                <w:color w:val="000000"/>
                <w:kern w:val="0"/>
                <w:sz w:val="20"/>
                <w:szCs w:val="20"/>
              </w:rPr>
              <w:t>0.106445998</w:t>
            </w:r>
          </w:p>
        </w:tc>
      </w:tr>
      <w:tr w:rsidR="00431650" w:rsidRPr="00431650" w14:paraId="6C9A12D6" w14:textId="77777777" w:rsidTr="009A1DFC">
        <w:trPr>
          <w:trHeight w:val="255"/>
        </w:trPr>
        <w:tc>
          <w:tcPr>
            <w:tcW w:w="564" w:type="pct"/>
            <w:noWrap/>
            <w:vAlign w:val="center"/>
            <w:hideMark/>
          </w:tcPr>
          <w:p w14:paraId="47464A64" w14:textId="77777777" w:rsidR="00431650" w:rsidRPr="00431650" w:rsidRDefault="00431650" w:rsidP="00431650">
            <w:pPr>
              <w:widowControl/>
              <w:jc w:val="center"/>
              <w:rPr>
                <w:rFonts w:ascii="Arial" w:hAnsi="Arial" w:cs="Arial"/>
                <w:color w:val="000000"/>
                <w:kern w:val="0"/>
                <w:sz w:val="20"/>
                <w:szCs w:val="20"/>
              </w:rPr>
            </w:pPr>
            <w:r w:rsidRPr="00431650">
              <w:rPr>
                <w:rFonts w:ascii="Arial" w:hAnsi="Arial" w:cs="Arial"/>
                <w:color w:val="000000"/>
                <w:kern w:val="0"/>
                <w:sz w:val="20"/>
                <w:szCs w:val="20"/>
              </w:rPr>
              <w:t>2015</w:t>
            </w:r>
          </w:p>
        </w:tc>
        <w:tc>
          <w:tcPr>
            <w:tcW w:w="1095" w:type="pct"/>
            <w:noWrap/>
            <w:vAlign w:val="center"/>
            <w:hideMark/>
          </w:tcPr>
          <w:p w14:paraId="6EA0C6BD" w14:textId="77777777" w:rsidR="00431650" w:rsidRPr="00431650" w:rsidRDefault="00431650" w:rsidP="00431650">
            <w:pPr>
              <w:widowControl/>
              <w:jc w:val="center"/>
              <w:rPr>
                <w:rFonts w:ascii="Arial" w:hAnsi="Arial" w:cs="Arial"/>
                <w:color w:val="000000"/>
                <w:kern w:val="0"/>
                <w:sz w:val="20"/>
                <w:szCs w:val="20"/>
              </w:rPr>
            </w:pPr>
            <w:r w:rsidRPr="00431650">
              <w:rPr>
                <w:rFonts w:ascii="Arial" w:hAnsi="Arial" w:cs="Arial"/>
                <w:color w:val="000000"/>
                <w:kern w:val="0"/>
                <w:sz w:val="20"/>
                <w:szCs w:val="20"/>
              </w:rPr>
              <w:t>浙江工商大学</w:t>
            </w:r>
          </w:p>
        </w:tc>
        <w:tc>
          <w:tcPr>
            <w:tcW w:w="841" w:type="pct"/>
            <w:noWrap/>
            <w:vAlign w:val="center"/>
            <w:hideMark/>
          </w:tcPr>
          <w:p w14:paraId="28F5321A" w14:textId="77777777" w:rsidR="00431650" w:rsidRPr="00431650" w:rsidRDefault="00431650" w:rsidP="00431650">
            <w:pPr>
              <w:widowControl/>
              <w:jc w:val="center"/>
              <w:rPr>
                <w:rFonts w:ascii="Arial" w:hAnsi="Arial" w:cs="Arial"/>
                <w:color w:val="000000"/>
                <w:kern w:val="0"/>
                <w:sz w:val="20"/>
                <w:szCs w:val="20"/>
              </w:rPr>
            </w:pPr>
            <w:r w:rsidRPr="00431650">
              <w:rPr>
                <w:rFonts w:ascii="Arial" w:hAnsi="Arial" w:cs="Arial"/>
                <w:color w:val="000000"/>
                <w:kern w:val="0"/>
                <w:sz w:val="20"/>
                <w:szCs w:val="20"/>
              </w:rPr>
              <w:t>0.415600002</w:t>
            </w:r>
          </w:p>
        </w:tc>
        <w:tc>
          <w:tcPr>
            <w:tcW w:w="565" w:type="pct"/>
            <w:noWrap/>
            <w:vAlign w:val="center"/>
            <w:hideMark/>
          </w:tcPr>
          <w:p w14:paraId="618FE995" w14:textId="77777777" w:rsidR="00431650" w:rsidRPr="00431650" w:rsidRDefault="00431650" w:rsidP="00431650">
            <w:pPr>
              <w:widowControl/>
              <w:jc w:val="center"/>
              <w:rPr>
                <w:rFonts w:ascii="Arial" w:hAnsi="Arial" w:cs="Arial"/>
                <w:color w:val="000000"/>
                <w:kern w:val="0"/>
                <w:sz w:val="20"/>
                <w:szCs w:val="20"/>
              </w:rPr>
            </w:pPr>
            <w:r w:rsidRPr="00431650">
              <w:rPr>
                <w:rFonts w:ascii="Arial" w:hAnsi="Arial" w:cs="Arial"/>
                <w:color w:val="000000"/>
                <w:kern w:val="0"/>
                <w:sz w:val="20"/>
                <w:szCs w:val="20"/>
              </w:rPr>
              <w:t>2017</w:t>
            </w:r>
          </w:p>
        </w:tc>
        <w:tc>
          <w:tcPr>
            <w:tcW w:w="1095" w:type="pct"/>
            <w:noWrap/>
            <w:vAlign w:val="center"/>
            <w:hideMark/>
          </w:tcPr>
          <w:p w14:paraId="6900E6AC" w14:textId="77777777" w:rsidR="00431650" w:rsidRPr="00431650" w:rsidRDefault="00431650" w:rsidP="00431650">
            <w:pPr>
              <w:widowControl/>
              <w:jc w:val="center"/>
              <w:rPr>
                <w:rFonts w:ascii="Arial" w:hAnsi="Arial" w:cs="Arial"/>
                <w:color w:val="000000"/>
                <w:kern w:val="0"/>
                <w:sz w:val="20"/>
                <w:szCs w:val="20"/>
              </w:rPr>
            </w:pPr>
            <w:r w:rsidRPr="00431650">
              <w:rPr>
                <w:rFonts w:ascii="Arial" w:hAnsi="Arial" w:cs="Arial"/>
                <w:color w:val="000000"/>
                <w:kern w:val="0"/>
                <w:sz w:val="20"/>
                <w:szCs w:val="20"/>
              </w:rPr>
              <w:t>浙江理工大学</w:t>
            </w:r>
          </w:p>
        </w:tc>
        <w:tc>
          <w:tcPr>
            <w:tcW w:w="841" w:type="pct"/>
            <w:noWrap/>
            <w:vAlign w:val="center"/>
            <w:hideMark/>
          </w:tcPr>
          <w:p w14:paraId="629E43C0" w14:textId="77777777" w:rsidR="00431650" w:rsidRPr="00431650" w:rsidRDefault="00431650" w:rsidP="00431650">
            <w:pPr>
              <w:widowControl/>
              <w:jc w:val="center"/>
              <w:rPr>
                <w:rFonts w:ascii="Arial" w:hAnsi="Arial" w:cs="Arial"/>
                <w:color w:val="000000"/>
                <w:kern w:val="0"/>
                <w:sz w:val="20"/>
                <w:szCs w:val="20"/>
              </w:rPr>
            </w:pPr>
            <w:r w:rsidRPr="00431650">
              <w:rPr>
                <w:rFonts w:ascii="Arial" w:hAnsi="Arial" w:cs="Arial"/>
                <w:color w:val="000000"/>
                <w:kern w:val="0"/>
                <w:sz w:val="20"/>
                <w:szCs w:val="20"/>
              </w:rPr>
              <w:t>0.147315713</w:t>
            </w:r>
          </w:p>
        </w:tc>
      </w:tr>
      <w:tr w:rsidR="00431650" w:rsidRPr="00431650" w14:paraId="75D39702" w14:textId="77777777" w:rsidTr="009A1DFC">
        <w:trPr>
          <w:trHeight w:val="255"/>
        </w:trPr>
        <w:tc>
          <w:tcPr>
            <w:tcW w:w="564" w:type="pct"/>
            <w:noWrap/>
            <w:vAlign w:val="center"/>
            <w:hideMark/>
          </w:tcPr>
          <w:p w14:paraId="6DD17FC5" w14:textId="77777777" w:rsidR="00431650" w:rsidRPr="00431650" w:rsidRDefault="00431650" w:rsidP="00431650">
            <w:pPr>
              <w:widowControl/>
              <w:jc w:val="center"/>
              <w:rPr>
                <w:rFonts w:ascii="Arial" w:hAnsi="Arial" w:cs="Arial"/>
                <w:color w:val="000000"/>
                <w:kern w:val="0"/>
                <w:sz w:val="20"/>
                <w:szCs w:val="20"/>
              </w:rPr>
            </w:pPr>
            <w:r w:rsidRPr="00431650">
              <w:rPr>
                <w:rFonts w:ascii="Arial" w:hAnsi="Arial" w:cs="Arial"/>
                <w:color w:val="000000"/>
                <w:kern w:val="0"/>
                <w:sz w:val="20"/>
                <w:szCs w:val="20"/>
              </w:rPr>
              <w:t>2015</w:t>
            </w:r>
          </w:p>
        </w:tc>
        <w:tc>
          <w:tcPr>
            <w:tcW w:w="1095" w:type="pct"/>
            <w:noWrap/>
            <w:vAlign w:val="center"/>
            <w:hideMark/>
          </w:tcPr>
          <w:p w14:paraId="191F954A" w14:textId="77777777" w:rsidR="00431650" w:rsidRPr="00431650" w:rsidRDefault="00431650" w:rsidP="00431650">
            <w:pPr>
              <w:widowControl/>
              <w:jc w:val="center"/>
              <w:rPr>
                <w:rFonts w:ascii="Arial" w:hAnsi="Arial" w:cs="Arial"/>
                <w:color w:val="000000"/>
                <w:kern w:val="0"/>
                <w:sz w:val="20"/>
                <w:szCs w:val="20"/>
              </w:rPr>
            </w:pPr>
            <w:r w:rsidRPr="00431650">
              <w:rPr>
                <w:rFonts w:ascii="Arial" w:hAnsi="Arial" w:cs="Arial"/>
                <w:color w:val="000000"/>
                <w:kern w:val="0"/>
                <w:sz w:val="20"/>
                <w:szCs w:val="20"/>
              </w:rPr>
              <w:t>温州大学</w:t>
            </w:r>
          </w:p>
        </w:tc>
        <w:tc>
          <w:tcPr>
            <w:tcW w:w="841" w:type="pct"/>
            <w:noWrap/>
            <w:vAlign w:val="center"/>
            <w:hideMark/>
          </w:tcPr>
          <w:p w14:paraId="6BAF00F0" w14:textId="77777777" w:rsidR="00431650" w:rsidRPr="00431650" w:rsidRDefault="00431650" w:rsidP="00431650">
            <w:pPr>
              <w:widowControl/>
              <w:jc w:val="center"/>
              <w:rPr>
                <w:rFonts w:ascii="Arial" w:hAnsi="Arial" w:cs="Arial"/>
                <w:color w:val="000000"/>
                <w:kern w:val="0"/>
                <w:sz w:val="20"/>
                <w:szCs w:val="20"/>
              </w:rPr>
            </w:pPr>
            <w:r w:rsidRPr="00431650">
              <w:rPr>
                <w:rFonts w:ascii="Arial" w:hAnsi="Arial" w:cs="Arial"/>
                <w:color w:val="000000"/>
                <w:kern w:val="0"/>
                <w:sz w:val="20"/>
                <w:szCs w:val="20"/>
              </w:rPr>
              <w:t>0.184670001</w:t>
            </w:r>
          </w:p>
        </w:tc>
        <w:tc>
          <w:tcPr>
            <w:tcW w:w="565" w:type="pct"/>
            <w:noWrap/>
            <w:vAlign w:val="center"/>
            <w:hideMark/>
          </w:tcPr>
          <w:p w14:paraId="33C3D4D9" w14:textId="77777777" w:rsidR="00431650" w:rsidRPr="00431650" w:rsidRDefault="00431650" w:rsidP="00431650">
            <w:pPr>
              <w:widowControl/>
              <w:jc w:val="center"/>
              <w:rPr>
                <w:rFonts w:ascii="Arial" w:hAnsi="Arial" w:cs="Arial"/>
                <w:color w:val="000000"/>
                <w:kern w:val="0"/>
                <w:sz w:val="20"/>
                <w:szCs w:val="20"/>
              </w:rPr>
            </w:pPr>
            <w:r w:rsidRPr="00431650">
              <w:rPr>
                <w:rFonts w:ascii="Arial" w:hAnsi="Arial" w:cs="Arial"/>
                <w:color w:val="000000"/>
                <w:kern w:val="0"/>
                <w:sz w:val="20"/>
                <w:szCs w:val="20"/>
              </w:rPr>
              <w:t>2017</w:t>
            </w:r>
          </w:p>
        </w:tc>
        <w:tc>
          <w:tcPr>
            <w:tcW w:w="1095" w:type="pct"/>
            <w:noWrap/>
            <w:vAlign w:val="center"/>
            <w:hideMark/>
          </w:tcPr>
          <w:p w14:paraId="7AC964C4" w14:textId="77777777" w:rsidR="00431650" w:rsidRPr="00431650" w:rsidRDefault="00431650" w:rsidP="00431650">
            <w:pPr>
              <w:widowControl/>
              <w:jc w:val="center"/>
              <w:rPr>
                <w:rFonts w:ascii="Arial" w:hAnsi="Arial" w:cs="Arial"/>
                <w:color w:val="000000"/>
                <w:kern w:val="0"/>
                <w:sz w:val="20"/>
                <w:szCs w:val="20"/>
              </w:rPr>
            </w:pPr>
            <w:r w:rsidRPr="00431650">
              <w:rPr>
                <w:rFonts w:ascii="Arial" w:hAnsi="Arial" w:cs="Arial"/>
                <w:color w:val="000000"/>
                <w:kern w:val="0"/>
                <w:sz w:val="20"/>
                <w:szCs w:val="20"/>
              </w:rPr>
              <w:t>浙江工业大学</w:t>
            </w:r>
          </w:p>
        </w:tc>
        <w:tc>
          <w:tcPr>
            <w:tcW w:w="841" w:type="pct"/>
            <w:noWrap/>
            <w:vAlign w:val="center"/>
            <w:hideMark/>
          </w:tcPr>
          <w:p w14:paraId="1B2BAE8A" w14:textId="77777777" w:rsidR="00431650" w:rsidRPr="00431650" w:rsidRDefault="00431650" w:rsidP="00431650">
            <w:pPr>
              <w:widowControl/>
              <w:jc w:val="center"/>
              <w:rPr>
                <w:rFonts w:ascii="Arial" w:hAnsi="Arial" w:cs="Arial"/>
                <w:color w:val="000000"/>
                <w:kern w:val="0"/>
                <w:sz w:val="20"/>
                <w:szCs w:val="20"/>
              </w:rPr>
            </w:pPr>
            <w:r w:rsidRPr="00431650">
              <w:rPr>
                <w:rFonts w:ascii="Arial" w:hAnsi="Arial" w:cs="Arial"/>
                <w:color w:val="000000"/>
                <w:kern w:val="0"/>
                <w:sz w:val="20"/>
                <w:szCs w:val="20"/>
              </w:rPr>
              <w:t>0.097754442</w:t>
            </w:r>
          </w:p>
        </w:tc>
      </w:tr>
      <w:tr w:rsidR="00431650" w:rsidRPr="00431650" w14:paraId="5263DFA1" w14:textId="77777777" w:rsidTr="009A1DFC">
        <w:trPr>
          <w:trHeight w:val="255"/>
        </w:trPr>
        <w:tc>
          <w:tcPr>
            <w:tcW w:w="564" w:type="pct"/>
            <w:noWrap/>
            <w:vAlign w:val="center"/>
            <w:hideMark/>
          </w:tcPr>
          <w:p w14:paraId="51550E61" w14:textId="77777777" w:rsidR="00431650" w:rsidRPr="00431650" w:rsidRDefault="00431650" w:rsidP="00431650">
            <w:pPr>
              <w:widowControl/>
              <w:jc w:val="center"/>
              <w:rPr>
                <w:rFonts w:ascii="Arial" w:hAnsi="Arial" w:cs="Arial"/>
                <w:color w:val="000000"/>
                <w:kern w:val="0"/>
                <w:sz w:val="20"/>
                <w:szCs w:val="20"/>
              </w:rPr>
            </w:pPr>
            <w:r w:rsidRPr="00431650">
              <w:rPr>
                <w:rFonts w:ascii="Arial" w:hAnsi="Arial" w:cs="Arial"/>
                <w:color w:val="000000"/>
                <w:kern w:val="0"/>
                <w:sz w:val="20"/>
                <w:szCs w:val="20"/>
              </w:rPr>
              <w:t>2015</w:t>
            </w:r>
          </w:p>
        </w:tc>
        <w:tc>
          <w:tcPr>
            <w:tcW w:w="1095" w:type="pct"/>
            <w:noWrap/>
            <w:vAlign w:val="center"/>
            <w:hideMark/>
          </w:tcPr>
          <w:p w14:paraId="47157362" w14:textId="77777777" w:rsidR="00431650" w:rsidRPr="00431650" w:rsidRDefault="00431650" w:rsidP="00431650">
            <w:pPr>
              <w:widowControl/>
              <w:jc w:val="center"/>
              <w:rPr>
                <w:rFonts w:ascii="Arial" w:hAnsi="Arial" w:cs="Arial"/>
                <w:color w:val="000000"/>
                <w:kern w:val="0"/>
                <w:sz w:val="20"/>
                <w:szCs w:val="20"/>
              </w:rPr>
            </w:pPr>
            <w:r w:rsidRPr="00431650">
              <w:rPr>
                <w:rFonts w:ascii="Arial" w:hAnsi="Arial" w:cs="Arial"/>
                <w:color w:val="000000"/>
                <w:kern w:val="0"/>
                <w:sz w:val="20"/>
                <w:szCs w:val="20"/>
              </w:rPr>
              <w:t>宁波大学</w:t>
            </w:r>
          </w:p>
        </w:tc>
        <w:tc>
          <w:tcPr>
            <w:tcW w:w="841" w:type="pct"/>
            <w:noWrap/>
            <w:vAlign w:val="center"/>
            <w:hideMark/>
          </w:tcPr>
          <w:p w14:paraId="1CF84FC5" w14:textId="77777777" w:rsidR="00431650" w:rsidRPr="00431650" w:rsidRDefault="00431650" w:rsidP="00431650">
            <w:pPr>
              <w:widowControl/>
              <w:jc w:val="center"/>
              <w:rPr>
                <w:rFonts w:ascii="Arial" w:hAnsi="Arial" w:cs="Arial"/>
                <w:color w:val="000000"/>
                <w:kern w:val="0"/>
                <w:sz w:val="20"/>
                <w:szCs w:val="20"/>
              </w:rPr>
            </w:pPr>
            <w:r w:rsidRPr="00431650">
              <w:rPr>
                <w:rFonts w:ascii="Arial" w:hAnsi="Arial" w:cs="Arial"/>
                <w:color w:val="000000"/>
                <w:kern w:val="0"/>
                <w:sz w:val="20"/>
                <w:szCs w:val="20"/>
              </w:rPr>
              <w:t>0.326553451</w:t>
            </w:r>
          </w:p>
        </w:tc>
        <w:tc>
          <w:tcPr>
            <w:tcW w:w="565" w:type="pct"/>
            <w:noWrap/>
            <w:vAlign w:val="center"/>
            <w:hideMark/>
          </w:tcPr>
          <w:p w14:paraId="7D18F1E2" w14:textId="77777777" w:rsidR="00431650" w:rsidRPr="00431650" w:rsidRDefault="00431650" w:rsidP="00431650">
            <w:pPr>
              <w:widowControl/>
              <w:jc w:val="center"/>
              <w:rPr>
                <w:rFonts w:ascii="Arial" w:hAnsi="Arial" w:cs="Arial"/>
                <w:color w:val="000000"/>
                <w:kern w:val="0"/>
                <w:sz w:val="20"/>
                <w:szCs w:val="20"/>
              </w:rPr>
            </w:pPr>
            <w:r w:rsidRPr="00431650">
              <w:rPr>
                <w:rFonts w:ascii="Arial" w:hAnsi="Arial" w:cs="Arial"/>
                <w:color w:val="000000"/>
                <w:kern w:val="0"/>
                <w:sz w:val="20"/>
                <w:szCs w:val="20"/>
              </w:rPr>
              <w:t>2017</w:t>
            </w:r>
          </w:p>
        </w:tc>
        <w:tc>
          <w:tcPr>
            <w:tcW w:w="1095" w:type="pct"/>
            <w:noWrap/>
            <w:vAlign w:val="center"/>
            <w:hideMark/>
          </w:tcPr>
          <w:p w14:paraId="41046995" w14:textId="77777777" w:rsidR="00431650" w:rsidRPr="00431650" w:rsidRDefault="00431650" w:rsidP="00431650">
            <w:pPr>
              <w:widowControl/>
              <w:jc w:val="center"/>
              <w:rPr>
                <w:rFonts w:ascii="Arial" w:hAnsi="Arial" w:cs="Arial"/>
                <w:color w:val="000000"/>
                <w:kern w:val="0"/>
                <w:sz w:val="20"/>
                <w:szCs w:val="20"/>
              </w:rPr>
            </w:pPr>
            <w:r w:rsidRPr="00431650">
              <w:rPr>
                <w:rFonts w:ascii="Arial" w:hAnsi="Arial" w:cs="Arial"/>
                <w:color w:val="000000"/>
                <w:kern w:val="0"/>
                <w:sz w:val="20"/>
                <w:szCs w:val="20"/>
              </w:rPr>
              <w:t>浙江财经大学</w:t>
            </w:r>
          </w:p>
        </w:tc>
        <w:tc>
          <w:tcPr>
            <w:tcW w:w="841" w:type="pct"/>
            <w:noWrap/>
            <w:vAlign w:val="center"/>
            <w:hideMark/>
          </w:tcPr>
          <w:p w14:paraId="615343FB" w14:textId="77777777" w:rsidR="00431650" w:rsidRPr="00431650" w:rsidRDefault="00431650" w:rsidP="00431650">
            <w:pPr>
              <w:widowControl/>
              <w:jc w:val="center"/>
              <w:rPr>
                <w:rFonts w:ascii="Arial" w:hAnsi="Arial" w:cs="Arial"/>
                <w:color w:val="000000"/>
                <w:kern w:val="0"/>
                <w:sz w:val="20"/>
                <w:szCs w:val="20"/>
              </w:rPr>
            </w:pPr>
            <w:r w:rsidRPr="00431650">
              <w:rPr>
                <w:rFonts w:ascii="Arial" w:hAnsi="Arial" w:cs="Arial"/>
                <w:color w:val="000000"/>
                <w:kern w:val="0"/>
                <w:sz w:val="20"/>
                <w:szCs w:val="20"/>
              </w:rPr>
              <w:t>0.106445998</w:t>
            </w:r>
          </w:p>
        </w:tc>
      </w:tr>
      <w:tr w:rsidR="00431650" w:rsidRPr="00431650" w14:paraId="491A8AC6" w14:textId="77777777" w:rsidTr="009A1DFC">
        <w:trPr>
          <w:trHeight w:val="255"/>
        </w:trPr>
        <w:tc>
          <w:tcPr>
            <w:tcW w:w="564" w:type="pct"/>
            <w:noWrap/>
            <w:vAlign w:val="center"/>
            <w:hideMark/>
          </w:tcPr>
          <w:p w14:paraId="5C870F75" w14:textId="77777777" w:rsidR="00431650" w:rsidRPr="00431650" w:rsidRDefault="00431650" w:rsidP="00431650">
            <w:pPr>
              <w:widowControl/>
              <w:jc w:val="center"/>
              <w:rPr>
                <w:rFonts w:ascii="Arial" w:hAnsi="Arial" w:cs="Arial"/>
                <w:color w:val="000000"/>
                <w:kern w:val="0"/>
                <w:sz w:val="20"/>
                <w:szCs w:val="20"/>
              </w:rPr>
            </w:pPr>
            <w:r w:rsidRPr="00431650">
              <w:rPr>
                <w:rFonts w:ascii="Arial" w:hAnsi="Arial" w:cs="Arial"/>
                <w:color w:val="000000"/>
                <w:kern w:val="0"/>
                <w:sz w:val="20"/>
                <w:szCs w:val="20"/>
              </w:rPr>
              <w:t>2015</w:t>
            </w:r>
          </w:p>
        </w:tc>
        <w:tc>
          <w:tcPr>
            <w:tcW w:w="1095" w:type="pct"/>
            <w:noWrap/>
            <w:vAlign w:val="center"/>
            <w:hideMark/>
          </w:tcPr>
          <w:p w14:paraId="4468F1E4" w14:textId="77777777" w:rsidR="00431650" w:rsidRPr="00431650" w:rsidRDefault="00431650" w:rsidP="00431650">
            <w:pPr>
              <w:widowControl/>
              <w:jc w:val="center"/>
              <w:rPr>
                <w:rFonts w:ascii="Arial" w:hAnsi="Arial" w:cs="Arial"/>
                <w:color w:val="000000"/>
                <w:kern w:val="0"/>
                <w:sz w:val="20"/>
                <w:szCs w:val="20"/>
              </w:rPr>
            </w:pPr>
            <w:r w:rsidRPr="00431650">
              <w:rPr>
                <w:rFonts w:ascii="Arial" w:hAnsi="Arial" w:cs="Arial"/>
                <w:color w:val="000000"/>
                <w:kern w:val="0"/>
                <w:sz w:val="20"/>
                <w:szCs w:val="20"/>
              </w:rPr>
              <w:t>浙江大学</w:t>
            </w:r>
          </w:p>
        </w:tc>
        <w:tc>
          <w:tcPr>
            <w:tcW w:w="841" w:type="pct"/>
            <w:noWrap/>
            <w:vAlign w:val="center"/>
            <w:hideMark/>
          </w:tcPr>
          <w:p w14:paraId="0914915F" w14:textId="77777777" w:rsidR="00431650" w:rsidRPr="00431650" w:rsidRDefault="00431650" w:rsidP="00431650">
            <w:pPr>
              <w:widowControl/>
              <w:jc w:val="center"/>
              <w:rPr>
                <w:rFonts w:ascii="Arial" w:hAnsi="Arial" w:cs="Arial"/>
                <w:color w:val="000000"/>
                <w:kern w:val="0"/>
                <w:sz w:val="20"/>
                <w:szCs w:val="20"/>
              </w:rPr>
            </w:pPr>
            <w:r w:rsidRPr="00431650">
              <w:rPr>
                <w:rFonts w:ascii="Arial" w:hAnsi="Arial" w:cs="Arial"/>
                <w:color w:val="000000"/>
                <w:kern w:val="0"/>
                <w:sz w:val="20"/>
                <w:szCs w:val="20"/>
              </w:rPr>
              <w:t>0.184670001</w:t>
            </w:r>
          </w:p>
        </w:tc>
        <w:tc>
          <w:tcPr>
            <w:tcW w:w="565" w:type="pct"/>
            <w:noWrap/>
            <w:vAlign w:val="center"/>
            <w:hideMark/>
          </w:tcPr>
          <w:p w14:paraId="75199F4F" w14:textId="77777777" w:rsidR="00431650" w:rsidRPr="00431650" w:rsidRDefault="00431650" w:rsidP="00431650">
            <w:pPr>
              <w:widowControl/>
              <w:jc w:val="center"/>
              <w:rPr>
                <w:rFonts w:ascii="Arial" w:hAnsi="Arial" w:cs="Arial"/>
                <w:color w:val="000000"/>
                <w:kern w:val="0"/>
                <w:sz w:val="20"/>
                <w:szCs w:val="20"/>
              </w:rPr>
            </w:pPr>
            <w:r w:rsidRPr="00431650">
              <w:rPr>
                <w:rFonts w:ascii="Arial" w:hAnsi="Arial" w:cs="Arial"/>
                <w:color w:val="000000"/>
                <w:kern w:val="0"/>
                <w:sz w:val="20"/>
                <w:szCs w:val="20"/>
              </w:rPr>
              <w:t>2017</w:t>
            </w:r>
          </w:p>
        </w:tc>
        <w:tc>
          <w:tcPr>
            <w:tcW w:w="1095" w:type="pct"/>
            <w:noWrap/>
            <w:vAlign w:val="center"/>
            <w:hideMark/>
          </w:tcPr>
          <w:p w14:paraId="73018392" w14:textId="77777777" w:rsidR="00431650" w:rsidRPr="00431650" w:rsidRDefault="00431650" w:rsidP="00431650">
            <w:pPr>
              <w:widowControl/>
              <w:jc w:val="center"/>
              <w:rPr>
                <w:rFonts w:ascii="Arial" w:hAnsi="Arial" w:cs="Arial"/>
                <w:color w:val="000000"/>
                <w:kern w:val="0"/>
                <w:sz w:val="20"/>
                <w:szCs w:val="20"/>
              </w:rPr>
            </w:pPr>
            <w:r w:rsidRPr="00431650">
              <w:rPr>
                <w:rFonts w:ascii="Arial" w:hAnsi="Arial" w:cs="Arial"/>
                <w:color w:val="000000"/>
                <w:kern w:val="0"/>
                <w:sz w:val="20"/>
                <w:szCs w:val="20"/>
              </w:rPr>
              <w:t>杭州电子科技大学</w:t>
            </w:r>
          </w:p>
        </w:tc>
        <w:tc>
          <w:tcPr>
            <w:tcW w:w="841" w:type="pct"/>
            <w:noWrap/>
            <w:vAlign w:val="center"/>
            <w:hideMark/>
          </w:tcPr>
          <w:p w14:paraId="1C216B35" w14:textId="77777777" w:rsidR="00431650" w:rsidRPr="00431650" w:rsidRDefault="00431650" w:rsidP="00431650">
            <w:pPr>
              <w:widowControl/>
              <w:jc w:val="center"/>
              <w:rPr>
                <w:rFonts w:ascii="Arial" w:hAnsi="Arial" w:cs="Arial"/>
                <w:color w:val="000000"/>
                <w:kern w:val="0"/>
                <w:sz w:val="20"/>
                <w:szCs w:val="20"/>
              </w:rPr>
            </w:pPr>
            <w:r w:rsidRPr="00431650">
              <w:rPr>
                <w:rFonts w:ascii="Arial" w:hAnsi="Arial" w:cs="Arial"/>
                <w:color w:val="000000"/>
                <w:kern w:val="0"/>
                <w:sz w:val="20"/>
                <w:szCs w:val="20"/>
              </w:rPr>
              <w:t>0.237643488</w:t>
            </w:r>
          </w:p>
        </w:tc>
      </w:tr>
      <w:tr w:rsidR="00431650" w:rsidRPr="00431650" w14:paraId="68052F84" w14:textId="77777777" w:rsidTr="009A1DFC">
        <w:trPr>
          <w:trHeight w:val="255"/>
        </w:trPr>
        <w:tc>
          <w:tcPr>
            <w:tcW w:w="564" w:type="pct"/>
            <w:noWrap/>
            <w:vAlign w:val="center"/>
            <w:hideMark/>
          </w:tcPr>
          <w:p w14:paraId="1A4AA274" w14:textId="77777777" w:rsidR="00431650" w:rsidRPr="00431650" w:rsidRDefault="00431650" w:rsidP="00431650">
            <w:pPr>
              <w:widowControl/>
              <w:jc w:val="center"/>
              <w:rPr>
                <w:rFonts w:ascii="Arial" w:hAnsi="Arial" w:cs="Arial"/>
                <w:color w:val="000000"/>
                <w:kern w:val="0"/>
                <w:sz w:val="20"/>
                <w:szCs w:val="20"/>
              </w:rPr>
            </w:pPr>
            <w:r w:rsidRPr="00431650">
              <w:rPr>
                <w:rFonts w:ascii="Arial" w:hAnsi="Arial" w:cs="Arial"/>
                <w:color w:val="000000"/>
                <w:kern w:val="0"/>
                <w:sz w:val="20"/>
                <w:szCs w:val="20"/>
              </w:rPr>
              <w:t>2015</w:t>
            </w:r>
          </w:p>
        </w:tc>
        <w:tc>
          <w:tcPr>
            <w:tcW w:w="1095" w:type="pct"/>
            <w:noWrap/>
            <w:vAlign w:val="center"/>
            <w:hideMark/>
          </w:tcPr>
          <w:p w14:paraId="3C46EB6C" w14:textId="77777777" w:rsidR="00431650" w:rsidRPr="00431650" w:rsidRDefault="00431650" w:rsidP="00431650">
            <w:pPr>
              <w:widowControl/>
              <w:jc w:val="center"/>
              <w:rPr>
                <w:rFonts w:ascii="Arial" w:hAnsi="Arial" w:cs="Arial"/>
                <w:color w:val="000000"/>
                <w:kern w:val="0"/>
                <w:sz w:val="20"/>
                <w:szCs w:val="20"/>
              </w:rPr>
            </w:pPr>
            <w:r w:rsidRPr="00431650">
              <w:rPr>
                <w:rFonts w:ascii="Arial" w:hAnsi="Arial" w:cs="Arial"/>
                <w:color w:val="000000"/>
                <w:kern w:val="0"/>
                <w:sz w:val="20"/>
                <w:szCs w:val="20"/>
              </w:rPr>
              <w:t>杭州师范大学</w:t>
            </w:r>
          </w:p>
        </w:tc>
        <w:tc>
          <w:tcPr>
            <w:tcW w:w="841" w:type="pct"/>
            <w:noWrap/>
            <w:vAlign w:val="center"/>
            <w:hideMark/>
          </w:tcPr>
          <w:p w14:paraId="07C25951" w14:textId="77777777" w:rsidR="00431650" w:rsidRPr="00431650" w:rsidRDefault="00431650" w:rsidP="00431650">
            <w:pPr>
              <w:widowControl/>
              <w:jc w:val="center"/>
              <w:rPr>
                <w:rFonts w:ascii="Arial" w:hAnsi="Arial" w:cs="Arial"/>
                <w:color w:val="000000"/>
                <w:kern w:val="0"/>
                <w:sz w:val="20"/>
                <w:szCs w:val="20"/>
              </w:rPr>
            </w:pPr>
            <w:r w:rsidRPr="00431650">
              <w:rPr>
                <w:rFonts w:ascii="Arial" w:hAnsi="Arial" w:cs="Arial"/>
                <w:color w:val="000000"/>
                <w:kern w:val="0"/>
                <w:sz w:val="20"/>
                <w:szCs w:val="20"/>
              </w:rPr>
              <w:t>0.184670001</w:t>
            </w:r>
          </w:p>
        </w:tc>
        <w:tc>
          <w:tcPr>
            <w:tcW w:w="565" w:type="pct"/>
            <w:noWrap/>
            <w:vAlign w:val="center"/>
            <w:hideMark/>
          </w:tcPr>
          <w:p w14:paraId="45E92C0D" w14:textId="77777777" w:rsidR="00431650" w:rsidRPr="00431650" w:rsidRDefault="00431650" w:rsidP="00431650">
            <w:pPr>
              <w:widowControl/>
              <w:jc w:val="center"/>
              <w:rPr>
                <w:rFonts w:ascii="Arial" w:hAnsi="Arial" w:cs="Arial"/>
                <w:color w:val="000000"/>
                <w:kern w:val="0"/>
                <w:sz w:val="20"/>
                <w:szCs w:val="20"/>
              </w:rPr>
            </w:pPr>
            <w:r w:rsidRPr="00431650">
              <w:rPr>
                <w:rFonts w:ascii="Arial" w:hAnsi="Arial" w:cs="Arial"/>
                <w:color w:val="000000"/>
                <w:kern w:val="0"/>
                <w:sz w:val="20"/>
                <w:szCs w:val="20"/>
              </w:rPr>
              <w:t>2018</w:t>
            </w:r>
          </w:p>
        </w:tc>
        <w:tc>
          <w:tcPr>
            <w:tcW w:w="1095" w:type="pct"/>
            <w:noWrap/>
            <w:vAlign w:val="center"/>
            <w:hideMark/>
          </w:tcPr>
          <w:p w14:paraId="1D4BCE55" w14:textId="77777777" w:rsidR="00431650" w:rsidRPr="00431650" w:rsidRDefault="00431650" w:rsidP="00431650">
            <w:pPr>
              <w:widowControl/>
              <w:jc w:val="center"/>
              <w:rPr>
                <w:rFonts w:ascii="Arial" w:hAnsi="Arial" w:cs="Arial"/>
                <w:color w:val="000000"/>
                <w:kern w:val="0"/>
                <w:sz w:val="20"/>
                <w:szCs w:val="20"/>
              </w:rPr>
            </w:pPr>
            <w:r w:rsidRPr="00431650">
              <w:rPr>
                <w:rFonts w:ascii="Arial" w:hAnsi="Arial" w:cs="Arial"/>
                <w:color w:val="000000"/>
                <w:kern w:val="0"/>
                <w:sz w:val="20"/>
                <w:szCs w:val="20"/>
              </w:rPr>
              <w:t>浙江师范大学</w:t>
            </w:r>
          </w:p>
        </w:tc>
        <w:tc>
          <w:tcPr>
            <w:tcW w:w="841" w:type="pct"/>
            <w:noWrap/>
            <w:vAlign w:val="center"/>
            <w:hideMark/>
          </w:tcPr>
          <w:p w14:paraId="00376408" w14:textId="77777777" w:rsidR="00431650" w:rsidRPr="00431650" w:rsidRDefault="00431650" w:rsidP="00431650">
            <w:pPr>
              <w:widowControl/>
              <w:jc w:val="center"/>
              <w:rPr>
                <w:rFonts w:ascii="Arial" w:hAnsi="Arial" w:cs="Arial"/>
                <w:color w:val="000000"/>
                <w:kern w:val="0"/>
                <w:sz w:val="20"/>
                <w:szCs w:val="20"/>
              </w:rPr>
            </w:pPr>
            <w:r w:rsidRPr="00431650">
              <w:rPr>
                <w:rFonts w:ascii="Arial" w:hAnsi="Arial" w:cs="Arial"/>
                <w:color w:val="000000"/>
                <w:kern w:val="0"/>
                <w:sz w:val="20"/>
                <w:szCs w:val="20"/>
              </w:rPr>
              <w:t>0.096667998</w:t>
            </w:r>
          </w:p>
        </w:tc>
      </w:tr>
      <w:tr w:rsidR="00431650" w:rsidRPr="00431650" w14:paraId="2B3371A2" w14:textId="77777777" w:rsidTr="009A1DFC">
        <w:trPr>
          <w:trHeight w:val="255"/>
        </w:trPr>
        <w:tc>
          <w:tcPr>
            <w:tcW w:w="564" w:type="pct"/>
            <w:noWrap/>
            <w:vAlign w:val="center"/>
            <w:hideMark/>
          </w:tcPr>
          <w:p w14:paraId="29FCC607" w14:textId="77777777" w:rsidR="00431650" w:rsidRPr="00431650" w:rsidRDefault="00431650" w:rsidP="00431650">
            <w:pPr>
              <w:widowControl/>
              <w:jc w:val="center"/>
              <w:rPr>
                <w:rFonts w:ascii="Arial" w:hAnsi="Arial" w:cs="Arial"/>
                <w:color w:val="000000"/>
                <w:kern w:val="0"/>
                <w:sz w:val="20"/>
                <w:szCs w:val="20"/>
              </w:rPr>
            </w:pPr>
            <w:r w:rsidRPr="00431650">
              <w:rPr>
                <w:rFonts w:ascii="Arial" w:hAnsi="Arial" w:cs="Arial"/>
                <w:color w:val="000000"/>
                <w:kern w:val="0"/>
                <w:sz w:val="20"/>
                <w:szCs w:val="20"/>
              </w:rPr>
              <w:t>2015</w:t>
            </w:r>
          </w:p>
        </w:tc>
        <w:tc>
          <w:tcPr>
            <w:tcW w:w="1095" w:type="pct"/>
            <w:noWrap/>
            <w:vAlign w:val="center"/>
            <w:hideMark/>
          </w:tcPr>
          <w:p w14:paraId="6145D20F" w14:textId="77777777" w:rsidR="00431650" w:rsidRPr="00431650" w:rsidRDefault="00431650" w:rsidP="00431650">
            <w:pPr>
              <w:widowControl/>
              <w:jc w:val="center"/>
              <w:rPr>
                <w:rFonts w:ascii="Arial" w:hAnsi="Arial" w:cs="Arial"/>
                <w:color w:val="000000"/>
                <w:kern w:val="0"/>
                <w:sz w:val="20"/>
                <w:szCs w:val="20"/>
              </w:rPr>
            </w:pPr>
            <w:r w:rsidRPr="00431650">
              <w:rPr>
                <w:rFonts w:ascii="Arial" w:hAnsi="Arial" w:cs="Arial"/>
                <w:color w:val="000000"/>
                <w:kern w:val="0"/>
                <w:sz w:val="20"/>
                <w:szCs w:val="20"/>
              </w:rPr>
              <w:t>浙江理工大学</w:t>
            </w:r>
          </w:p>
        </w:tc>
        <w:tc>
          <w:tcPr>
            <w:tcW w:w="841" w:type="pct"/>
            <w:noWrap/>
            <w:vAlign w:val="center"/>
            <w:hideMark/>
          </w:tcPr>
          <w:p w14:paraId="4E986948" w14:textId="77777777" w:rsidR="00431650" w:rsidRPr="00431650" w:rsidRDefault="00431650" w:rsidP="00431650">
            <w:pPr>
              <w:widowControl/>
              <w:jc w:val="center"/>
              <w:rPr>
                <w:rFonts w:ascii="Arial" w:hAnsi="Arial" w:cs="Arial"/>
                <w:color w:val="000000"/>
                <w:kern w:val="0"/>
                <w:sz w:val="20"/>
                <w:szCs w:val="20"/>
              </w:rPr>
            </w:pPr>
            <w:r w:rsidRPr="00431650">
              <w:rPr>
                <w:rFonts w:ascii="Arial" w:hAnsi="Arial" w:cs="Arial"/>
                <w:color w:val="000000"/>
                <w:kern w:val="0"/>
                <w:sz w:val="20"/>
                <w:szCs w:val="20"/>
              </w:rPr>
              <w:t>0.366606003</w:t>
            </w:r>
          </w:p>
        </w:tc>
        <w:tc>
          <w:tcPr>
            <w:tcW w:w="565" w:type="pct"/>
            <w:noWrap/>
            <w:vAlign w:val="center"/>
            <w:hideMark/>
          </w:tcPr>
          <w:p w14:paraId="480BD535" w14:textId="77777777" w:rsidR="00431650" w:rsidRPr="00431650" w:rsidRDefault="00431650" w:rsidP="00431650">
            <w:pPr>
              <w:widowControl/>
              <w:jc w:val="center"/>
              <w:rPr>
                <w:rFonts w:ascii="Arial" w:hAnsi="Arial" w:cs="Arial"/>
                <w:color w:val="000000"/>
                <w:kern w:val="0"/>
                <w:sz w:val="20"/>
                <w:szCs w:val="20"/>
              </w:rPr>
            </w:pPr>
            <w:r w:rsidRPr="00431650">
              <w:rPr>
                <w:rFonts w:ascii="Arial" w:hAnsi="Arial" w:cs="Arial"/>
                <w:color w:val="000000"/>
                <w:kern w:val="0"/>
                <w:sz w:val="20"/>
                <w:szCs w:val="20"/>
              </w:rPr>
              <w:t>2018</w:t>
            </w:r>
          </w:p>
        </w:tc>
        <w:tc>
          <w:tcPr>
            <w:tcW w:w="1095" w:type="pct"/>
            <w:noWrap/>
            <w:vAlign w:val="center"/>
            <w:hideMark/>
          </w:tcPr>
          <w:p w14:paraId="08FF3B3B" w14:textId="77777777" w:rsidR="00431650" w:rsidRPr="00431650" w:rsidRDefault="00431650" w:rsidP="00431650">
            <w:pPr>
              <w:widowControl/>
              <w:jc w:val="center"/>
              <w:rPr>
                <w:rFonts w:ascii="Arial" w:hAnsi="Arial" w:cs="Arial"/>
                <w:color w:val="000000"/>
                <w:kern w:val="0"/>
                <w:sz w:val="20"/>
                <w:szCs w:val="20"/>
              </w:rPr>
            </w:pPr>
            <w:r w:rsidRPr="00431650">
              <w:rPr>
                <w:rFonts w:ascii="Arial" w:hAnsi="Arial" w:cs="Arial"/>
                <w:color w:val="000000"/>
                <w:kern w:val="0"/>
                <w:sz w:val="20"/>
                <w:szCs w:val="20"/>
              </w:rPr>
              <w:t>浙江工商大学</w:t>
            </w:r>
          </w:p>
        </w:tc>
        <w:tc>
          <w:tcPr>
            <w:tcW w:w="841" w:type="pct"/>
            <w:noWrap/>
            <w:vAlign w:val="center"/>
            <w:hideMark/>
          </w:tcPr>
          <w:p w14:paraId="42900C44" w14:textId="77777777" w:rsidR="00431650" w:rsidRPr="00431650" w:rsidRDefault="00431650" w:rsidP="00431650">
            <w:pPr>
              <w:widowControl/>
              <w:jc w:val="center"/>
              <w:rPr>
                <w:rFonts w:ascii="Arial" w:hAnsi="Arial" w:cs="Arial"/>
                <w:color w:val="000000"/>
                <w:kern w:val="0"/>
                <w:sz w:val="20"/>
                <w:szCs w:val="20"/>
              </w:rPr>
            </w:pPr>
            <w:r w:rsidRPr="00431650">
              <w:rPr>
                <w:rFonts w:ascii="Arial" w:hAnsi="Arial" w:cs="Arial"/>
                <w:color w:val="000000"/>
                <w:kern w:val="0"/>
                <w:sz w:val="20"/>
                <w:szCs w:val="20"/>
              </w:rPr>
              <w:t>0.217437618</w:t>
            </w:r>
          </w:p>
        </w:tc>
      </w:tr>
      <w:tr w:rsidR="00431650" w:rsidRPr="00431650" w14:paraId="35FD4BCC" w14:textId="77777777" w:rsidTr="009A1DFC">
        <w:trPr>
          <w:trHeight w:val="255"/>
        </w:trPr>
        <w:tc>
          <w:tcPr>
            <w:tcW w:w="564" w:type="pct"/>
            <w:noWrap/>
            <w:vAlign w:val="center"/>
            <w:hideMark/>
          </w:tcPr>
          <w:p w14:paraId="6F9B2106" w14:textId="77777777" w:rsidR="00431650" w:rsidRPr="00431650" w:rsidRDefault="00431650" w:rsidP="00431650">
            <w:pPr>
              <w:widowControl/>
              <w:jc w:val="center"/>
              <w:rPr>
                <w:rFonts w:ascii="Arial" w:hAnsi="Arial" w:cs="Arial"/>
                <w:color w:val="000000"/>
                <w:kern w:val="0"/>
                <w:sz w:val="20"/>
                <w:szCs w:val="20"/>
              </w:rPr>
            </w:pPr>
            <w:r w:rsidRPr="00431650">
              <w:rPr>
                <w:rFonts w:ascii="Arial" w:hAnsi="Arial" w:cs="Arial"/>
                <w:color w:val="000000"/>
                <w:kern w:val="0"/>
                <w:sz w:val="20"/>
                <w:szCs w:val="20"/>
              </w:rPr>
              <w:t>2015</w:t>
            </w:r>
          </w:p>
        </w:tc>
        <w:tc>
          <w:tcPr>
            <w:tcW w:w="1095" w:type="pct"/>
            <w:noWrap/>
            <w:vAlign w:val="center"/>
            <w:hideMark/>
          </w:tcPr>
          <w:p w14:paraId="2D4EE6D5" w14:textId="77777777" w:rsidR="00431650" w:rsidRPr="00431650" w:rsidRDefault="00431650" w:rsidP="00431650">
            <w:pPr>
              <w:widowControl/>
              <w:jc w:val="center"/>
              <w:rPr>
                <w:rFonts w:ascii="Arial" w:hAnsi="Arial" w:cs="Arial"/>
                <w:color w:val="000000"/>
                <w:kern w:val="0"/>
                <w:sz w:val="20"/>
                <w:szCs w:val="20"/>
              </w:rPr>
            </w:pPr>
            <w:r w:rsidRPr="00431650">
              <w:rPr>
                <w:rFonts w:ascii="Arial" w:hAnsi="Arial" w:cs="Arial"/>
                <w:color w:val="000000"/>
                <w:kern w:val="0"/>
                <w:sz w:val="20"/>
                <w:szCs w:val="20"/>
              </w:rPr>
              <w:t>浙江工业大学</w:t>
            </w:r>
          </w:p>
        </w:tc>
        <w:tc>
          <w:tcPr>
            <w:tcW w:w="841" w:type="pct"/>
            <w:noWrap/>
            <w:vAlign w:val="center"/>
            <w:hideMark/>
          </w:tcPr>
          <w:p w14:paraId="46FA3266" w14:textId="77777777" w:rsidR="00431650" w:rsidRPr="00431650" w:rsidRDefault="00431650" w:rsidP="00431650">
            <w:pPr>
              <w:widowControl/>
              <w:jc w:val="center"/>
              <w:rPr>
                <w:rFonts w:ascii="Arial" w:hAnsi="Arial" w:cs="Arial"/>
                <w:color w:val="000000"/>
                <w:kern w:val="0"/>
                <w:sz w:val="20"/>
                <w:szCs w:val="20"/>
              </w:rPr>
            </w:pPr>
            <w:r w:rsidRPr="00431650">
              <w:rPr>
                <w:rFonts w:ascii="Arial" w:hAnsi="Arial" w:cs="Arial"/>
                <w:color w:val="000000"/>
                <w:kern w:val="0"/>
                <w:sz w:val="20"/>
                <w:szCs w:val="20"/>
              </w:rPr>
              <w:t>0.184670001</w:t>
            </w:r>
          </w:p>
        </w:tc>
        <w:tc>
          <w:tcPr>
            <w:tcW w:w="565" w:type="pct"/>
            <w:noWrap/>
            <w:vAlign w:val="center"/>
            <w:hideMark/>
          </w:tcPr>
          <w:p w14:paraId="076C55AA" w14:textId="77777777" w:rsidR="00431650" w:rsidRPr="00431650" w:rsidRDefault="00431650" w:rsidP="00431650">
            <w:pPr>
              <w:widowControl/>
              <w:jc w:val="center"/>
              <w:rPr>
                <w:rFonts w:ascii="Arial" w:hAnsi="Arial" w:cs="Arial"/>
                <w:color w:val="000000"/>
                <w:kern w:val="0"/>
                <w:sz w:val="20"/>
                <w:szCs w:val="20"/>
              </w:rPr>
            </w:pPr>
            <w:r w:rsidRPr="00431650">
              <w:rPr>
                <w:rFonts w:ascii="Arial" w:hAnsi="Arial" w:cs="Arial"/>
                <w:color w:val="000000"/>
                <w:kern w:val="0"/>
                <w:sz w:val="20"/>
                <w:szCs w:val="20"/>
              </w:rPr>
              <w:t>2018</w:t>
            </w:r>
          </w:p>
        </w:tc>
        <w:tc>
          <w:tcPr>
            <w:tcW w:w="1095" w:type="pct"/>
            <w:noWrap/>
            <w:vAlign w:val="center"/>
            <w:hideMark/>
          </w:tcPr>
          <w:p w14:paraId="621F0FBB" w14:textId="77777777" w:rsidR="00431650" w:rsidRPr="00431650" w:rsidRDefault="00431650" w:rsidP="00431650">
            <w:pPr>
              <w:widowControl/>
              <w:jc w:val="center"/>
              <w:rPr>
                <w:rFonts w:ascii="Arial" w:hAnsi="Arial" w:cs="Arial"/>
                <w:color w:val="000000"/>
                <w:kern w:val="0"/>
                <w:sz w:val="20"/>
                <w:szCs w:val="20"/>
              </w:rPr>
            </w:pPr>
            <w:r w:rsidRPr="00431650">
              <w:rPr>
                <w:rFonts w:ascii="Arial" w:hAnsi="Arial" w:cs="Arial"/>
                <w:color w:val="000000"/>
                <w:kern w:val="0"/>
                <w:sz w:val="20"/>
                <w:szCs w:val="20"/>
              </w:rPr>
              <w:t>温州大学</w:t>
            </w:r>
          </w:p>
        </w:tc>
        <w:tc>
          <w:tcPr>
            <w:tcW w:w="841" w:type="pct"/>
            <w:noWrap/>
            <w:vAlign w:val="center"/>
            <w:hideMark/>
          </w:tcPr>
          <w:p w14:paraId="5CAB62E1" w14:textId="77777777" w:rsidR="00431650" w:rsidRPr="00431650" w:rsidRDefault="00431650" w:rsidP="00431650">
            <w:pPr>
              <w:widowControl/>
              <w:jc w:val="center"/>
              <w:rPr>
                <w:rFonts w:ascii="Arial" w:hAnsi="Arial" w:cs="Arial"/>
                <w:color w:val="000000"/>
                <w:kern w:val="0"/>
                <w:sz w:val="20"/>
                <w:szCs w:val="20"/>
              </w:rPr>
            </w:pPr>
            <w:r w:rsidRPr="00431650">
              <w:rPr>
                <w:rFonts w:ascii="Arial" w:hAnsi="Arial" w:cs="Arial"/>
                <w:color w:val="000000"/>
                <w:kern w:val="0"/>
                <w:sz w:val="20"/>
                <w:szCs w:val="20"/>
              </w:rPr>
              <w:t>0.10466818</w:t>
            </w:r>
          </w:p>
        </w:tc>
      </w:tr>
      <w:tr w:rsidR="00431650" w:rsidRPr="00431650" w14:paraId="7A7BE17A" w14:textId="77777777" w:rsidTr="009A1DFC">
        <w:trPr>
          <w:trHeight w:val="255"/>
        </w:trPr>
        <w:tc>
          <w:tcPr>
            <w:tcW w:w="564" w:type="pct"/>
            <w:noWrap/>
            <w:vAlign w:val="center"/>
            <w:hideMark/>
          </w:tcPr>
          <w:p w14:paraId="5151A6D4" w14:textId="77777777" w:rsidR="00431650" w:rsidRPr="00431650" w:rsidRDefault="00431650" w:rsidP="00431650">
            <w:pPr>
              <w:widowControl/>
              <w:jc w:val="center"/>
              <w:rPr>
                <w:rFonts w:ascii="Arial" w:hAnsi="Arial" w:cs="Arial"/>
                <w:color w:val="000000"/>
                <w:kern w:val="0"/>
                <w:sz w:val="20"/>
                <w:szCs w:val="20"/>
              </w:rPr>
            </w:pPr>
            <w:r w:rsidRPr="00431650">
              <w:rPr>
                <w:rFonts w:ascii="Arial" w:hAnsi="Arial" w:cs="Arial"/>
                <w:color w:val="000000"/>
                <w:kern w:val="0"/>
                <w:sz w:val="20"/>
                <w:szCs w:val="20"/>
              </w:rPr>
              <w:t>2015</w:t>
            </w:r>
          </w:p>
        </w:tc>
        <w:tc>
          <w:tcPr>
            <w:tcW w:w="1095" w:type="pct"/>
            <w:noWrap/>
            <w:vAlign w:val="center"/>
            <w:hideMark/>
          </w:tcPr>
          <w:p w14:paraId="4479E510" w14:textId="77777777" w:rsidR="00431650" w:rsidRPr="00431650" w:rsidRDefault="00431650" w:rsidP="00431650">
            <w:pPr>
              <w:widowControl/>
              <w:jc w:val="center"/>
              <w:rPr>
                <w:rFonts w:ascii="Arial" w:hAnsi="Arial" w:cs="Arial"/>
                <w:color w:val="000000"/>
                <w:kern w:val="0"/>
                <w:sz w:val="20"/>
                <w:szCs w:val="20"/>
              </w:rPr>
            </w:pPr>
            <w:r w:rsidRPr="00431650">
              <w:rPr>
                <w:rFonts w:ascii="Arial" w:hAnsi="Arial" w:cs="Arial"/>
                <w:color w:val="000000"/>
                <w:kern w:val="0"/>
                <w:sz w:val="20"/>
                <w:szCs w:val="20"/>
              </w:rPr>
              <w:t>浙江财经大学</w:t>
            </w:r>
          </w:p>
        </w:tc>
        <w:tc>
          <w:tcPr>
            <w:tcW w:w="841" w:type="pct"/>
            <w:noWrap/>
            <w:vAlign w:val="center"/>
            <w:hideMark/>
          </w:tcPr>
          <w:p w14:paraId="13556CAF" w14:textId="77777777" w:rsidR="00431650" w:rsidRPr="00431650" w:rsidRDefault="00431650" w:rsidP="00431650">
            <w:pPr>
              <w:widowControl/>
              <w:jc w:val="center"/>
              <w:rPr>
                <w:rFonts w:ascii="Arial" w:hAnsi="Arial" w:cs="Arial"/>
                <w:color w:val="000000"/>
                <w:kern w:val="0"/>
                <w:sz w:val="20"/>
                <w:szCs w:val="20"/>
              </w:rPr>
            </w:pPr>
            <w:r w:rsidRPr="00431650">
              <w:rPr>
                <w:rFonts w:ascii="Arial" w:hAnsi="Arial" w:cs="Arial"/>
                <w:color w:val="000000"/>
                <w:kern w:val="0"/>
                <w:sz w:val="20"/>
                <w:szCs w:val="20"/>
              </w:rPr>
              <w:t>0.298380002</w:t>
            </w:r>
          </w:p>
        </w:tc>
        <w:tc>
          <w:tcPr>
            <w:tcW w:w="565" w:type="pct"/>
            <w:noWrap/>
            <w:vAlign w:val="center"/>
            <w:hideMark/>
          </w:tcPr>
          <w:p w14:paraId="4F372F32" w14:textId="77777777" w:rsidR="00431650" w:rsidRPr="00431650" w:rsidRDefault="00431650" w:rsidP="00431650">
            <w:pPr>
              <w:widowControl/>
              <w:jc w:val="center"/>
              <w:rPr>
                <w:rFonts w:ascii="Arial" w:hAnsi="Arial" w:cs="Arial"/>
                <w:color w:val="000000"/>
                <w:kern w:val="0"/>
                <w:sz w:val="20"/>
                <w:szCs w:val="20"/>
              </w:rPr>
            </w:pPr>
            <w:r w:rsidRPr="00431650">
              <w:rPr>
                <w:rFonts w:ascii="Arial" w:hAnsi="Arial" w:cs="Arial"/>
                <w:color w:val="000000"/>
                <w:kern w:val="0"/>
                <w:sz w:val="20"/>
                <w:szCs w:val="20"/>
              </w:rPr>
              <w:t>2018</w:t>
            </w:r>
          </w:p>
        </w:tc>
        <w:tc>
          <w:tcPr>
            <w:tcW w:w="1095" w:type="pct"/>
            <w:noWrap/>
            <w:vAlign w:val="center"/>
            <w:hideMark/>
          </w:tcPr>
          <w:p w14:paraId="131A5ECB" w14:textId="77777777" w:rsidR="00431650" w:rsidRPr="00431650" w:rsidRDefault="00431650" w:rsidP="00431650">
            <w:pPr>
              <w:widowControl/>
              <w:jc w:val="center"/>
              <w:rPr>
                <w:rFonts w:ascii="Arial" w:hAnsi="Arial" w:cs="Arial"/>
                <w:color w:val="000000"/>
                <w:kern w:val="0"/>
                <w:sz w:val="20"/>
                <w:szCs w:val="20"/>
              </w:rPr>
            </w:pPr>
            <w:r w:rsidRPr="00431650">
              <w:rPr>
                <w:rFonts w:ascii="Arial" w:hAnsi="Arial" w:cs="Arial"/>
                <w:color w:val="000000"/>
                <w:kern w:val="0"/>
                <w:sz w:val="20"/>
                <w:szCs w:val="20"/>
              </w:rPr>
              <w:t>宁波大学</w:t>
            </w:r>
          </w:p>
        </w:tc>
        <w:tc>
          <w:tcPr>
            <w:tcW w:w="841" w:type="pct"/>
            <w:noWrap/>
            <w:vAlign w:val="center"/>
            <w:hideMark/>
          </w:tcPr>
          <w:p w14:paraId="75B34C1D" w14:textId="77777777" w:rsidR="00431650" w:rsidRPr="00431650" w:rsidRDefault="00431650" w:rsidP="00431650">
            <w:pPr>
              <w:widowControl/>
              <w:jc w:val="center"/>
              <w:rPr>
                <w:rFonts w:ascii="Arial" w:hAnsi="Arial" w:cs="Arial"/>
                <w:color w:val="000000"/>
                <w:kern w:val="0"/>
                <w:sz w:val="20"/>
                <w:szCs w:val="20"/>
              </w:rPr>
            </w:pPr>
            <w:r w:rsidRPr="00431650">
              <w:rPr>
                <w:rFonts w:ascii="Arial" w:hAnsi="Arial" w:cs="Arial"/>
                <w:color w:val="000000"/>
                <w:kern w:val="0"/>
                <w:sz w:val="20"/>
                <w:szCs w:val="20"/>
              </w:rPr>
              <w:t>0.154241332</w:t>
            </w:r>
          </w:p>
        </w:tc>
      </w:tr>
      <w:tr w:rsidR="00431650" w:rsidRPr="00431650" w14:paraId="34987534" w14:textId="77777777" w:rsidTr="009A1DFC">
        <w:trPr>
          <w:trHeight w:val="255"/>
        </w:trPr>
        <w:tc>
          <w:tcPr>
            <w:tcW w:w="564" w:type="pct"/>
            <w:noWrap/>
            <w:vAlign w:val="center"/>
            <w:hideMark/>
          </w:tcPr>
          <w:p w14:paraId="7D8609B7" w14:textId="77777777" w:rsidR="00431650" w:rsidRPr="00431650" w:rsidRDefault="00431650" w:rsidP="00431650">
            <w:pPr>
              <w:widowControl/>
              <w:jc w:val="center"/>
              <w:rPr>
                <w:rFonts w:ascii="Arial" w:hAnsi="Arial" w:cs="Arial"/>
                <w:color w:val="000000"/>
                <w:kern w:val="0"/>
                <w:sz w:val="20"/>
                <w:szCs w:val="20"/>
              </w:rPr>
            </w:pPr>
            <w:r w:rsidRPr="00431650">
              <w:rPr>
                <w:rFonts w:ascii="Arial" w:hAnsi="Arial" w:cs="Arial"/>
                <w:color w:val="000000"/>
                <w:kern w:val="0"/>
                <w:sz w:val="20"/>
                <w:szCs w:val="20"/>
              </w:rPr>
              <w:t>2015</w:t>
            </w:r>
          </w:p>
        </w:tc>
        <w:tc>
          <w:tcPr>
            <w:tcW w:w="1095" w:type="pct"/>
            <w:noWrap/>
            <w:vAlign w:val="center"/>
            <w:hideMark/>
          </w:tcPr>
          <w:p w14:paraId="1A2FB030" w14:textId="77777777" w:rsidR="00431650" w:rsidRPr="00431650" w:rsidRDefault="00431650" w:rsidP="00431650">
            <w:pPr>
              <w:widowControl/>
              <w:jc w:val="center"/>
              <w:rPr>
                <w:rFonts w:ascii="Arial" w:hAnsi="Arial" w:cs="Arial"/>
                <w:color w:val="000000"/>
                <w:kern w:val="0"/>
                <w:sz w:val="20"/>
                <w:szCs w:val="20"/>
              </w:rPr>
            </w:pPr>
            <w:r w:rsidRPr="00431650">
              <w:rPr>
                <w:rFonts w:ascii="Arial" w:hAnsi="Arial" w:cs="Arial"/>
                <w:color w:val="000000"/>
                <w:kern w:val="0"/>
                <w:sz w:val="20"/>
                <w:szCs w:val="20"/>
              </w:rPr>
              <w:t>杭州电子科技大学</w:t>
            </w:r>
          </w:p>
        </w:tc>
        <w:tc>
          <w:tcPr>
            <w:tcW w:w="841" w:type="pct"/>
            <w:noWrap/>
            <w:vAlign w:val="center"/>
            <w:hideMark/>
          </w:tcPr>
          <w:p w14:paraId="3286DAE9" w14:textId="77777777" w:rsidR="00431650" w:rsidRPr="00431650" w:rsidRDefault="00431650" w:rsidP="00431650">
            <w:pPr>
              <w:widowControl/>
              <w:jc w:val="center"/>
              <w:rPr>
                <w:rFonts w:ascii="Arial" w:hAnsi="Arial" w:cs="Arial"/>
                <w:color w:val="000000"/>
                <w:kern w:val="0"/>
                <w:sz w:val="20"/>
                <w:szCs w:val="20"/>
              </w:rPr>
            </w:pPr>
            <w:r w:rsidRPr="00431650">
              <w:rPr>
                <w:rFonts w:ascii="Arial" w:hAnsi="Arial" w:cs="Arial"/>
                <w:color w:val="000000"/>
                <w:kern w:val="0"/>
                <w:sz w:val="20"/>
                <w:szCs w:val="20"/>
              </w:rPr>
              <w:t>0.362722225</w:t>
            </w:r>
          </w:p>
        </w:tc>
        <w:tc>
          <w:tcPr>
            <w:tcW w:w="565" w:type="pct"/>
            <w:noWrap/>
            <w:vAlign w:val="center"/>
            <w:hideMark/>
          </w:tcPr>
          <w:p w14:paraId="7A88DC55" w14:textId="77777777" w:rsidR="00431650" w:rsidRPr="00431650" w:rsidRDefault="00431650" w:rsidP="00431650">
            <w:pPr>
              <w:widowControl/>
              <w:jc w:val="center"/>
              <w:rPr>
                <w:rFonts w:ascii="Arial" w:hAnsi="Arial" w:cs="Arial"/>
                <w:color w:val="000000"/>
                <w:kern w:val="0"/>
                <w:sz w:val="20"/>
                <w:szCs w:val="20"/>
              </w:rPr>
            </w:pPr>
            <w:r w:rsidRPr="00431650">
              <w:rPr>
                <w:rFonts w:ascii="Arial" w:hAnsi="Arial" w:cs="Arial"/>
                <w:color w:val="000000"/>
                <w:kern w:val="0"/>
                <w:sz w:val="20"/>
                <w:szCs w:val="20"/>
              </w:rPr>
              <w:t>2018</w:t>
            </w:r>
          </w:p>
        </w:tc>
        <w:tc>
          <w:tcPr>
            <w:tcW w:w="1095" w:type="pct"/>
            <w:noWrap/>
            <w:vAlign w:val="center"/>
            <w:hideMark/>
          </w:tcPr>
          <w:p w14:paraId="6F7991DA" w14:textId="77777777" w:rsidR="00431650" w:rsidRPr="00431650" w:rsidRDefault="00431650" w:rsidP="00431650">
            <w:pPr>
              <w:widowControl/>
              <w:jc w:val="center"/>
              <w:rPr>
                <w:rFonts w:ascii="Arial" w:hAnsi="Arial" w:cs="Arial"/>
                <w:color w:val="000000"/>
                <w:kern w:val="0"/>
                <w:sz w:val="20"/>
                <w:szCs w:val="20"/>
              </w:rPr>
            </w:pPr>
            <w:r w:rsidRPr="00431650">
              <w:rPr>
                <w:rFonts w:ascii="Arial" w:hAnsi="Arial" w:cs="Arial"/>
                <w:color w:val="000000"/>
                <w:kern w:val="0"/>
                <w:sz w:val="20"/>
                <w:szCs w:val="20"/>
              </w:rPr>
              <w:t>温州医科大学</w:t>
            </w:r>
          </w:p>
        </w:tc>
        <w:tc>
          <w:tcPr>
            <w:tcW w:w="841" w:type="pct"/>
            <w:noWrap/>
            <w:vAlign w:val="center"/>
            <w:hideMark/>
          </w:tcPr>
          <w:p w14:paraId="25DD4478" w14:textId="77777777" w:rsidR="00431650" w:rsidRPr="00431650" w:rsidRDefault="00431650" w:rsidP="00431650">
            <w:pPr>
              <w:widowControl/>
              <w:jc w:val="center"/>
              <w:rPr>
                <w:rFonts w:ascii="Arial" w:hAnsi="Arial" w:cs="Arial"/>
                <w:color w:val="000000"/>
                <w:kern w:val="0"/>
                <w:sz w:val="20"/>
                <w:szCs w:val="20"/>
              </w:rPr>
            </w:pPr>
            <w:r w:rsidRPr="00431650">
              <w:rPr>
                <w:rFonts w:ascii="Arial" w:hAnsi="Arial" w:cs="Arial"/>
                <w:color w:val="000000"/>
                <w:kern w:val="0"/>
                <w:sz w:val="20"/>
                <w:szCs w:val="20"/>
              </w:rPr>
              <w:t>0.135779999</w:t>
            </w:r>
          </w:p>
        </w:tc>
      </w:tr>
      <w:tr w:rsidR="00431650" w:rsidRPr="00431650" w14:paraId="10D45347" w14:textId="77777777" w:rsidTr="009A1DFC">
        <w:trPr>
          <w:trHeight w:val="255"/>
        </w:trPr>
        <w:tc>
          <w:tcPr>
            <w:tcW w:w="564" w:type="pct"/>
            <w:noWrap/>
            <w:vAlign w:val="center"/>
            <w:hideMark/>
          </w:tcPr>
          <w:p w14:paraId="57D51BEA" w14:textId="77777777" w:rsidR="00431650" w:rsidRPr="00431650" w:rsidRDefault="00431650" w:rsidP="00431650">
            <w:pPr>
              <w:widowControl/>
              <w:jc w:val="center"/>
              <w:rPr>
                <w:rFonts w:ascii="Arial" w:hAnsi="Arial" w:cs="Arial"/>
                <w:color w:val="000000"/>
                <w:kern w:val="0"/>
                <w:sz w:val="20"/>
                <w:szCs w:val="20"/>
              </w:rPr>
            </w:pPr>
            <w:r w:rsidRPr="00431650">
              <w:rPr>
                <w:rFonts w:ascii="Arial" w:hAnsi="Arial" w:cs="Arial"/>
                <w:color w:val="000000"/>
                <w:kern w:val="0"/>
                <w:sz w:val="20"/>
                <w:szCs w:val="20"/>
              </w:rPr>
              <w:t>2016</w:t>
            </w:r>
          </w:p>
        </w:tc>
        <w:tc>
          <w:tcPr>
            <w:tcW w:w="1095" w:type="pct"/>
            <w:noWrap/>
            <w:vAlign w:val="center"/>
            <w:hideMark/>
          </w:tcPr>
          <w:p w14:paraId="259CB98D" w14:textId="77777777" w:rsidR="00431650" w:rsidRPr="00431650" w:rsidRDefault="00431650" w:rsidP="00431650">
            <w:pPr>
              <w:widowControl/>
              <w:jc w:val="center"/>
              <w:rPr>
                <w:rFonts w:ascii="Arial" w:hAnsi="Arial" w:cs="Arial"/>
                <w:color w:val="000000"/>
                <w:kern w:val="0"/>
                <w:sz w:val="20"/>
                <w:szCs w:val="20"/>
              </w:rPr>
            </w:pPr>
            <w:r w:rsidRPr="00431650">
              <w:rPr>
                <w:rFonts w:ascii="Arial" w:hAnsi="Arial" w:cs="Arial"/>
                <w:color w:val="000000"/>
                <w:kern w:val="0"/>
                <w:sz w:val="20"/>
                <w:szCs w:val="20"/>
              </w:rPr>
              <w:t>浙江师范大学</w:t>
            </w:r>
          </w:p>
        </w:tc>
        <w:tc>
          <w:tcPr>
            <w:tcW w:w="841" w:type="pct"/>
            <w:noWrap/>
            <w:vAlign w:val="center"/>
            <w:hideMark/>
          </w:tcPr>
          <w:p w14:paraId="08870C06" w14:textId="77777777" w:rsidR="00431650" w:rsidRPr="00431650" w:rsidRDefault="00431650" w:rsidP="00431650">
            <w:pPr>
              <w:widowControl/>
              <w:jc w:val="center"/>
              <w:rPr>
                <w:rFonts w:ascii="Arial" w:hAnsi="Arial" w:cs="Arial"/>
                <w:color w:val="000000"/>
                <w:kern w:val="0"/>
                <w:sz w:val="20"/>
                <w:szCs w:val="20"/>
              </w:rPr>
            </w:pPr>
            <w:r w:rsidRPr="00431650">
              <w:rPr>
                <w:rFonts w:ascii="Arial" w:hAnsi="Arial" w:cs="Arial"/>
                <w:color w:val="000000"/>
                <w:kern w:val="0"/>
                <w:sz w:val="20"/>
                <w:szCs w:val="20"/>
              </w:rPr>
              <w:t>0.113557271</w:t>
            </w:r>
          </w:p>
        </w:tc>
        <w:tc>
          <w:tcPr>
            <w:tcW w:w="565" w:type="pct"/>
            <w:noWrap/>
            <w:vAlign w:val="center"/>
            <w:hideMark/>
          </w:tcPr>
          <w:p w14:paraId="3FE505B1" w14:textId="77777777" w:rsidR="00431650" w:rsidRPr="00431650" w:rsidRDefault="00431650" w:rsidP="00431650">
            <w:pPr>
              <w:widowControl/>
              <w:jc w:val="center"/>
              <w:rPr>
                <w:rFonts w:ascii="Arial" w:hAnsi="Arial" w:cs="Arial"/>
                <w:color w:val="000000"/>
                <w:kern w:val="0"/>
                <w:sz w:val="20"/>
                <w:szCs w:val="20"/>
              </w:rPr>
            </w:pPr>
            <w:r w:rsidRPr="00431650">
              <w:rPr>
                <w:rFonts w:ascii="Arial" w:hAnsi="Arial" w:cs="Arial"/>
                <w:color w:val="000000"/>
                <w:kern w:val="0"/>
                <w:sz w:val="20"/>
                <w:szCs w:val="20"/>
              </w:rPr>
              <w:t>2018</w:t>
            </w:r>
          </w:p>
        </w:tc>
        <w:tc>
          <w:tcPr>
            <w:tcW w:w="1095" w:type="pct"/>
            <w:noWrap/>
            <w:vAlign w:val="center"/>
            <w:hideMark/>
          </w:tcPr>
          <w:p w14:paraId="50182407" w14:textId="77777777" w:rsidR="00431650" w:rsidRPr="00431650" w:rsidRDefault="00431650" w:rsidP="00431650">
            <w:pPr>
              <w:widowControl/>
              <w:jc w:val="center"/>
              <w:rPr>
                <w:rFonts w:ascii="Arial" w:hAnsi="Arial" w:cs="Arial"/>
                <w:color w:val="000000"/>
                <w:kern w:val="0"/>
                <w:sz w:val="20"/>
                <w:szCs w:val="20"/>
              </w:rPr>
            </w:pPr>
            <w:r w:rsidRPr="00431650">
              <w:rPr>
                <w:rFonts w:ascii="Arial" w:hAnsi="Arial" w:cs="Arial"/>
                <w:color w:val="000000"/>
                <w:kern w:val="0"/>
                <w:sz w:val="20"/>
                <w:szCs w:val="20"/>
              </w:rPr>
              <w:t>浙江大学</w:t>
            </w:r>
          </w:p>
        </w:tc>
        <w:tc>
          <w:tcPr>
            <w:tcW w:w="841" w:type="pct"/>
            <w:noWrap/>
            <w:vAlign w:val="center"/>
            <w:hideMark/>
          </w:tcPr>
          <w:p w14:paraId="492AFA62" w14:textId="77777777" w:rsidR="00431650" w:rsidRPr="00431650" w:rsidRDefault="00431650" w:rsidP="00431650">
            <w:pPr>
              <w:widowControl/>
              <w:jc w:val="center"/>
              <w:rPr>
                <w:rFonts w:ascii="Arial" w:hAnsi="Arial" w:cs="Arial"/>
                <w:color w:val="000000"/>
                <w:kern w:val="0"/>
                <w:sz w:val="20"/>
                <w:szCs w:val="20"/>
              </w:rPr>
            </w:pPr>
            <w:r w:rsidRPr="00431650">
              <w:rPr>
                <w:rFonts w:ascii="Arial" w:hAnsi="Arial" w:cs="Arial"/>
                <w:color w:val="000000"/>
                <w:kern w:val="0"/>
                <w:sz w:val="20"/>
                <w:szCs w:val="20"/>
              </w:rPr>
              <w:t>0.207924594</w:t>
            </w:r>
          </w:p>
        </w:tc>
      </w:tr>
      <w:tr w:rsidR="00431650" w:rsidRPr="00431650" w14:paraId="1F66EC0F" w14:textId="77777777" w:rsidTr="009A1DFC">
        <w:trPr>
          <w:trHeight w:val="255"/>
        </w:trPr>
        <w:tc>
          <w:tcPr>
            <w:tcW w:w="564" w:type="pct"/>
            <w:noWrap/>
            <w:vAlign w:val="center"/>
            <w:hideMark/>
          </w:tcPr>
          <w:p w14:paraId="3C8B7DD2" w14:textId="77777777" w:rsidR="00431650" w:rsidRPr="00431650" w:rsidRDefault="00431650" w:rsidP="00431650">
            <w:pPr>
              <w:widowControl/>
              <w:jc w:val="center"/>
              <w:rPr>
                <w:rFonts w:ascii="Arial" w:hAnsi="Arial" w:cs="Arial"/>
                <w:color w:val="000000"/>
                <w:kern w:val="0"/>
                <w:sz w:val="20"/>
                <w:szCs w:val="20"/>
              </w:rPr>
            </w:pPr>
            <w:r w:rsidRPr="00431650">
              <w:rPr>
                <w:rFonts w:ascii="Arial" w:hAnsi="Arial" w:cs="Arial"/>
                <w:color w:val="000000"/>
                <w:kern w:val="0"/>
                <w:sz w:val="20"/>
                <w:szCs w:val="20"/>
              </w:rPr>
              <w:t>2016</w:t>
            </w:r>
          </w:p>
        </w:tc>
        <w:tc>
          <w:tcPr>
            <w:tcW w:w="1095" w:type="pct"/>
            <w:noWrap/>
            <w:vAlign w:val="center"/>
            <w:hideMark/>
          </w:tcPr>
          <w:p w14:paraId="4E66AF83" w14:textId="77777777" w:rsidR="00431650" w:rsidRPr="00431650" w:rsidRDefault="00431650" w:rsidP="00431650">
            <w:pPr>
              <w:widowControl/>
              <w:jc w:val="center"/>
              <w:rPr>
                <w:rFonts w:ascii="Arial" w:hAnsi="Arial" w:cs="Arial"/>
                <w:color w:val="000000"/>
                <w:kern w:val="0"/>
                <w:sz w:val="20"/>
                <w:szCs w:val="20"/>
              </w:rPr>
            </w:pPr>
            <w:r w:rsidRPr="00431650">
              <w:rPr>
                <w:rFonts w:ascii="Arial" w:hAnsi="Arial" w:cs="Arial"/>
                <w:color w:val="000000"/>
                <w:kern w:val="0"/>
                <w:sz w:val="20"/>
                <w:szCs w:val="20"/>
              </w:rPr>
              <w:t>浙江工商大学</w:t>
            </w:r>
          </w:p>
        </w:tc>
        <w:tc>
          <w:tcPr>
            <w:tcW w:w="841" w:type="pct"/>
            <w:noWrap/>
            <w:vAlign w:val="center"/>
            <w:hideMark/>
          </w:tcPr>
          <w:p w14:paraId="546826B4" w14:textId="77777777" w:rsidR="00431650" w:rsidRPr="00431650" w:rsidRDefault="00431650" w:rsidP="00431650">
            <w:pPr>
              <w:widowControl/>
              <w:jc w:val="center"/>
              <w:rPr>
                <w:rFonts w:ascii="Arial" w:hAnsi="Arial" w:cs="Arial"/>
                <w:color w:val="000000"/>
                <w:kern w:val="0"/>
                <w:sz w:val="20"/>
                <w:szCs w:val="20"/>
              </w:rPr>
            </w:pPr>
            <w:r w:rsidRPr="00431650">
              <w:rPr>
                <w:rFonts w:ascii="Arial" w:hAnsi="Arial" w:cs="Arial"/>
                <w:color w:val="000000"/>
                <w:kern w:val="0"/>
                <w:sz w:val="20"/>
                <w:szCs w:val="20"/>
              </w:rPr>
              <w:t>0.197093078</w:t>
            </w:r>
          </w:p>
        </w:tc>
        <w:tc>
          <w:tcPr>
            <w:tcW w:w="565" w:type="pct"/>
            <w:noWrap/>
            <w:vAlign w:val="center"/>
            <w:hideMark/>
          </w:tcPr>
          <w:p w14:paraId="3AA1B9BB" w14:textId="77777777" w:rsidR="00431650" w:rsidRPr="00431650" w:rsidRDefault="00431650" w:rsidP="00431650">
            <w:pPr>
              <w:widowControl/>
              <w:jc w:val="center"/>
              <w:rPr>
                <w:rFonts w:ascii="Arial" w:hAnsi="Arial" w:cs="Arial"/>
                <w:color w:val="000000"/>
                <w:kern w:val="0"/>
                <w:sz w:val="20"/>
                <w:szCs w:val="20"/>
              </w:rPr>
            </w:pPr>
            <w:r w:rsidRPr="00431650">
              <w:rPr>
                <w:rFonts w:ascii="Arial" w:hAnsi="Arial" w:cs="Arial"/>
                <w:color w:val="000000"/>
                <w:kern w:val="0"/>
                <w:sz w:val="20"/>
                <w:szCs w:val="20"/>
              </w:rPr>
              <w:t>2018</w:t>
            </w:r>
          </w:p>
        </w:tc>
        <w:tc>
          <w:tcPr>
            <w:tcW w:w="1095" w:type="pct"/>
            <w:noWrap/>
            <w:vAlign w:val="center"/>
            <w:hideMark/>
          </w:tcPr>
          <w:p w14:paraId="695F1BD0" w14:textId="77777777" w:rsidR="00431650" w:rsidRPr="00431650" w:rsidRDefault="00431650" w:rsidP="00431650">
            <w:pPr>
              <w:widowControl/>
              <w:jc w:val="center"/>
              <w:rPr>
                <w:rFonts w:ascii="Arial" w:hAnsi="Arial" w:cs="Arial"/>
                <w:color w:val="000000"/>
                <w:kern w:val="0"/>
                <w:sz w:val="20"/>
                <w:szCs w:val="20"/>
              </w:rPr>
            </w:pPr>
            <w:r w:rsidRPr="00431650">
              <w:rPr>
                <w:rFonts w:ascii="Arial" w:hAnsi="Arial" w:cs="Arial"/>
                <w:color w:val="000000"/>
                <w:kern w:val="0"/>
                <w:sz w:val="20"/>
                <w:szCs w:val="20"/>
              </w:rPr>
              <w:t>中国计量大学</w:t>
            </w:r>
          </w:p>
        </w:tc>
        <w:tc>
          <w:tcPr>
            <w:tcW w:w="841" w:type="pct"/>
            <w:noWrap/>
            <w:vAlign w:val="center"/>
            <w:hideMark/>
          </w:tcPr>
          <w:p w14:paraId="00BAF573" w14:textId="77777777" w:rsidR="00431650" w:rsidRPr="00431650" w:rsidRDefault="00431650" w:rsidP="00431650">
            <w:pPr>
              <w:widowControl/>
              <w:jc w:val="center"/>
              <w:rPr>
                <w:rFonts w:ascii="Arial" w:hAnsi="Arial" w:cs="Arial"/>
                <w:color w:val="000000"/>
                <w:kern w:val="0"/>
                <w:sz w:val="20"/>
                <w:szCs w:val="20"/>
              </w:rPr>
            </w:pPr>
            <w:r w:rsidRPr="00431650">
              <w:rPr>
                <w:rFonts w:ascii="Arial" w:hAnsi="Arial" w:cs="Arial"/>
                <w:color w:val="000000"/>
                <w:kern w:val="0"/>
                <w:sz w:val="20"/>
                <w:szCs w:val="20"/>
              </w:rPr>
              <w:t>0.265603715</w:t>
            </w:r>
          </w:p>
        </w:tc>
      </w:tr>
      <w:tr w:rsidR="00431650" w:rsidRPr="00431650" w14:paraId="3C39A7F1" w14:textId="77777777" w:rsidTr="009A1DFC">
        <w:trPr>
          <w:trHeight w:val="255"/>
        </w:trPr>
        <w:tc>
          <w:tcPr>
            <w:tcW w:w="564" w:type="pct"/>
            <w:noWrap/>
            <w:vAlign w:val="center"/>
            <w:hideMark/>
          </w:tcPr>
          <w:p w14:paraId="4A7AC687" w14:textId="77777777" w:rsidR="00431650" w:rsidRPr="00431650" w:rsidRDefault="00431650" w:rsidP="00431650">
            <w:pPr>
              <w:widowControl/>
              <w:jc w:val="center"/>
              <w:rPr>
                <w:rFonts w:ascii="Arial" w:hAnsi="Arial" w:cs="Arial"/>
                <w:color w:val="000000"/>
                <w:kern w:val="0"/>
                <w:sz w:val="20"/>
                <w:szCs w:val="20"/>
              </w:rPr>
            </w:pPr>
            <w:r w:rsidRPr="00431650">
              <w:rPr>
                <w:rFonts w:ascii="Arial" w:hAnsi="Arial" w:cs="Arial"/>
                <w:color w:val="000000"/>
                <w:kern w:val="0"/>
                <w:sz w:val="20"/>
                <w:szCs w:val="20"/>
              </w:rPr>
              <w:t>2016</w:t>
            </w:r>
          </w:p>
        </w:tc>
        <w:tc>
          <w:tcPr>
            <w:tcW w:w="1095" w:type="pct"/>
            <w:noWrap/>
            <w:vAlign w:val="center"/>
            <w:hideMark/>
          </w:tcPr>
          <w:p w14:paraId="631F0E88" w14:textId="77777777" w:rsidR="00431650" w:rsidRPr="00431650" w:rsidRDefault="00431650" w:rsidP="00431650">
            <w:pPr>
              <w:widowControl/>
              <w:jc w:val="center"/>
              <w:rPr>
                <w:rFonts w:ascii="Arial" w:hAnsi="Arial" w:cs="Arial"/>
                <w:color w:val="000000"/>
                <w:kern w:val="0"/>
                <w:sz w:val="20"/>
                <w:szCs w:val="20"/>
              </w:rPr>
            </w:pPr>
            <w:r w:rsidRPr="00431650">
              <w:rPr>
                <w:rFonts w:ascii="Arial" w:hAnsi="Arial" w:cs="Arial"/>
                <w:color w:val="000000"/>
                <w:kern w:val="0"/>
                <w:sz w:val="20"/>
                <w:szCs w:val="20"/>
              </w:rPr>
              <w:t>温州大学</w:t>
            </w:r>
          </w:p>
        </w:tc>
        <w:tc>
          <w:tcPr>
            <w:tcW w:w="841" w:type="pct"/>
            <w:noWrap/>
            <w:vAlign w:val="center"/>
            <w:hideMark/>
          </w:tcPr>
          <w:p w14:paraId="397D65B4" w14:textId="77777777" w:rsidR="00431650" w:rsidRPr="00431650" w:rsidRDefault="00431650" w:rsidP="00431650">
            <w:pPr>
              <w:widowControl/>
              <w:jc w:val="center"/>
              <w:rPr>
                <w:rFonts w:ascii="Arial" w:hAnsi="Arial" w:cs="Arial"/>
                <w:color w:val="000000"/>
                <w:kern w:val="0"/>
                <w:sz w:val="20"/>
                <w:szCs w:val="20"/>
              </w:rPr>
            </w:pPr>
            <w:r w:rsidRPr="00431650">
              <w:rPr>
                <w:rFonts w:ascii="Arial" w:hAnsi="Arial" w:cs="Arial"/>
                <w:color w:val="000000"/>
                <w:kern w:val="0"/>
                <w:sz w:val="20"/>
                <w:szCs w:val="20"/>
              </w:rPr>
              <w:t>0.100858569</w:t>
            </w:r>
          </w:p>
        </w:tc>
        <w:tc>
          <w:tcPr>
            <w:tcW w:w="565" w:type="pct"/>
            <w:noWrap/>
            <w:vAlign w:val="center"/>
            <w:hideMark/>
          </w:tcPr>
          <w:p w14:paraId="1AB36C41" w14:textId="77777777" w:rsidR="00431650" w:rsidRPr="00431650" w:rsidRDefault="00431650" w:rsidP="00431650">
            <w:pPr>
              <w:widowControl/>
              <w:jc w:val="center"/>
              <w:rPr>
                <w:rFonts w:ascii="Arial" w:hAnsi="Arial" w:cs="Arial"/>
                <w:color w:val="000000"/>
                <w:kern w:val="0"/>
                <w:sz w:val="20"/>
                <w:szCs w:val="20"/>
              </w:rPr>
            </w:pPr>
            <w:r w:rsidRPr="00431650">
              <w:rPr>
                <w:rFonts w:ascii="Arial" w:hAnsi="Arial" w:cs="Arial"/>
                <w:color w:val="000000"/>
                <w:kern w:val="0"/>
                <w:sz w:val="20"/>
                <w:szCs w:val="20"/>
              </w:rPr>
              <w:t>2018</w:t>
            </w:r>
          </w:p>
        </w:tc>
        <w:tc>
          <w:tcPr>
            <w:tcW w:w="1095" w:type="pct"/>
            <w:noWrap/>
            <w:vAlign w:val="center"/>
            <w:hideMark/>
          </w:tcPr>
          <w:p w14:paraId="704CC67D" w14:textId="77777777" w:rsidR="00431650" w:rsidRPr="00431650" w:rsidRDefault="00431650" w:rsidP="00431650">
            <w:pPr>
              <w:widowControl/>
              <w:jc w:val="center"/>
              <w:rPr>
                <w:rFonts w:ascii="Arial" w:hAnsi="Arial" w:cs="Arial"/>
                <w:color w:val="000000"/>
                <w:kern w:val="0"/>
                <w:sz w:val="20"/>
                <w:szCs w:val="20"/>
              </w:rPr>
            </w:pPr>
            <w:r w:rsidRPr="00431650">
              <w:rPr>
                <w:rFonts w:ascii="Arial" w:hAnsi="Arial" w:cs="Arial"/>
                <w:color w:val="000000"/>
                <w:kern w:val="0"/>
                <w:sz w:val="20"/>
                <w:szCs w:val="20"/>
              </w:rPr>
              <w:t>杭州师范大学</w:t>
            </w:r>
          </w:p>
        </w:tc>
        <w:tc>
          <w:tcPr>
            <w:tcW w:w="841" w:type="pct"/>
            <w:noWrap/>
            <w:vAlign w:val="center"/>
            <w:hideMark/>
          </w:tcPr>
          <w:p w14:paraId="4C67912F" w14:textId="77777777" w:rsidR="00431650" w:rsidRPr="00431650" w:rsidRDefault="00431650" w:rsidP="00431650">
            <w:pPr>
              <w:widowControl/>
              <w:jc w:val="center"/>
              <w:rPr>
                <w:rFonts w:ascii="Arial" w:hAnsi="Arial" w:cs="Arial"/>
                <w:color w:val="000000"/>
                <w:kern w:val="0"/>
                <w:sz w:val="20"/>
                <w:szCs w:val="20"/>
              </w:rPr>
            </w:pPr>
            <w:r w:rsidRPr="00431650">
              <w:rPr>
                <w:rFonts w:ascii="Arial" w:hAnsi="Arial" w:cs="Arial"/>
                <w:color w:val="000000"/>
                <w:kern w:val="0"/>
                <w:sz w:val="20"/>
                <w:szCs w:val="20"/>
              </w:rPr>
              <w:t>0.106445998</w:t>
            </w:r>
          </w:p>
        </w:tc>
      </w:tr>
      <w:tr w:rsidR="00431650" w:rsidRPr="00431650" w14:paraId="35236B4B" w14:textId="77777777" w:rsidTr="009A1DFC">
        <w:trPr>
          <w:trHeight w:val="255"/>
        </w:trPr>
        <w:tc>
          <w:tcPr>
            <w:tcW w:w="564" w:type="pct"/>
            <w:noWrap/>
            <w:vAlign w:val="center"/>
            <w:hideMark/>
          </w:tcPr>
          <w:p w14:paraId="0AECA9A9" w14:textId="77777777" w:rsidR="00431650" w:rsidRPr="00431650" w:rsidRDefault="00431650" w:rsidP="00431650">
            <w:pPr>
              <w:widowControl/>
              <w:jc w:val="center"/>
              <w:rPr>
                <w:rFonts w:ascii="Arial" w:hAnsi="Arial" w:cs="Arial"/>
                <w:color w:val="000000"/>
                <w:kern w:val="0"/>
                <w:sz w:val="20"/>
                <w:szCs w:val="20"/>
              </w:rPr>
            </w:pPr>
            <w:r w:rsidRPr="00431650">
              <w:rPr>
                <w:rFonts w:ascii="Arial" w:hAnsi="Arial" w:cs="Arial"/>
                <w:color w:val="000000"/>
                <w:kern w:val="0"/>
                <w:sz w:val="20"/>
                <w:szCs w:val="20"/>
              </w:rPr>
              <w:t>2016</w:t>
            </w:r>
          </w:p>
        </w:tc>
        <w:tc>
          <w:tcPr>
            <w:tcW w:w="1095" w:type="pct"/>
            <w:noWrap/>
            <w:vAlign w:val="center"/>
            <w:hideMark/>
          </w:tcPr>
          <w:p w14:paraId="34357B75" w14:textId="77777777" w:rsidR="00431650" w:rsidRPr="00431650" w:rsidRDefault="00431650" w:rsidP="00431650">
            <w:pPr>
              <w:widowControl/>
              <w:jc w:val="center"/>
              <w:rPr>
                <w:rFonts w:ascii="Arial" w:hAnsi="Arial" w:cs="Arial"/>
                <w:color w:val="000000"/>
                <w:kern w:val="0"/>
                <w:sz w:val="20"/>
                <w:szCs w:val="20"/>
              </w:rPr>
            </w:pPr>
            <w:r w:rsidRPr="00431650">
              <w:rPr>
                <w:rFonts w:ascii="Arial" w:hAnsi="Arial" w:cs="Arial"/>
                <w:color w:val="000000"/>
                <w:kern w:val="0"/>
                <w:sz w:val="20"/>
                <w:szCs w:val="20"/>
              </w:rPr>
              <w:t>宁波大学</w:t>
            </w:r>
          </w:p>
        </w:tc>
        <w:tc>
          <w:tcPr>
            <w:tcW w:w="841" w:type="pct"/>
            <w:noWrap/>
            <w:vAlign w:val="center"/>
            <w:hideMark/>
          </w:tcPr>
          <w:p w14:paraId="02CE00CA" w14:textId="77777777" w:rsidR="00431650" w:rsidRPr="00431650" w:rsidRDefault="00431650" w:rsidP="00431650">
            <w:pPr>
              <w:widowControl/>
              <w:jc w:val="center"/>
              <w:rPr>
                <w:rFonts w:ascii="Arial" w:hAnsi="Arial" w:cs="Arial"/>
                <w:color w:val="000000"/>
                <w:kern w:val="0"/>
                <w:sz w:val="20"/>
                <w:szCs w:val="20"/>
              </w:rPr>
            </w:pPr>
            <w:r w:rsidRPr="00431650">
              <w:rPr>
                <w:rFonts w:ascii="Arial" w:hAnsi="Arial" w:cs="Arial"/>
                <w:color w:val="000000"/>
                <w:kern w:val="0"/>
                <w:sz w:val="20"/>
                <w:szCs w:val="20"/>
              </w:rPr>
              <w:t>0.236044054</w:t>
            </w:r>
          </w:p>
        </w:tc>
        <w:tc>
          <w:tcPr>
            <w:tcW w:w="565" w:type="pct"/>
            <w:noWrap/>
            <w:vAlign w:val="center"/>
            <w:hideMark/>
          </w:tcPr>
          <w:p w14:paraId="3400EB39" w14:textId="77777777" w:rsidR="00431650" w:rsidRPr="00431650" w:rsidRDefault="00431650" w:rsidP="00431650">
            <w:pPr>
              <w:widowControl/>
              <w:jc w:val="center"/>
              <w:rPr>
                <w:rFonts w:ascii="Arial" w:hAnsi="Arial" w:cs="Arial"/>
                <w:color w:val="000000"/>
                <w:kern w:val="0"/>
                <w:sz w:val="20"/>
                <w:szCs w:val="20"/>
              </w:rPr>
            </w:pPr>
            <w:r w:rsidRPr="00431650">
              <w:rPr>
                <w:rFonts w:ascii="Arial" w:hAnsi="Arial" w:cs="Arial"/>
                <w:color w:val="000000"/>
                <w:kern w:val="0"/>
                <w:sz w:val="20"/>
                <w:szCs w:val="20"/>
              </w:rPr>
              <w:t>2018</w:t>
            </w:r>
          </w:p>
        </w:tc>
        <w:tc>
          <w:tcPr>
            <w:tcW w:w="1095" w:type="pct"/>
            <w:noWrap/>
            <w:vAlign w:val="center"/>
            <w:hideMark/>
          </w:tcPr>
          <w:p w14:paraId="224CB923" w14:textId="77777777" w:rsidR="00431650" w:rsidRPr="00431650" w:rsidRDefault="00431650" w:rsidP="00431650">
            <w:pPr>
              <w:widowControl/>
              <w:jc w:val="center"/>
              <w:rPr>
                <w:rFonts w:ascii="Arial" w:hAnsi="Arial" w:cs="Arial"/>
                <w:color w:val="000000"/>
                <w:kern w:val="0"/>
                <w:sz w:val="20"/>
                <w:szCs w:val="20"/>
              </w:rPr>
            </w:pPr>
            <w:r w:rsidRPr="00431650">
              <w:rPr>
                <w:rFonts w:ascii="Arial" w:hAnsi="Arial" w:cs="Arial"/>
                <w:color w:val="000000"/>
                <w:kern w:val="0"/>
                <w:sz w:val="20"/>
                <w:szCs w:val="20"/>
              </w:rPr>
              <w:t>浙江海洋大学</w:t>
            </w:r>
          </w:p>
        </w:tc>
        <w:tc>
          <w:tcPr>
            <w:tcW w:w="841" w:type="pct"/>
            <w:noWrap/>
            <w:vAlign w:val="center"/>
            <w:hideMark/>
          </w:tcPr>
          <w:p w14:paraId="74672C82" w14:textId="77777777" w:rsidR="00431650" w:rsidRPr="00431650" w:rsidRDefault="00431650" w:rsidP="00431650">
            <w:pPr>
              <w:widowControl/>
              <w:jc w:val="center"/>
              <w:rPr>
                <w:rFonts w:ascii="Arial" w:hAnsi="Arial" w:cs="Arial"/>
                <w:color w:val="000000"/>
                <w:kern w:val="0"/>
                <w:sz w:val="20"/>
                <w:szCs w:val="20"/>
              </w:rPr>
            </w:pPr>
            <w:r w:rsidRPr="00431650">
              <w:rPr>
                <w:rFonts w:ascii="Arial" w:hAnsi="Arial" w:cs="Arial"/>
                <w:color w:val="000000"/>
                <w:kern w:val="0"/>
                <w:sz w:val="20"/>
                <w:szCs w:val="20"/>
              </w:rPr>
              <w:t>0.135779999</w:t>
            </w:r>
          </w:p>
        </w:tc>
      </w:tr>
      <w:tr w:rsidR="00431650" w:rsidRPr="00431650" w14:paraId="77DD3E0A" w14:textId="77777777" w:rsidTr="009A1DFC">
        <w:trPr>
          <w:trHeight w:val="255"/>
        </w:trPr>
        <w:tc>
          <w:tcPr>
            <w:tcW w:w="564" w:type="pct"/>
            <w:noWrap/>
            <w:vAlign w:val="center"/>
            <w:hideMark/>
          </w:tcPr>
          <w:p w14:paraId="2AD7DDA9" w14:textId="77777777" w:rsidR="00431650" w:rsidRPr="00431650" w:rsidRDefault="00431650" w:rsidP="00431650">
            <w:pPr>
              <w:widowControl/>
              <w:jc w:val="center"/>
              <w:rPr>
                <w:rFonts w:ascii="Arial" w:hAnsi="Arial" w:cs="Arial"/>
                <w:color w:val="000000"/>
                <w:kern w:val="0"/>
                <w:sz w:val="20"/>
                <w:szCs w:val="20"/>
              </w:rPr>
            </w:pPr>
            <w:r w:rsidRPr="00431650">
              <w:rPr>
                <w:rFonts w:ascii="Arial" w:hAnsi="Arial" w:cs="Arial"/>
                <w:color w:val="000000"/>
                <w:kern w:val="0"/>
                <w:sz w:val="20"/>
                <w:szCs w:val="20"/>
              </w:rPr>
              <w:t>2016</w:t>
            </w:r>
          </w:p>
        </w:tc>
        <w:tc>
          <w:tcPr>
            <w:tcW w:w="1095" w:type="pct"/>
            <w:noWrap/>
            <w:vAlign w:val="center"/>
            <w:hideMark/>
          </w:tcPr>
          <w:p w14:paraId="365F65D3" w14:textId="77777777" w:rsidR="00431650" w:rsidRPr="00431650" w:rsidRDefault="00431650" w:rsidP="00431650">
            <w:pPr>
              <w:widowControl/>
              <w:jc w:val="center"/>
              <w:rPr>
                <w:rFonts w:ascii="Arial" w:hAnsi="Arial" w:cs="Arial"/>
                <w:color w:val="000000"/>
                <w:kern w:val="0"/>
                <w:sz w:val="20"/>
                <w:szCs w:val="20"/>
              </w:rPr>
            </w:pPr>
            <w:r w:rsidRPr="00431650">
              <w:rPr>
                <w:rFonts w:ascii="Arial" w:hAnsi="Arial" w:cs="Arial"/>
                <w:color w:val="000000"/>
                <w:kern w:val="0"/>
                <w:sz w:val="20"/>
                <w:szCs w:val="20"/>
              </w:rPr>
              <w:t>浙江大学</w:t>
            </w:r>
          </w:p>
        </w:tc>
        <w:tc>
          <w:tcPr>
            <w:tcW w:w="841" w:type="pct"/>
            <w:noWrap/>
            <w:vAlign w:val="center"/>
            <w:hideMark/>
          </w:tcPr>
          <w:p w14:paraId="04D229CC" w14:textId="77777777" w:rsidR="00431650" w:rsidRPr="00431650" w:rsidRDefault="00431650" w:rsidP="00431650">
            <w:pPr>
              <w:widowControl/>
              <w:jc w:val="center"/>
              <w:rPr>
                <w:rFonts w:ascii="Arial" w:hAnsi="Arial" w:cs="Arial"/>
                <w:color w:val="000000"/>
                <w:kern w:val="0"/>
                <w:sz w:val="20"/>
                <w:szCs w:val="20"/>
              </w:rPr>
            </w:pPr>
            <w:r w:rsidRPr="00431650">
              <w:rPr>
                <w:rFonts w:ascii="Arial" w:hAnsi="Arial" w:cs="Arial"/>
                <w:color w:val="000000"/>
                <w:kern w:val="0"/>
                <w:sz w:val="20"/>
                <w:szCs w:val="20"/>
              </w:rPr>
              <w:t>0.272179092</w:t>
            </w:r>
          </w:p>
        </w:tc>
        <w:tc>
          <w:tcPr>
            <w:tcW w:w="565" w:type="pct"/>
            <w:noWrap/>
            <w:vAlign w:val="center"/>
            <w:hideMark/>
          </w:tcPr>
          <w:p w14:paraId="0D9A17EE" w14:textId="77777777" w:rsidR="00431650" w:rsidRPr="00431650" w:rsidRDefault="00431650" w:rsidP="00431650">
            <w:pPr>
              <w:widowControl/>
              <w:jc w:val="center"/>
              <w:rPr>
                <w:rFonts w:ascii="Arial" w:hAnsi="Arial" w:cs="Arial"/>
                <w:color w:val="000000"/>
                <w:kern w:val="0"/>
                <w:sz w:val="20"/>
                <w:szCs w:val="20"/>
              </w:rPr>
            </w:pPr>
            <w:r w:rsidRPr="00431650">
              <w:rPr>
                <w:rFonts w:ascii="Arial" w:hAnsi="Arial" w:cs="Arial"/>
                <w:color w:val="000000"/>
                <w:kern w:val="0"/>
                <w:sz w:val="20"/>
                <w:szCs w:val="20"/>
              </w:rPr>
              <w:t>2018</w:t>
            </w:r>
          </w:p>
        </w:tc>
        <w:tc>
          <w:tcPr>
            <w:tcW w:w="1095" w:type="pct"/>
            <w:noWrap/>
            <w:vAlign w:val="center"/>
            <w:hideMark/>
          </w:tcPr>
          <w:p w14:paraId="6B94CE5D" w14:textId="77777777" w:rsidR="00431650" w:rsidRPr="00431650" w:rsidRDefault="00431650" w:rsidP="00431650">
            <w:pPr>
              <w:widowControl/>
              <w:jc w:val="center"/>
              <w:rPr>
                <w:rFonts w:ascii="Arial" w:hAnsi="Arial" w:cs="Arial"/>
                <w:color w:val="000000"/>
                <w:kern w:val="0"/>
                <w:sz w:val="20"/>
                <w:szCs w:val="20"/>
              </w:rPr>
            </w:pPr>
            <w:r w:rsidRPr="00431650">
              <w:rPr>
                <w:rFonts w:ascii="Arial" w:hAnsi="Arial" w:cs="Arial"/>
                <w:color w:val="000000"/>
                <w:kern w:val="0"/>
                <w:sz w:val="20"/>
                <w:szCs w:val="20"/>
              </w:rPr>
              <w:t>浙江理工大学</w:t>
            </w:r>
          </w:p>
        </w:tc>
        <w:tc>
          <w:tcPr>
            <w:tcW w:w="841" w:type="pct"/>
            <w:noWrap/>
            <w:vAlign w:val="center"/>
            <w:hideMark/>
          </w:tcPr>
          <w:p w14:paraId="46BDBBDF" w14:textId="77777777" w:rsidR="00431650" w:rsidRPr="00431650" w:rsidRDefault="00431650" w:rsidP="00431650">
            <w:pPr>
              <w:widowControl/>
              <w:jc w:val="center"/>
              <w:rPr>
                <w:rFonts w:ascii="Arial" w:hAnsi="Arial" w:cs="Arial"/>
                <w:color w:val="000000"/>
                <w:kern w:val="0"/>
                <w:sz w:val="20"/>
                <w:szCs w:val="20"/>
              </w:rPr>
            </w:pPr>
            <w:r w:rsidRPr="00431650">
              <w:rPr>
                <w:rFonts w:ascii="Arial" w:hAnsi="Arial" w:cs="Arial"/>
                <w:color w:val="000000"/>
                <w:kern w:val="0"/>
                <w:sz w:val="20"/>
                <w:szCs w:val="20"/>
              </w:rPr>
              <w:t>0.134231817</w:t>
            </w:r>
          </w:p>
        </w:tc>
      </w:tr>
      <w:tr w:rsidR="00431650" w:rsidRPr="00431650" w14:paraId="40D6EF03" w14:textId="77777777" w:rsidTr="009A1DFC">
        <w:trPr>
          <w:trHeight w:val="255"/>
        </w:trPr>
        <w:tc>
          <w:tcPr>
            <w:tcW w:w="564" w:type="pct"/>
            <w:noWrap/>
            <w:vAlign w:val="center"/>
            <w:hideMark/>
          </w:tcPr>
          <w:p w14:paraId="7DA1F247" w14:textId="77777777" w:rsidR="00431650" w:rsidRPr="00431650" w:rsidRDefault="00431650" w:rsidP="00431650">
            <w:pPr>
              <w:widowControl/>
              <w:jc w:val="center"/>
              <w:rPr>
                <w:rFonts w:ascii="Arial" w:hAnsi="Arial" w:cs="Arial"/>
                <w:color w:val="000000"/>
                <w:kern w:val="0"/>
                <w:sz w:val="20"/>
                <w:szCs w:val="20"/>
              </w:rPr>
            </w:pPr>
            <w:r w:rsidRPr="00431650">
              <w:rPr>
                <w:rFonts w:ascii="Arial" w:hAnsi="Arial" w:cs="Arial"/>
                <w:color w:val="000000"/>
                <w:kern w:val="0"/>
                <w:sz w:val="20"/>
                <w:szCs w:val="20"/>
              </w:rPr>
              <w:t>2016</w:t>
            </w:r>
          </w:p>
        </w:tc>
        <w:tc>
          <w:tcPr>
            <w:tcW w:w="1095" w:type="pct"/>
            <w:noWrap/>
            <w:vAlign w:val="center"/>
            <w:hideMark/>
          </w:tcPr>
          <w:p w14:paraId="48D87651" w14:textId="77777777" w:rsidR="00431650" w:rsidRPr="00431650" w:rsidRDefault="00431650" w:rsidP="00431650">
            <w:pPr>
              <w:widowControl/>
              <w:jc w:val="center"/>
              <w:rPr>
                <w:rFonts w:ascii="Arial" w:hAnsi="Arial" w:cs="Arial"/>
                <w:color w:val="000000"/>
                <w:kern w:val="0"/>
                <w:sz w:val="20"/>
                <w:szCs w:val="20"/>
              </w:rPr>
            </w:pPr>
            <w:r w:rsidRPr="00431650">
              <w:rPr>
                <w:rFonts w:ascii="Arial" w:hAnsi="Arial" w:cs="Arial"/>
                <w:color w:val="000000"/>
                <w:kern w:val="0"/>
                <w:sz w:val="20"/>
                <w:szCs w:val="20"/>
              </w:rPr>
              <w:t>中国计量大学</w:t>
            </w:r>
          </w:p>
        </w:tc>
        <w:tc>
          <w:tcPr>
            <w:tcW w:w="841" w:type="pct"/>
            <w:noWrap/>
            <w:vAlign w:val="center"/>
            <w:hideMark/>
          </w:tcPr>
          <w:p w14:paraId="333FEA40" w14:textId="77777777" w:rsidR="00431650" w:rsidRPr="00431650" w:rsidRDefault="00431650" w:rsidP="00431650">
            <w:pPr>
              <w:widowControl/>
              <w:jc w:val="center"/>
              <w:rPr>
                <w:rFonts w:ascii="Arial" w:hAnsi="Arial" w:cs="Arial"/>
                <w:color w:val="000000"/>
                <w:kern w:val="0"/>
                <w:sz w:val="20"/>
                <w:szCs w:val="20"/>
              </w:rPr>
            </w:pPr>
            <w:r w:rsidRPr="00431650">
              <w:rPr>
                <w:rFonts w:ascii="Arial" w:hAnsi="Arial" w:cs="Arial"/>
                <w:color w:val="000000"/>
                <w:kern w:val="0"/>
                <w:sz w:val="20"/>
                <w:szCs w:val="20"/>
              </w:rPr>
              <w:t>0.107720398</w:t>
            </w:r>
          </w:p>
        </w:tc>
        <w:tc>
          <w:tcPr>
            <w:tcW w:w="565" w:type="pct"/>
            <w:noWrap/>
            <w:vAlign w:val="center"/>
            <w:hideMark/>
          </w:tcPr>
          <w:p w14:paraId="360A7783" w14:textId="77777777" w:rsidR="00431650" w:rsidRPr="00431650" w:rsidRDefault="00431650" w:rsidP="00431650">
            <w:pPr>
              <w:widowControl/>
              <w:jc w:val="center"/>
              <w:rPr>
                <w:rFonts w:ascii="Arial" w:hAnsi="Arial" w:cs="Arial"/>
                <w:color w:val="000000"/>
                <w:kern w:val="0"/>
                <w:sz w:val="20"/>
                <w:szCs w:val="20"/>
              </w:rPr>
            </w:pPr>
            <w:r w:rsidRPr="00431650">
              <w:rPr>
                <w:rFonts w:ascii="Arial" w:hAnsi="Arial" w:cs="Arial"/>
                <w:color w:val="000000"/>
                <w:kern w:val="0"/>
                <w:sz w:val="20"/>
                <w:szCs w:val="20"/>
              </w:rPr>
              <w:t>2018</w:t>
            </w:r>
          </w:p>
        </w:tc>
        <w:tc>
          <w:tcPr>
            <w:tcW w:w="1095" w:type="pct"/>
            <w:noWrap/>
            <w:vAlign w:val="center"/>
            <w:hideMark/>
          </w:tcPr>
          <w:p w14:paraId="4A97A366" w14:textId="77777777" w:rsidR="00431650" w:rsidRPr="00431650" w:rsidRDefault="00431650" w:rsidP="00431650">
            <w:pPr>
              <w:widowControl/>
              <w:jc w:val="center"/>
              <w:rPr>
                <w:rFonts w:ascii="Arial" w:hAnsi="Arial" w:cs="Arial"/>
                <w:color w:val="000000"/>
                <w:kern w:val="0"/>
                <w:sz w:val="20"/>
                <w:szCs w:val="20"/>
              </w:rPr>
            </w:pPr>
            <w:r w:rsidRPr="00431650">
              <w:rPr>
                <w:rFonts w:ascii="Arial" w:hAnsi="Arial" w:cs="Arial"/>
                <w:color w:val="000000"/>
                <w:kern w:val="0"/>
                <w:sz w:val="20"/>
                <w:szCs w:val="20"/>
              </w:rPr>
              <w:t>浙江工业大学</w:t>
            </w:r>
          </w:p>
        </w:tc>
        <w:tc>
          <w:tcPr>
            <w:tcW w:w="841" w:type="pct"/>
            <w:noWrap/>
            <w:vAlign w:val="center"/>
            <w:hideMark/>
          </w:tcPr>
          <w:p w14:paraId="36644C7C" w14:textId="77777777" w:rsidR="00431650" w:rsidRPr="00431650" w:rsidRDefault="00431650" w:rsidP="00431650">
            <w:pPr>
              <w:widowControl/>
              <w:jc w:val="center"/>
              <w:rPr>
                <w:rFonts w:ascii="Arial" w:hAnsi="Arial" w:cs="Arial"/>
                <w:color w:val="000000"/>
                <w:kern w:val="0"/>
                <w:sz w:val="20"/>
                <w:szCs w:val="20"/>
              </w:rPr>
            </w:pPr>
            <w:r w:rsidRPr="00431650">
              <w:rPr>
                <w:rFonts w:ascii="Arial" w:hAnsi="Arial" w:cs="Arial"/>
                <w:color w:val="000000"/>
                <w:kern w:val="0"/>
                <w:sz w:val="20"/>
                <w:szCs w:val="20"/>
              </w:rPr>
              <w:t>0.10466818</w:t>
            </w:r>
          </w:p>
        </w:tc>
      </w:tr>
      <w:tr w:rsidR="00431650" w:rsidRPr="00431650" w14:paraId="2FEF4186" w14:textId="77777777" w:rsidTr="009A1DFC">
        <w:trPr>
          <w:trHeight w:val="255"/>
        </w:trPr>
        <w:tc>
          <w:tcPr>
            <w:tcW w:w="564" w:type="pct"/>
            <w:noWrap/>
            <w:vAlign w:val="center"/>
            <w:hideMark/>
          </w:tcPr>
          <w:p w14:paraId="109C2840" w14:textId="77777777" w:rsidR="00431650" w:rsidRPr="00431650" w:rsidRDefault="00431650" w:rsidP="00431650">
            <w:pPr>
              <w:widowControl/>
              <w:jc w:val="center"/>
              <w:rPr>
                <w:rFonts w:ascii="Arial" w:hAnsi="Arial" w:cs="Arial"/>
                <w:color w:val="000000"/>
                <w:kern w:val="0"/>
                <w:sz w:val="20"/>
                <w:szCs w:val="20"/>
              </w:rPr>
            </w:pPr>
            <w:r w:rsidRPr="00431650">
              <w:rPr>
                <w:rFonts w:ascii="Arial" w:hAnsi="Arial" w:cs="Arial"/>
                <w:color w:val="000000"/>
                <w:kern w:val="0"/>
                <w:sz w:val="20"/>
                <w:szCs w:val="20"/>
              </w:rPr>
              <w:t>2016</w:t>
            </w:r>
          </w:p>
        </w:tc>
        <w:tc>
          <w:tcPr>
            <w:tcW w:w="1095" w:type="pct"/>
            <w:noWrap/>
            <w:vAlign w:val="center"/>
            <w:hideMark/>
          </w:tcPr>
          <w:p w14:paraId="51C0D0C7" w14:textId="77777777" w:rsidR="00431650" w:rsidRPr="00431650" w:rsidRDefault="00431650" w:rsidP="00431650">
            <w:pPr>
              <w:widowControl/>
              <w:jc w:val="center"/>
              <w:rPr>
                <w:rFonts w:ascii="Arial" w:hAnsi="Arial" w:cs="Arial"/>
                <w:color w:val="000000"/>
                <w:kern w:val="0"/>
                <w:sz w:val="20"/>
                <w:szCs w:val="20"/>
              </w:rPr>
            </w:pPr>
            <w:r w:rsidRPr="00431650">
              <w:rPr>
                <w:rFonts w:ascii="Arial" w:hAnsi="Arial" w:cs="Arial"/>
                <w:color w:val="000000"/>
                <w:kern w:val="0"/>
                <w:sz w:val="20"/>
                <w:szCs w:val="20"/>
              </w:rPr>
              <w:t>浙江理工大学</w:t>
            </w:r>
          </w:p>
        </w:tc>
        <w:tc>
          <w:tcPr>
            <w:tcW w:w="841" w:type="pct"/>
            <w:noWrap/>
            <w:vAlign w:val="center"/>
            <w:hideMark/>
          </w:tcPr>
          <w:p w14:paraId="6D163E9A" w14:textId="77777777" w:rsidR="00431650" w:rsidRPr="00431650" w:rsidRDefault="00431650" w:rsidP="00431650">
            <w:pPr>
              <w:widowControl/>
              <w:jc w:val="center"/>
              <w:rPr>
                <w:rFonts w:ascii="Arial" w:hAnsi="Arial" w:cs="Arial"/>
                <w:color w:val="000000"/>
                <w:kern w:val="0"/>
                <w:sz w:val="20"/>
                <w:szCs w:val="20"/>
              </w:rPr>
            </w:pPr>
            <w:r w:rsidRPr="00431650">
              <w:rPr>
                <w:rFonts w:ascii="Arial" w:hAnsi="Arial" w:cs="Arial"/>
                <w:color w:val="000000"/>
                <w:kern w:val="0"/>
                <w:sz w:val="20"/>
                <w:szCs w:val="20"/>
              </w:rPr>
              <w:t>0.183719998</w:t>
            </w:r>
          </w:p>
        </w:tc>
        <w:tc>
          <w:tcPr>
            <w:tcW w:w="565" w:type="pct"/>
            <w:noWrap/>
            <w:vAlign w:val="center"/>
            <w:hideMark/>
          </w:tcPr>
          <w:p w14:paraId="096C91C2" w14:textId="77777777" w:rsidR="00431650" w:rsidRPr="00431650" w:rsidRDefault="00431650" w:rsidP="00431650">
            <w:pPr>
              <w:widowControl/>
              <w:jc w:val="center"/>
              <w:rPr>
                <w:rFonts w:ascii="Arial" w:hAnsi="Arial" w:cs="Arial"/>
                <w:color w:val="000000"/>
                <w:kern w:val="0"/>
                <w:sz w:val="20"/>
                <w:szCs w:val="20"/>
              </w:rPr>
            </w:pPr>
            <w:r w:rsidRPr="00431650">
              <w:rPr>
                <w:rFonts w:ascii="Arial" w:hAnsi="Arial" w:cs="Arial"/>
                <w:color w:val="000000"/>
                <w:kern w:val="0"/>
                <w:sz w:val="20"/>
                <w:szCs w:val="20"/>
              </w:rPr>
              <w:t>2018</w:t>
            </w:r>
          </w:p>
        </w:tc>
        <w:tc>
          <w:tcPr>
            <w:tcW w:w="1095" w:type="pct"/>
            <w:noWrap/>
            <w:vAlign w:val="center"/>
            <w:hideMark/>
          </w:tcPr>
          <w:p w14:paraId="2520840A" w14:textId="77777777" w:rsidR="00431650" w:rsidRPr="00431650" w:rsidRDefault="00431650" w:rsidP="00431650">
            <w:pPr>
              <w:widowControl/>
              <w:jc w:val="center"/>
              <w:rPr>
                <w:rFonts w:ascii="Arial" w:hAnsi="Arial" w:cs="Arial"/>
                <w:color w:val="000000"/>
                <w:kern w:val="0"/>
                <w:sz w:val="20"/>
                <w:szCs w:val="20"/>
              </w:rPr>
            </w:pPr>
            <w:r w:rsidRPr="00431650">
              <w:rPr>
                <w:rFonts w:ascii="Arial" w:hAnsi="Arial" w:cs="Arial"/>
                <w:color w:val="000000"/>
                <w:kern w:val="0"/>
                <w:sz w:val="20"/>
                <w:szCs w:val="20"/>
              </w:rPr>
              <w:t>浙江财经大学</w:t>
            </w:r>
          </w:p>
        </w:tc>
        <w:tc>
          <w:tcPr>
            <w:tcW w:w="841" w:type="pct"/>
            <w:noWrap/>
            <w:vAlign w:val="center"/>
            <w:hideMark/>
          </w:tcPr>
          <w:p w14:paraId="6B762ED3" w14:textId="77777777" w:rsidR="00431650" w:rsidRPr="00431650" w:rsidRDefault="00431650" w:rsidP="00431650">
            <w:pPr>
              <w:widowControl/>
              <w:jc w:val="center"/>
              <w:rPr>
                <w:rFonts w:ascii="Arial" w:hAnsi="Arial" w:cs="Arial"/>
                <w:color w:val="000000"/>
                <w:kern w:val="0"/>
                <w:sz w:val="20"/>
                <w:szCs w:val="20"/>
              </w:rPr>
            </w:pPr>
            <w:r w:rsidRPr="00431650">
              <w:rPr>
                <w:rFonts w:ascii="Arial" w:hAnsi="Arial" w:cs="Arial"/>
                <w:color w:val="000000"/>
                <w:kern w:val="0"/>
                <w:sz w:val="20"/>
                <w:szCs w:val="20"/>
              </w:rPr>
              <w:t>0.135779999</w:t>
            </w:r>
          </w:p>
        </w:tc>
      </w:tr>
      <w:tr w:rsidR="00431650" w:rsidRPr="00431650" w14:paraId="798D123B" w14:textId="77777777" w:rsidTr="009A1DFC">
        <w:trPr>
          <w:trHeight w:val="255"/>
        </w:trPr>
        <w:tc>
          <w:tcPr>
            <w:tcW w:w="564" w:type="pct"/>
            <w:noWrap/>
            <w:vAlign w:val="center"/>
            <w:hideMark/>
          </w:tcPr>
          <w:p w14:paraId="08B188AD" w14:textId="77777777" w:rsidR="00431650" w:rsidRPr="00431650" w:rsidRDefault="00431650" w:rsidP="00431650">
            <w:pPr>
              <w:widowControl/>
              <w:jc w:val="center"/>
              <w:rPr>
                <w:rFonts w:ascii="Arial" w:hAnsi="Arial" w:cs="Arial"/>
                <w:color w:val="000000"/>
                <w:kern w:val="0"/>
                <w:sz w:val="20"/>
                <w:szCs w:val="20"/>
              </w:rPr>
            </w:pPr>
            <w:r w:rsidRPr="00431650">
              <w:rPr>
                <w:rFonts w:ascii="Arial" w:hAnsi="Arial" w:cs="Arial"/>
                <w:color w:val="000000"/>
                <w:kern w:val="0"/>
                <w:sz w:val="20"/>
                <w:szCs w:val="20"/>
              </w:rPr>
              <w:t>2016</w:t>
            </w:r>
          </w:p>
        </w:tc>
        <w:tc>
          <w:tcPr>
            <w:tcW w:w="1095" w:type="pct"/>
            <w:noWrap/>
            <w:vAlign w:val="center"/>
            <w:hideMark/>
          </w:tcPr>
          <w:p w14:paraId="1DD503E8" w14:textId="77777777" w:rsidR="00431650" w:rsidRPr="00431650" w:rsidRDefault="00431650" w:rsidP="00431650">
            <w:pPr>
              <w:widowControl/>
              <w:jc w:val="center"/>
              <w:rPr>
                <w:rFonts w:ascii="Arial" w:hAnsi="Arial" w:cs="Arial"/>
                <w:color w:val="000000"/>
                <w:kern w:val="0"/>
                <w:sz w:val="20"/>
                <w:szCs w:val="20"/>
              </w:rPr>
            </w:pPr>
            <w:r w:rsidRPr="00431650">
              <w:rPr>
                <w:rFonts w:ascii="Arial" w:hAnsi="Arial" w:cs="Arial"/>
                <w:color w:val="000000"/>
                <w:kern w:val="0"/>
                <w:sz w:val="20"/>
                <w:szCs w:val="20"/>
              </w:rPr>
              <w:t>浙江工业大学</w:t>
            </w:r>
          </w:p>
        </w:tc>
        <w:tc>
          <w:tcPr>
            <w:tcW w:w="841" w:type="pct"/>
            <w:noWrap/>
            <w:vAlign w:val="center"/>
            <w:hideMark/>
          </w:tcPr>
          <w:p w14:paraId="10039175" w14:textId="77777777" w:rsidR="00431650" w:rsidRPr="00431650" w:rsidRDefault="00431650" w:rsidP="00431650">
            <w:pPr>
              <w:widowControl/>
              <w:jc w:val="center"/>
              <w:rPr>
                <w:rFonts w:ascii="Arial" w:hAnsi="Arial" w:cs="Arial"/>
                <w:color w:val="000000"/>
                <w:kern w:val="0"/>
                <w:sz w:val="20"/>
                <w:szCs w:val="20"/>
              </w:rPr>
            </w:pPr>
            <w:r w:rsidRPr="00431650">
              <w:rPr>
                <w:rFonts w:ascii="Arial" w:hAnsi="Arial" w:cs="Arial"/>
                <w:color w:val="000000"/>
                <w:kern w:val="0"/>
                <w:sz w:val="20"/>
                <w:szCs w:val="20"/>
              </w:rPr>
              <w:t>0.103186664</w:t>
            </w:r>
          </w:p>
        </w:tc>
        <w:tc>
          <w:tcPr>
            <w:tcW w:w="565" w:type="pct"/>
            <w:noWrap/>
            <w:vAlign w:val="center"/>
            <w:hideMark/>
          </w:tcPr>
          <w:p w14:paraId="73EFF57D" w14:textId="77777777" w:rsidR="00431650" w:rsidRPr="00431650" w:rsidRDefault="00431650" w:rsidP="00431650">
            <w:pPr>
              <w:widowControl/>
              <w:jc w:val="center"/>
              <w:rPr>
                <w:rFonts w:ascii="Arial" w:hAnsi="Arial" w:cs="Arial"/>
                <w:color w:val="000000"/>
                <w:kern w:val="0"/>
                <w:sz w:val="20"/>
                <w:szCs w:val="20"/>
              </w:rPr>
            </w:pPr>
            <w:r w:rsidRPr="00431650">
              <w:rPr>
                <w:rFonts w:ascii="Arial" w:hAnsi="Arial" w:cs="Arial"/>
                <w:color w:val="000000"/>
                <w:kern w:val="0"/>
                <w:sz w:val="20"/>
                <w:szCs w:val="20"/>
              </w:rPr>
              <w:t>2018</w:t>
            </w:r>
          </w:p>
        </w:tc>
        <w:tc>
          <w:tcPr>
            <w:tcW w:w="1095" w:type="pct"/>
            <w:noWrap/>
            <w:vAlign w:val="center"/>
            <w:hideMark/>
          </w:tcPr>
          <w:p w14:paraId="57A9C142" w14:textId="77777777" w:rsidR="00431650" w:rsidRPr="00431650" w:rsidRDefault="00431650" w:rsidP="00431650">
            <w:pPr>
              <w:widowControl/>
              <w:jc w:val="center"/>
              <w:rPr>
                <w:rFonts w:ascii="Arial" w:hAnsi="Arial" w:cs="Arial"/>
                <w:color w:val="000000"/>
                <w:kern w:val="0"/>
                <w:sz w:val="20"/>
                <w:szCs w:val="20"/>
              </w:rPr>
            </w:pPr>
            <w:r w:rsidRPr="00431650">
              <w:rPr>
                <w:rFonts w:ascii="Arial" w:hAnsi="Arial" w:cs="Arial"/>
                <w:color w:val="000000"/>
                <w:kern w:val="0"/>
                <w:sz w:val="20"/>
                <w:szCs w:val="20"/>
              </w:rPr>
              <w:t>杭州电子科技大学</w:t>
            </w:r>
          </w:p>
        </w:tc>
        <w:tc>
          <w:tcPr>
            <w:tcW w:w="841" w:type="pct"/>
            <w:noWrap/>
            <w:vAlign w:val="center"/>
            <w:hideMark/>
          </w:tcPr>
          <w:p w14:paraId="2667DCC4" w14:textId="77777777" w:rsidR="00431650" w:rsidRPr="00431650" w:rsidRDefault="00431650" w:rsidP="00431650">
            <w:pPr>
              <w:widowControl/>
              <w:jc w:val="center"/>
              <w:rPr>
                <w:rFonts w:ascii="Arial" w:hAnsi="Arial" w:cs="Arial"/>
                <w:color w:val="000000"/>
                <w:kern w:val="0"/>
                <w:sz w:val="20"/>
                <w:szCs w:val="20"/>
              </w:rPr>
            </w:pPr>
            <w:r w:rsidRPr="00431650">
              <w:rPr>
                <w:rFonts w:ascii="Arial" w:hAnsi="Arial" w:cs="Arial"/>
                <w:color w:val="000000"/>
                <w:kern w:val="0"/>
                <w:sz w:val="20"/>
                <w:szCs w:val="20"/>
              </w:rPr>
              <w:t>0.267177743</w:t>
            </w:r>
          </w:p>
        </w:tc>
      </w:tr>
    </w:tbl>
    <w:p w14:paraId="36769CAE" w14:textId="3BD262B9" w:rsidR="0089554F" w:rsidRDefault="0089554F"/>
    <w:p w14:paraId="11222A21" w14:textId="77777777" w:rsidR="00431650" w:rsidRDefault="00431650"/>
    <w:p w14:paraId="0079BFB5" w14:textId="4205CA19" w:rsidR="009C3440" w:rsidRPr="002F0B98" w:rsidRDefault="00E85093">
      <w:pPr>
        <w:pStyle w:val="3"/>
        <w:rPr>
          <w:highlight w:val="red"/>
        </w:rPr>
      </w:pPr>
      <w:r w:rsidRPr="002F0B98">
        <w:rPr>
          <w:rFonts w:hint="eastAsia"/>
          <w:highlight w:val="red"/>
        </w:rPr>
        <w:t>附件</w:t>
      </w:r>
      <w:r w:rsidRPr="002F0B98">
        <w:rPr>
          <w:rFonts w:hint="eastAsia"/>
          <w:highlight w:val="red"/>
        </w:rPr>
        <w:t>2</w:t>
      </w:r>
    </w:p>
    <w:p w14:paraId="59BC3721" w14:textId="77777777" w:rsidR="009C3440" w:rsidRPr="002F0B98" w:rsidRDefault="00E85093">
      <w:pPr>
        <w:rPr>
          <w:highlight w:val="red"/>
        </w:rPr>
      </w:pPr>
      <w:r w:rsidRPr="002F0B98">
        <w:rPr>
          <w:highlight w:val="red"/>
        </w:rPr>
        <w:t>def quest1():</w:t>
      </w:r>
    </w:p>
    <w:p w14:paraId="249BC58F" w14:textId="77777777" w:rsidR="009C3440" w:rsidRPr="002F0B98" w:rsidRDefault="00E85093">
      <w:pPr>
        <w:rPr>
          <w:highlight w:val="red"/>
        </w:rPr>
      </w:pPr>
      <w:r w:rsidRPr="002F0B98">
        <w:rPr>
          <w:highlight w:val="red"/>
        </w:rPr>
        <w:t xml:space="preserve">    """</w:t>
      </w:r>
    </w:p>
    <w:p w14:paraId="06F6B25B" w14:textId="77777777" w:rsidR="009C3440" w:rsidRPr="002F0B98" w:rsidRDefault="00E85093">
      <w:pPr>
        <w:rPr>
          <w:highlight w:val="red"/>
        </w:rPr>
      </w:pPr>
      <w:r w:rsidRPr="002F0B98">
        <w:rPr>
          <w:rFonts w:hint="eastAsia"/>
          <w:highlight w:val="red"/>
        </w:rPr>
        <w:t xml:space="preserve">    </w:t>
      </w:r>
      <w:r w:rsidRPr="002F0B98">
        <w:rPr>
          <w:rFonts w:hint="eastAsia"/>
          <w:highlight w:val="red"/>
        </w:rPr>
        <w:t>第一问的代码</w:t>
      </w:r>
    </w:p>
    <w:p w14:paraId="4124F166" w14:textId="77777777" w:rsidR="009C3440" w:rsidRPr="002F0B98" w:rsidRDefault="00E85093">
      <w:pPr>
        <w:rPr>
          <w:highlight w:val="red"/>
        </w:rPr>
      </w:pPr>
      <w:r w:rsidRPr="002F0B98">
        <w:rPr>
          <w:rFonts w:hint="eastAsia"/>
          <w:highlight w:val="red"/>
        </w:rPr>
        <w:t xml:space="preserve">    </w:t>
      </w:r>
      <w:r w:rsidRPr="002F0B98">
        <w:rPr>
          <w:rFonts w:hint="eastAsia"/>
          <w:highlight w:val="red"/>
        </w:rPr>
        <w:t>将表格中的浙江的大学筛选出来保存到</w:t>
      </w:r>
      <w:r w:rsidRPr="002F0B98">
        <w:rPr>
          <w:rFonts w:hint="eastAsia"/>
          <w:highlight w:val="red"/>
        </w:rPr>
        <w:t>quest1.xls</w:t>
      </w:r>
    </w:p>
    <w:p w14:paraId="414DB391" w14:textId="77777777" w:rsidR="009C3440" w:rsidRPr="002F0B98" w:rsidRDefault="00E85093">
      <w:pPr>
        <w:rPr>
          <w:highlight w:val="red"/>
        </w:rPr>
      </w:pPr>
      <w:r w:rsidRPr="002F0B98">
        <w:rPr>
          <w:highlight w:val="red"/>
        </w:rPr>
        <w:t xml:space="preserve">    </w:t>
      </w:r>
      <w:proofErr w:type="gramStart"/>
      <w:r w:rsidRPr="002F0B98">
        <w:rPr>
          <w:highlight w:val="red"/>
        </w:rPr>
        <w:t>:return</w:t>
      </w:r>
      <w:proofErr w:type="gramEnd"/>
      <w:r w:rsidRPr="002F0B98">
        <w:rPr>
          <w:highlight w:val="red"/>
        </w:rPr>
        <w:t>:</w:t>
      </w:r>
    </w:p>
    <w:p w14:paraId="5CEE8F86" w14:textId="77777777" w:rsidR="009C3440" w:rsidRPr="002F0B98" w:rsidRDefault="00E85093">
      <w:pPr>
        <w:rPr>
          <w:highlight w:val="red"/>
        </w:rPr>
      </w:pPr>
      <w:r w:rsidRPr="002F0B98">
        <w:rPr>
          <w:highlight w:val="red"/>
        </w:rPr>
        <w:lastRenderedPageBreak/>
        <w:t xml:space="preserve">    """</w:t>
      </w:r>
    </w:p>
    <w:p w14:paraId="4704FD51" w14:textId="77777777" w:rsidR="009C3440" w:rsidRPr="002F0B98" w:rsidRDefault="00E85093">
      <w:pPr>
        <w:rPr>
          <w:highlight w:val="red"/>
        </w:rPr>
      </w:pPr>
      <w:r w:rsidRPr="002F0B98">
        <w:rPr>
          <w:highlight w:val="red"/>
        </w:rPr>
        <w:t xml:space="preserve">    index_, </w:t>
      </w:r>
      <w:proofErr w:type="spellStart"/>
      <w:r w:rsidRPr="002F0B98">
        <w:rPr>
          <w:highlight w:val="red"/>
        </w:rPr>
        <w:t>colums</w:t>
      </w:r>
      <w:proofErr w:type="spellEnd"/>
      <w:r w:rsidRPr="002F0B98">
        <w:rPr>
          <w:highlight w:val="red"/>
        </w:rPr>
        <w:t xml:space="preserve">_, </w:t>
      </w:r>
      <w:proofErr w:type="spellStart"/>
      <w:r w:rsidRPr="002F0B98">
        <w:rPr>
          <w:highlight w:val="red"/>
        </w:rPr>
        <w:t>list_main</w:t>
      </w:r>
      <w:proofErr w:type="spellEnd"/>
      <w:r w:rsidRPr="002F0B98">
        <w:rPr>
          <w:highlight w:val="red"/>
        </w:rPr>
        <w:t xml:space="preserve"> = </w:t>
      </w:r>
      <w:proofErr w:type="spellStart"/>
      <w:r w:rsidRPr="002F0B98">
        <w:rPr>
          <w:highlight w:val="red"/>
        </w:rPr>
        <w:t>Utils.Excelreaders</w:t>
      </w:r>
      <w:proofErr w:type="spellEnd"/>
      <w:r w:rsidRPr="002F0B98">
        <w:rPr>
          <w:highlight w:val="red"/>
        </w:rPr>
        <w:t>(path="Data.xls")</w:t>
      </w:r>
    </w:p>
    <w:p w14:paraId="2576ED03" w14:textId="77777777" w:rsidR="009C3440" w:rsidRPr="002F0B98" w:rsidRDefault="00E85093">
      <w:pPr>
        <w:rPr>
          <w:highlight w:val="red"/>
        </w:rPr>
      </w:pPr>
      <w:r w:rsidRPr="002F0B98">
        <w:rPr>
          <w:highlight w:val="red"/>
        </w:rPr>
        <w:t xml:space="preserve">    </w:t>
      </w:r>
      <w:proofErr w:type="spellStart"/>
      <w:r w:rsidRPr="002F0B98">
        <w:rPr>
          <w:highlight w:val="red"/>
        </w:rPr>
        <w:t>index_Name</w:t>
      </w:r>
      <w:proofErr w:type="spellEnd"/>
      <w:r w:rsidRPr="002F0B98">
        <w:rPr>
          <w:highlight w:val="red"/>
        </w:rPr>
        <w:t xml:space="preserve">, </w:t>
      </w:r>
      <w:proofErr w:type="spellStart"/>
      <w:r w:rsidRPr="002F0B98">
        <w:rPr>
          <w:highlight w:val="red"/>
        </w:rPr>
        <w:t>colums_Name</w:t>
      </w:r>
      <w:proofErr w:type="spellEnd"/>
      <w:r w:rsidRPr="002F0B98">
        <w:rPr>
          <w:highlight w:val="red"/>
        </w:rPr>
        <w:t xml:space="preserve">, </w:t>
      </w:r>
      <w:proofErr w:type="spellStart"/>
      <w:r w:rsidRPr="002F0B98">
        <w:rPr>
          <w:highlight w:val="red"/>
        </w:rPr>
        <w:t>list_Name</w:t>
      </w:r>
      <w:proofErr w:type="spellEnd"/>
      <w:r w:rsidRPr="002F0B98">
        <w:rPr>
          <w:highlight w:val="red"/>
        </w:rPr>
        <w:t xml:space="preserve"> = </w:t>
      </w:r>
      <w:proofErr w:type="spellStart"/>
      <w:r w:rsidRPr="002F0B98">
        <w:rPr>
          <w:highlight w:val="red"/>
        </w:rPr>
        <w:t>Utils.Excelreaders</w:t>
      </w:r>
      <w:proofErr w:type="spellEnd"/>
      <w:r w:rsidRPr="002F0B98">
        <w:rPr>
          <w:highlight w:val="red"/>
        </w:rPr>
        <w:t>(path="zhejiangName.xlsx")</w:t>
      </w:r>
    </w:p>
    <w:p w14:paraId="5E6F44BC" w14:textId="77777777" w:rsidR="009C3440" w:rsidRPr="002F0B98" w:rsidRDefault="009C3440">
      <w:pPr>
        <w:rPr>
          <w:highlight w:val="red"/>
        </w:rPr>
      </w:pPr>
    </w:p>
    <w:p w14:paraId="6DACC66C" w14:textId="77777777" w:rsidR="009C3440" w:rsidRPr="002F0B98" w:rsidRDefault="00E85093">
      <w:pPr>
        <w:rPr>
          <w:highlight w:val="red"/>
        </w:rPr>
      </w:pPr>
      <w:r w:rsidRPr="002F0B98">
        <w:rPr>
          <w:highlight w:val="red"/>
        </w:rPr>
        <w:t xml:space="preserve">    </w:t>
      </w:r>
      <w:proofErr w:type="spellStart"/>
      <w:r w:rsidRPr="002F0B98">
        <w:rPr>
          <w:highlight w:val="red"/>
        </w:rPr>
        <w:t>out_list_name</w:t>
      </w:r>
      <w:proofErr w:type="spellEnd"/>
      <w:r w:rsidRPr="002F0B98">
        <w:rPr>
          <w:highlight w:val="red"/>
        </w:rPr>
        <w:t xml:space="preserve"> = </w:t>
      </w:r>
      <w:proofErr w:type="spellStart"/>
      <w:r w:rsidRPr="002F0B98">
        <w:rPr>
          <w:highlight w:val="red"/>
        </w:rPr>
        <w:t>Utils.stripList</w:t>
      </w:r>
      <w:proofErr w:type="spellEnd"/>
      <w:r w:rsidRPr="002F0B98">
        <w:rPr>
          <w:highlight w:val="red"/>
        </w:rPr>
        <w:t>(</w:t>
      </w:r>
      <w:proofErr w:type="spellStart"/>
      <w:r w:rsidRPr="002F0B98">
        <w:rPr>
          <w:highlight w:val="red"/>
        </w:rPr>
        <w:t>list_Name</w:t>
      </w:r>
      <w:proofErr w:type="spellEnd"/>
      <w:r w:rsidRPr="002F0B98">
        <w:rPr>
          <w:highlight w:val="red"/>
        </w:rPr>
        <w:t>)</w:t>
      </w:r>
    </w:p>
    <w:p w14:paraId="18450D2E" w14:textId="77777777" w:rsidR="009C3440" w:rsidRPr="002F0B98" w:rsidRDefault="009C3440">
      <w:pPr>
        <w:rPr>
          <w:highlight w:val="red"/>
        </w:rPr>
      </w:pPr>
    </w:p>
    <w:p w14:paraId="2C175F93" w14:textId="77777777" w:rsidR="009C3440" w:rsidRPr="002F0B98" w:rsidRDefault="00E85093">
      <w:pPr>
        <w:rPr>
          <w:highlight w:val="red"/>
        </w:rPr>
      </w:pPr>
      <w:r w:rsidRPr="002F0B98">
        <w:rPr>
          <w:highlight w:val="red"/>
        </w:rPr>
        <w:t xml:space="preserve">    # print(</w:t>
      </w:r>
      <w:proofErr w:type="spellStart"/>
      <w:r w:rsidRPr="002F0B98">
        <w:rPr>
          <w:highlight w:val="red"/>
        </w:rPr>
        <w:t>out_list_name</w:t>
      </w:r>
      <w:proofErr w:type="spellEnd"/>
      <w:r w:rsidRPr="002F0B98">
        <w:rPr>
          <w:highlight w:val="red"/>
        </w:rPr>
        <w:t>)</w:t>
      </w:r>
    </w:p>
    <w:p w14:paraId="17BA5748" w14:textId="77777777" w:rsidR="009C3440" w:rsidRPr="002F0B98" w:rsidRDefault="00E85093">
      <w:pPr>
        <w:rPr>
          <w:highlight w:val="red"/>
        </w:rPr>
      </w:pPr>
      <w:r w:rsidRPr="002F0B98">
        <w:rPr>
          <w:highlight w:val="red"/>
        </w:rPr>
        <w:t xml:space="preserve">    </w:t>
      </w:r>
      <w:proofErr w:type="spellStart"/>
      <w:r w:rsidRPr="002F0B98">
        <w:rPr>
          <w:highlight w:val="red"/>
        </w:rPr>
        <w:t>dict_forSeach</w:t>
      </w:r>
      <w:proofErr w:type="spellEnd"/>
      <w:r w:rsidRPr="002F0B98">
        <w:rPr>
          <w:highlight w:val="red"/>
        </w:rPr>
        <w:t xml:space="preserve"> = {}</w:t>
      </w:r>
    </w:p>
    <w:p w14:paraId="62B32691" w14:textId="77777777" w:rsidR="009C3440" w:rsidRPr="002F0B98" w:rsidRDefault="00E85093">
      <w:pPr>
        <w:rPr>
          <w:highlight w:val="red"/>
        </w:rPr>
      </w:pPr>
      <w:r w:rsidRPr="002F0B98">
        <w:rPr>
          <w:rFonts w:hint="eastAsia"/>
          <w:highlight w:val="red"/>
        </w:rPr>
        <w:t xml:space="preserve">    </w:t>
      </w:r>
      <w:proofErr w:type="spellStart"/>
      <w:r w:rsidRPr="002F0B98">
        <w:rPr>
          <w:rFonts w:hint="eastAsia"/>
          <w:highlight w:val="red"/>
        </w:rPr>
        <w:t>dict_forSeach</w:t>
      </w:r>
      <w:proofErr w:type="spellEnd"/>
      <w:r w:rsidRPr="002F0B98">
        <w:rPr>
          <w:rFonts w:hint="eastAsia"/>
          <w:highlight w:val="red"/>
        </w:rPr>
        <w:t>["</w:t>
      </w:r>
      <w:r w:rsidRPr="002F0B98">
        <w:rPr>
          <w:rFonts w:hint="eastAsia"/>
          <w:highlight w:val="red"/>
        </w:rPr>
        <w:t>学校</w:t>
      </w:r>
      <w:r w:rsidRPr="002F0B98">
        <w:rPr>
          <w:rFonts w:hint="eastAsia"/>
          <w:highlight w:val="red"/>
        </w:rPr>
        <w:t xml:space="preserve">"] = </w:t>
      </w:r>
      <w:proofErr w:type="spellStart"/>
      <w:r w:rsidRPr="002F0B98">
        <w:rPr>
          <w:rFonts w:hint="eastAsia"/>
          <w:highlight w:val="red"/>
        </w:rPr>
        <w:t>out_list_name</w:t>
      </w:r>
      <w:proofErr w:type="spellEnd"/>
    </w:p>
    <w:p w14:paraId="0DDB7879" w14:textId="77777777" w:rsidR="009C3440" w:rsidRPr="002F0B98" w:rsidRDefault="00E85093">
      <w:pPr>
        <w:rPr>
          <w:highlight w:val="red"/>
        </w:rPr>
      </w:pPr>
      <w:r w:rsidRPr="002F0B98">
        <w:rPr>
          <w:rFonts w:hint="eastAsia"/>
          <w:highlight w:val="red"/>
        </w:rPr>
        <w:t xml:space="preserve">    # # </w:t>
      </w:r>
      <w:proofErr w:type="spellStart"/>
      <w:r w:rsidRPr="002F0B98">
        <w:rPr>
          <w:rFonts w:hint="eastAsia"/>
          <w:highlight w:val="red"/>
        </w:rPr>
        <w:t>dict_forSeach</w:t>
      </w:r>
      <w:proofErr w:type="spellEnd"/>
      <w:r w:rsidRPr="002F0B98">
        <w:rPr>
          <w:rFonts w:hint="eastAsia"/>
          <w:highlight w:val="red"/>
        </w:rPr>
        <w:t xml:space="preserve"> = {"</w:t>
      </w:r>
      <w:r w:rsidRPr="002F0B98">
        <w:rPr>
          <w:rFonts w:hint="eastAsia"/>
          <w:highlight w:val="red"/>
        </w:rPr>
        <w:t>题目</w:t>
      </w:r>
      <w:r w:rsidRPr="002F0B98">
        <w:rPr>
          <w:rFonts w:hint="eastAsia"/>
          <w:highlight w:val="red"/>
        </w:rPr>
        <w:t>":["A","B","C"],"</w:t>
      </w:r>
      <w:r w:rsidRPr="002F0B98">
        <w:rPr>
          <w:rFonts w:hint="eastAsia"/>
          <w:highlight w:val="red"/>
        </w:rPr>
        <w:t>学校</w:t>
      </w:r>
      <w:r w:rsidRPr="002F0B98">
        <w:rPr>
          <w:rFonts w:hint="eastAsia"/>
          <w:highlight w:val="red"/>
        </w:rPr>
        <w:t>":["</w:t>
      </w:r>
      <w:r w:rsidRPr="002F0B98">
        <w:rPr>
          <w:rFonts w:hint="eastAsia"/>
          <w:highlight w:val="red"/>
        </w:rPr>
        <w:t>同济大学</w:t>
      </w:r>
      <w:r w:rsidRPr="002F0B98">
        <w:rPr>
          <w:rFonts w:hint="eastAsia"/>
          <w:highlight w:val="red"/>
        </w:rPr>
        <w:t>","</w:t>
      </w:r>
      <w:r w:rsidRPr="002F0B98">
        <w:rPr>
          <w:rFonts w:hint="eastAsia"/>
          <w:highlight w:val="red"/>
        </w:rPr>
        <w:t>浙江大学</w:t>
      </w:r>
      <w:r w:rsidRPr="002F0B98">
        <w:rPr>
          <w:rFonts w:hint="eastAsia"/>
          <w:highlight w:val="red"/>
        </w:rPr>
        <w:t>"],"</w:t>
      </w:r>
      <w:r w:rsidRPr="002F0B98">
        <w:rPr>
          <w:rFonts w:hint="eastAsia"/>
          <w:highlight w:val="red"/>
        </w:rPr>
        <w:t>获奖等级</w:t>
      </w:r>
      <w:r w:rsidRPr="002F0B98">
        <w:rPr>
          <w:rFonts w:hint="eastAsia"/>
          <w:highlight w:val="red"/>
        </w:rPr>
        <w:t>":["1"]}</w:t>
      </w:r>
    </w:p>
    <w:p w14:paraId="37A96DBC" w14:textId="77777777" w:rsidR="009C3440" w:rsidRPr="002F0B98" w:rsidRDefault="00E85093">
      <w:pPr>
        <w:rPr>
          <w:highlight w:val="red"/>
        </w:rPr>
      </w:pPr>
      <w:r w:rsidRPr="002F0B98">
        <w:rPr>
          <w:highlight w:val="red"/>
        </w:rPr>
        <w:t xml:space="preserve">    </w:t>
      </w:r>
      <w:proofErr w:type="spellStart"/>
      <w:r w:rsidRPr="002F0B98">
        <w:rPr>
          <w:highlight w:val="red"/>
        </w:rPr>
        <w:t>out_list</w:t>
      </w:r>
      <w:proofErr w:type="spellEnd"/>
      <w:r w:rsidRPr="002F0B98">
        <w:rPr>
          <w:highlight w:val="red"/>
        </w:rPr>
        <w:t xml:space="preserve"> = </w:t>
      </w:r>
      <w:proofErr w:type="spellStart"/>
      <w:r w:rsidRPr="002F0B98">
        <w:rPr>
          <w:highlight w:val="red"/>
        </w:rPr>
        <w:t>Utils.multiSearchMain</w:t>
      </w:r>
      <w:proofErr w:type="spellEnd"/>
      <w:r w:rsidRPr="002F0B98">
        <w:rPr>
          <w:highlight w:val="red"/>
        </w:rPr>
        <w:t>(</w:t>
      </w:r>
      <w:proofErr w:type="spellStart"/>
      <w:r w:rsidRPr="002F0B98">
        <w:rPr>
          <w:highlight w:val="red"/>
        </w:rPr>
        <w:t>colums</w:t>
      </w:r>
      <w:proofErr w:type="spellEnd"/>
      <w:r w:rsidRPr="002F0B98">
        <w:rPr>
          <w:highlight w:val="red"/>
        </w:rPr>
        <w:t>_=</w:t>
      </w:r>
      <w:proofErr w:type="spellStart"/>
      <w:r w:rsidRPr="002F0B98">
        <w:rPr>
          <w:highlight w:val="red"/>
        </w:rPr>
        <w:t>colums</w:t>
      </w:r>
      <w:proofErr w:type="spellEnd"/>
      <w:r w:rsidRPr="002F0B98">
        <w:rPr>
          <w:highlight w:val="red"/>
        </w:rPr>
        <w:t xml:space="preserve">_, </w:t>
      </w:r>
      <w:proofErr w:type="spellStart"/>
      <w:r w:rsidRPr="002F0B98">
        <w:rPr>
          <w:highlight w:val="red"/>
        </w:rPr>
        <w:t>Target_list</w:t>
      </w:r>
      <w:proofErr w:type="spellEnd"/>
      <w:r w:rsidRPr="002F0B98">
        <w:rPr>
          <w:highlight w:val="red"/>
        </w:rPr>
        <w:t>=</w:t>
      </w:r>
      <w:proofErr w:type="spellStart"/>
      <w:r w:rsidRPr="002F0B98">
        <w:rPr>
          <w:highlight w:val="red"/>
        </w:rPr>
        <w:t>list_main</w:t>
      </w:r>
      <w:proofErr w:type="spellEnd"/>
      <w:r w:rsidRPr="002F0B98">
        <w:rPr>
          <w:highlight w:val="red"/>
        </w:rPr>
        <w:t xml:space="preserve">, </w:t>
      </w:r>
      <w:proofErr w:type="spellStart"/>
      <w:r w:rsidRPr="002F0B98">
        <w:rPr>
          <w:highlight w:val="red"/>
        </w:rPr>
        <w:t>multiFinding_dict</w:t>
      </w:r>
      <w:proofErr w:type="spellEnd"/>
      <w:r w:rsidRPr="002F0B98">
        <w:rPr>
          <w:highlight w:val="red"/>
        </w:rPr>
        <w:t>=</w:t>
      </w:r>
      <w:proofErr w:type="spellStart"/>
      <w:r w:rsidRPr="002F0B98">
        <w:rPr>
          <w:highlight w:val="red"/>
        </w:rPr>
        <w:t>dict_forSeach</w:t>
      </w:r>
      <w:proofErr w:type="spellEnd"/>
      <w:r w:rsidRPr="002F0B98">
        <w:rPr>
          <w:highlight w:val="red"/>
        </w:rPr>
        <w:t>)</w:t>
      </w:r>
    </w:p>
    <w:p w14:paraId="79E38C7A" w14:textId="77777777" w:rsidR="009C3440" w:rsidRPr="002F0B98" w:rsidRDefault="00E85093">
      <w:pPr>
        <w:rPr>
          <w:highlight w:val="red"/>
        </w:rPr>
      </w:pPr>
      <w:r w:rsidRPr="002F0B98">
        <w:rPr>
          <w:highlight w:val="red"/>
        </w:rPr>
        <w:t xml:space="preserve">    </w:t>
      </w:r>
      <w:proofErr w:type="spellStart"/>
      <w:r w:rsidRPr="002F0B98">
        <w:rPr>
          <w:highlight w:val="red"/>
        </w:rPr>
        <w:t>Utils.Excelwriter</w:t>
      </w:r>
      <w:proofErr w:type="spellEnd"/>
      <w:r w:rsidRPr="002F0B98">
        <w:rPr>
          <w:highlight w:val="red"/>
        </w:rPr>
        <w:t xml:space="preserve">(index_=index_, </w:t>
      </w:r>
      <w:proofErr w:type="spellStart"/>
      <w:r w:rsidRPr="002F0B98">
        <w:rPr>
          <w:highlight w:val="red"/>
        </w:rPr>
        <w:t>colums</w:t>
      </w:r>
      <w:proofErr w:type="spellEnd"/>
      <w:r w:rsidRPr="002F0B98">
        <w:rPr>
          <w:highlight w:val="red"/>
        </w:rPr>
        <w:t>_=</w:t>
      </w:r>
      <w:proofErr w:type="spellStart"/>
      <w:r w:rsidRPr="002F0B98">
        <w:rPr>
          <w:highlight w:val="red"/>
        </w:rPr>
        <w:t>colums</w:t>
      </w:r>
      <w:proofErr w:type="spellEnd"/>
      <w:r w:rsidRPr="002F0B98">
        <w:rPr>
          <w:highlight w:val="red"/>
        </w:rPr>
        <w:t xml:space="preserve">_, </w:t>
      </w:r>
      <w:proofErr w:type="spellStart"/>
      <w:r w:rsidRPr="002F0B98">
        <w:rPr>
          <w:highlight w:val="red"/>
        </w:rPr>
        <w:t>list_main</w:t>
      </w:r>
      <w:proofErr w:type="spellEnd"/>
      <w:r w:rsidRPr="002F0B98">
        <w:rPr>
          <w:highlight w:val="red"/>
        </w:rPr>
        <w:t>=</w:t>
      </w:r>
      <w:proofErr w:type="spellStart"/>
      <w:r w:rsidRPr="002F0B98">
        <w:rPr>
          <w:highlight w:val="red"/>
        </w:rPr>
        <w:t>out_list</w:t>
      </w:r>
      <w:proofErr w:type="spellEnd"/>
      <w:r w:rsidRPr="002F0B98">
        <w:rPr>
          <w:highlight w:val="red"/>
        </w:rPr>
        <w:t>, path=r'./quest1.xls')</w:t>
      </w:r>
    </w:p>
    <w:p w14:paraId="29911397" w14:textId="77777777" w:rsidR="009C3440" w:rsidRPr="002F0B98" w:rsidRDefault="00E85093">
      <w:pPr>
        <w:rPr>
          <w:highlight w:val="red"/>
        </w:rPr>
      </w:pPr>
      <w:r w:rsidRPr="002F0B98">
        <w:rPr>
          <w:highlight w:val="red"/>
        </w:rPr>
        <w:t xml:space="preserve">    # print(</w:t>
      </w:r>
      <w:proofErr w:type="spellStart"/>
      <w:r w:rsidRPr="002F0B98">
        <w:rPr>
          <w:highlight w:val="red"/>
        </w:rPr>
        <w:t>out_list</w:t>
      </w:r>
      <w:proofErr w:type="spellEnd"/>
      <w:r w:rsidRPr="002F0B98">
        <w:rPr>
          <w:highlight w:val="red"/>
        </w:rPr>
        <w:t>)</w:t>
      </w:r>
    </w:p>
    <w:p w14:paraId="3DA957A8" w14:textId="77777777" w:rsidR="009C3440" w:rsidRPr="002F0B98" w:rsidRDefault="00E85093">
      <w:pPr>
        <w:rPr>
          <w:highlight w:val="red"/>
        </w:rPr>
      </w:pPr>
      <w:r w:rsidRPr="002F0B98">
        <w:rPr>
          <w:highlight w:val="red"/>
        </w:rPr>
        <w:t xml:space="preserve">    # </w:t>
      </w:r>
      <w:proofErr w:type="spellStart"/>
      <w:r w:rsidRPr="002F0B98">
        <w:rPr>
          <w:highlight w:val="red"/>
        </w:rPr>
        <w:t>dict</w:t>
      </w:r>
      <w:proofErr w:type="spellEnd"/>
      <w:r w:rsidRPr="002F0B98">
        <w:rPr>
          <w:highlight w:val="red"/>
        </w:rPr>
        <w:t xml:space="preserve">_ = </w:t>
      </w:r>
      <w:proofErr w:type="spellStart"/>
      <w:proofErr w:type="gramStart"/>
      <w:r w:rsidRPr="002F0B98">
        <w:rPr>
          <w:highlight w:val="red"/>
        </w:rPr>
        <w:t>findDictId</w:t>
      </w:r>
      <w:proofErr w:type="spellEnd"/>
      <w:r w:rsidRPr="002F0B98">
        <w:rPr>
          <w:highlight w:val="red"/>
        </w:rPr>
        <w:t>(</w:t>
      </w:r>
      <w:proofErr w:type="spellStart"/>
      <w:proofErr w:type="gramEnd"/>
      <w:r w:rsidRPr="002F0B98">
        <w:rPr>
          <w:highlight w:val="red"/>
        </w:rPr>
        <w:t>colums</w:t>
      </w:r>
      <w:proofErr w:type="spellEnd"/>
      <w:r w:rsidRPr="002F0B98">
        <w:rPr>
          <w:highlight w:val="red"/>
        </w:rPr>
        <w:t xml:space="preserve">_, </w:t>
      </w:r>
      <w:proofErr w:type="spellStart"/>
      <w:r w:rsidRPr="002F0B98">
        <w:rPr>
          <w:highlight w:val="red"/>
        </w:rPr>
        <w:t>findDict</w:t>
      </w:r>
      <w:proofErr w:type="spellEnd"/>
      <w:r w:rsidRPr="002F0B98">
        <w:rPr>
          <w:highlight w:val="red"/>
        </w:rPr>
        <w:t>=</w:t>
      </w:r>
      <w:proofErr w:type="spellStart"/>
      <w:r w:rsidRPr="002F0B98">
        <w:rPr>
          <w:highlight w:val="red"/>
        </w:rPr>
        <w:t>dict_forSeach</w:t>
      </w:r>
      <w:proofErr w:type="spellEnd"/>
      <w:r w:rsidRPr="002F0B98">
        <w:rPr>
          <w:highlight w:val="red"/>
        </w:rPr>
        <w:t>)</w:t>
      </w:r>
    </w:p>
    <w:p w14:paraId="24948CAB" w14:textId="77777777" w:rsidR="009C3440" w:rsidRPr="002F0B98" w:rsidRDefault="00E85093">
      <w:pPr>
        <w:rPr>
          <w:highlight w:val="red"/>
        </w:rPr>
      </w:pPr>
      <w:r w:rsidRPr="002F0B98">
        <w:rPr>
          <w:highlight w:val="red"/>
        </w:rPr>
        <w:t xml:space="preserve">    # print(</w:t>
      </w:r>
      <w:proofErr w:type="spellStart"/>
      <w:r w:rsidRPr="002F0B98">
        <w:rPr>
          <w:highlight w:val="red"/>
        </w:rPr>
        <w:t>dict</w:t>
      </w:r>
      <w:proofErr w:type="spellEnd"/>
      <w:r w:rsidRPr="002F0B98">
        <w:rPr>
          <w:highlight w:val="red"/>
        </w:rPr>
        <w:t>_)</w:t>
      </w:r>
    </w:p>
    <w:p w14:paraId="71E53E48" w14:textId="77777777" w:rsidR="009C3440" w:rsidRPr="002F0B98" w:rsidRDefault="00E85093">
      <w:pPr>
        <w:rPr>
          <w:highlight w:val="red"/>
        </w:rPr>
      </w:pPr>
      <w:r w:rsidRPr="002F0B98">
        <w:rPr>
          <w:rFonts w:hint="eastAsia"/>
          <w:highlight w:val="red"/>
        </w:rPr>
        <w:t xml:space="preserve">    # </w:t>
      </w:r>
      <w:proofErr w:type="spellStart"/>
      <w:r w:rsidRPr="002F0B98">
        <w:rPr>
          <w:rFonts w:hint="eastAsia"/>
          <w:highlight w:val="red"/>
        </w:rPr>
        <w:t>col_index_list</w:t>
      </w:r>
      <w:proofErr w:type="spellEnd"/>
      <w:r w:rsidRPr="002F0B98">
        <w:rPr>
          <w:rFonts w:hint="eastAsia"/>
          <w:highlight w:val="red"/>
        </w:rPr>
        <w:t xml:space="preserve"> = </w:t>
      </w:r>
      <w:proofErr w:type="spellStart"/>
      <w:r w:rsidRPr="002F0B98">
        <w:rPr>
          <w:rFonts w:hint="eastAsia"/>
          <w:highlight w:val="red"/>
        </w:rPr>
        <w:t>findColId</w:t>
      </w:r>
      <w:proofErr w:type="spellEnd"/>
      <w:r w:rsidRPr="002F0B98">
        <w:rPr>
          <w:rFonts w:hint="eastAsia"/>
          <w:highlight w:val="red"/>
        </w:rPr>
        <w:t>(</w:t>
      </w:r>
      <w:proofErr w:type="spellStart"/>
      <w:r w:rsidRPr="002F0B98">
        <w:rPr>
          <w:rFonts w:hint="eastAsia"/>
          <w:highlight w:val="red"/>
        </w:rPr>
        <w:t>colums</w:t>
      </w:r>
      <w:proofErr w:type="spellEnd"/>
      <w:r w:rsidRPr="002F0B98">
        <w:rPr>
          <w:rFonts w:hint="eastAsia"/>
          <w:highlight w:val="red"/>
        </w:rPr>
        <w:t xml:space="preserve">_, </w:t>
      </w:r>
      <w:proofErr w:type="spellStart"/>
      <w:r w:rsidRPr="002F0B98">
        <w:rPr>
          <w:rFonts w:hint="eastAsia"/>
          <w:highlight w:val="red"/>
        </w:rPr>
        <w:t>findCols</w:t>
      </w:r>
      <w:proofErr w:type="spellEnd"/>
      <w:r w:rsidRPr="002F0B98">
        <w:rPr>
          <w:rFonts w:hint="eastAsia"/>
          <w:highlight w:val="red"/>
        </w:rPr>
        <w:t>=["</w:t>
      </w:r>
      <w:r w:rsidRPr="002F0B98">
        <w:rPr>
          <w:rFonts w:hint="eastAsia"/>
          <w:highlight w:val="red"/>
        </w:rPr>
        <w:t>题目</w:t>
      </w:r>
      <w:r w:rsidRPr="002F0B98">
        <w:rPr>
          <w:rFonts w:hint="eastAsia"/>
          <w:highlight w:val="red"/>
        </w:rPr>
        <w:t>","</w:t>
      </w:r>
      <w:r w:rsidRPr="002F0B98">
        <w:rPr>
          <w:rFonts w:hint="eastAsia"/>
          <w:highlight w:val="red"/>
        </w:rPr>
        <w:t>学校</w:t>
      </w:r>
      <w:r w:rsidRPr="002F0B98">
        <w:rPr>
          <w:rFonts w:hint="eastAsia"/>
          <w:highlight w:val="red"/>
        </w:rPr>
        <w:t>"])</w:t>
      </w:r>
    </w:p>
    <w:p w14:paraId="029338E9" w14:textId="77777777" w:rsidR="009C3440" w:rsidRPr="002F0B98" w:rsidRDefault="00E85093">
      <w:pPr>
        <w:rPr>
          <w:highlight w:val="red"/>
        </w:rPr>
      </w:pPr>
      <w:r w:rsidRPr="002F0B98">
        <w:rPr>
          <w:rFonts w:hint="eastAsia"/>
          <w:highlight w:val="red"/>
        </w:rPr>
        <w:t xml:space="preserve">    # </w:t>
      </w:r>
      <w:proofErr w:type="spellStart"/>
      <w:r w:rsidRPr="002F0B98">
        <w:rPr>
          <w:rFonts w:hint="eastAsia"/>
          <w:highlight w:val="red"/>
        </w:rPr>
        <w:t>out_list</w:t>
      </w:r>
      <w:proofErr w:type="spellEnd"/>
      <w:r w:rsidRPr="002F0B98">
        <w:rPr>
          <w:rFonts w:hint="eastAsia"/>
          <w:highlight w:val="red"/>
        </w:rPr>
        <w:t xml:space="preserve"> = </w:t>
      </w:r>
      <w:proofErr w:type="spellStart"/>
      <w:r w:rsidRPr="002F0B98">
        <w:rPr>
          <w:rFonts w:hint="eastAsia"/>
          <w:highlight w:val="red"/>
        </w:rPr>
        <w:t>multiSearch</w:t>
      </w:r>
      <w:proofErr w:type="spellEnd"/>
      <w:r w:rsidRPr="002F0B98">
        <w:rPr>
          <w:rFonts w:hint="eastAsia"/>
          <w:highlight w:val="red"/>
        </w:rPr>
        <w:t>(</w:t>
      </w:r>
      <w:proofErr w:type="spellStart"/>
      <w:r w:rsidRPr="002F0B98">
        <w:rPr>
          <w:rFonts w:hint="eastAsia"/>
          <w:highlight w:val="red"/>
        </w:rPr>
        <w:t>Target_list</w:t>
      </w:r>
      <w:proofErr w:type="spellEnd"/>
      <w:r w:rsidRPr="002F0B98">
        <w:rPr>
          <w:rFonts w:hint="eastAsia"/>
          <w:highlight w:val="red"/>
        </w:rPr>
        <w:t xml:space="preserve"> = </w:t>
      </w:r>
      <w:proofErr w:type="spellStart"/>
      <w:r w:rsidRPr="002F0B98">
        <w:rPr>
          <w:rFonts w:hint="eastAsia"/>
          <w:highlight w:val="red"/>
        </w:rPr>
        <w:t>list_main</w:t>
      </w:r>
      <w:proofErr w:type="spellEnd"/>
      <w:r w:rsidRPr="002F0B98">
        <w:rPr>
          <w:rFonts w:hint="eastAsia"/>
          <w:highlight w:val="red"/>
        </w:rPr>
        <w:t xml:space="preserve">, </w:t>
      </w:r>
      <w:proofErr w:type="spellStart"/>
      <w:r w:rsidRPr="002F0B98">
        <w:rPr>
          <w:rFonts w:hint="eastAsia"/>
          <w:highlight w:val="red"/>
        </w:rPr>
        <w:t>multiFinding_list</w:t>
      </w:r>
      <w:proofErr w:type="spellEnd"/>
      <w:r w:rsidRPr="002F0B98">
        <w:rPr>
          <w:rFonts w:hint="eastAsia"/>
          <w:highlight w:val="red"/>
        </w:rPr>
        <w:t>=[["A","B"],["</w:t>
      </w:r>
      <w:r w:rsidRPr="002F0B98">
        <w:rPr>
          <w:rFonts w:hint="eastAsia"/>
          <w:highlight w:val="red"/>
        </w:rPr>
        <w:t>同济大学</w:t>
      </w:r>
      <w:r w:rsidRPr="002F0B98">
        <w:rPr>
          <w:rFonts w:hint="eastAsia"/>
          <w:highlight w:val="red"/>
        </w:rPr>
        <w:t>","</w:t>
      </w:r>
      <w:r w:rsidRPr="002F0B98">
        <w:rPr>
          <w:rFonts w:hint="eastAsia"/>
          <w:highlight w:val="red"/>
        </w:rPr>
        <w:t>浙江大学</w:t>
      </w:r>
      <w:r w:rsidRPr="002F0B98">
        <w:rPr>
          <w:rFonts w:hint="eastAsia"/>
          <w:highlight w:val="red"/>
        </w:rPr>
        <w:t>"]], col=</w:t>
      </w:r>
      <w:proofErr w:type="spellStart"/>
      <w:r w:rsidRPr="002F0B98">
        <w:rPr>
          <w:rFonts w:hint="eastAsia"/>
          <w:highlight w:val="red"/>
        </w:rPr>
        <w:t>col_index_list</w:t>
      </w:r>
      <w:proofErr w:type="spellEnd"/>
      <w:r w:rsidRPr="002F0B98">
        <w:rPr>
          <w:rFonts w:hint="eastAsia"/>
          <w:highlight w:val="red"/>
        </w:rPr>
        <w:t>)</w:t>
      </w:r>
    </w:p>
    <w:p w14:paraId="64FAF3B8" w14:textId="77777777" w:rsidR="009C3440" w:rsidRPr="002F0B98" w:rsidRDefault="00E85093">
      <w:pPr>
        <w:rPr>
          <w:highlight w:val="red"/>
        </w:rPr>
      </w:pPr>
      <w:r w:rsidRPr="002F0B98">
        <w:rPr>
          <w:highlight w:val="red"/>
        </w:rPr>
        <w:t xml:space="preserve">    # # </w:t>
      </w:r>
      <w:proofErr w:type="spellStart"/>
      <w:r w:rsidRPr="002F0B98">
        <w:rPr>
          <w:highlight w:val="red"/>
        </w:rPr>
        <w:t>out_list</w:t>
      </w:r>
      <w:proofErr w:type="spellEnd"/>
      <w:r w:rsidRPr="002F0B98">
        <w:rPr>
          <w:highlight w:val="red"/>
        </w:rPr>
        <w:t xml:space="preserve"> = </w:t>
      </w:r>
      <w:proofErr w:type="spellStart"/>
      <w:proofErr w:type="gramStart"/>
      <w:r w:rsidRPr="002F0B98">
        <w:rPr>
          <w:highlight w:val="red"/>
        </w:rPr>
        <w:t>baseSearch</w:t>
      </w:r>
      <w:proofErr w:type="spellEnd"/>
      <w:r w:rsidRPr="002F0B98">
        <w:rPr>
          <w:highlight w:val="red"/>
        </w:rPr>
        <w:t>(</w:t>
      </w:r>
      <w:proofErr w:type="spellStart"/>
      <w:proofErr w:type="gramEnd"/>
      <w:r w:rsidRPr="002F0B98">
        <w:rPr>
          <w:highlight w:val="red"/>
        </w:rPr>
        <w:t>Tagrget_list</w:t>
      </w:r>
      <w:proofErr w:type="spellEnd"/>
      <w:r w:rsidRPr="002F0B98">
        <w:rPr>
          <w:highlight w:val="red"/>
        </w:rPr>
        <w:t>=</w:t>
      </w:r>
      <w:proofErr w:type="spellStart"/>
      <w:r w:rsidRPr="002F0B98">
        <w:rPr>
          <w:highlight w:val="red"/>
        </w:rPr>
        <w:t>list_main,Finding_list</w:t>
      </w:r>
      <w:proofErr w:type="spellEnd"/>
      <w:r w:rsidRPr="002F0B98">
        <w:rPr>
          <w:highlight w:val="red"/>
        </w:rPr>
        <w:t>=["A","B"],col=1)</w:t>
      </w:r>
    </w:p>
    <w:p w14:paraId="0A64D914" w14:textId="77777777" w:rsidR="009C3440" w:rsidRPr="002F0B98" w:rsidRDefault="00E85093">
      <w:pPr>
        <w:rPr>
          <w:highlight w:val="red"/>
        </w:rPr>
      </w:pPr>
      <w:r w:rsidRPr="002F0B98">
        <w:rPr>
          <w:highlight w:val="red"/>
        </w:rPr>
        <w:t xml:space="preserve">    # # </w:t>
      </w:r>
      <w:proofErr w:type="spellStart"/>
      <w:r w:rsidRPr="002F0B98">
        <w:rPr>
          <w:highlight w:val="red"/>
        </w:rPr>
        <w:t>out_list</w:t>
      </w:r>
      <w:proofErr w:type="spellEnd"/>
      <w:r w:rsidRPr="002F0B98">
        <w:rPr>
          <w:highlight w:val="red"/>
        </w:rPr>
        <w:t xml:space="preserve"> = </w:t>
      </w:r>
      <w:proofErr w:type="spellStart"/>
      <w:proofErr w:type="gramStart"/>
      <w:r w:rsidRPr="002F0B98">
        <w:rPr>
          <w:highlight w:val="red"/>
        </w:rPr>
        <w:t>sarchList</w:t>
      </w:r>
      <w:proofErr w:type="spellEnd"/>
      <w:r w:rsidRPr="002F0B98">
        <w:rPr>
          <w:highlight w:val="red"/>
        </w:rPr>
        <w:t>(</w:t>
      </w:r>
      <w:proofErr w:type="spellStart"/>
      <w:proofErr w:type="gramEnd"/>
      <w:r w:rsidRPr="002F0B98">
        <w:rPr>
          <w:highlight w:val="red"/>
        </w:rPr>
        <w:t>Finding_list</w:t>
      </w:r>
      <w:proofErr w:type="spellEnd"/>
      <w:r w:rsidRPr="002F0B98">
        <w:rPr>
          <w:highlight w:val="red"/>
        </w:rPr>
        <w:t xml:space="preserve">="B", </w:t>
      </w:r>
      <w:proofErr w:type="spellStart"/>
      <w:r w:rsidRPr="002F0B98">
        <w:rPr>
          <w:highlight w:val="red"/>
        </w:rPr>
        <w:t>Tagrget_list</w:t>
      </w:r>
      <w:proofErr w:type="spellEnd"/>
      <w:r w:rsidRPr="002F0B98">
        <w:rPr>
          <w:highlight w:val="red"/>
        </w:rPr>
        <w:t xml:space="preserve"> = </w:t>
      </w:r>
      <w:proofErr w:type="spellStart"/>
      <w:r w:rsidRPr="002F0B98">
        <w:rPr>
          <w:highlight w:val="red"/>
        </w:rPr>
        <w:t>list_main</w:t>
      </w:r>
      <w:proofErr w:type="spellEnd"/>
      <w:r w:rsidRPr="002F0B98">
        <w:rPr>
          <w:highlight w:val="red"/>
        </w:rPr>
        <w:t>, col=</w:t>
      </w:r>
      <w:proofErr w:type="spellStart"/>
      <w:r w:rsidRPr="002F0B98">
        <w:rPr>
          <w:highlight w:val="red"/>
        </w:rPr>
        <w:t>index_list</w:t>
      </w:r>
      <w:proofErr w:type="spellEnd"/>
      <w:r w:rsidRPr="002F0B98">
        <w:rPr>
          <w:highlight w:val="red"/>
        </w:rPr>
        <w:t>)</w:t>
      </w:r>
    </w:p>
    <w:p w14:paraId="59E888B7" w14:textId="77777777" w:rsidR="009C3440" w:rsidRPr="002F0B98" w:rsidRDefault="009C3440">
      <w:pPr>
        <w:rPr>
          <w:highlight w:val="red"/>
        </w:rPr>
      </w:pPr>
    </w:p>
    <w:p w14:paraId="48D1B404" w14:textId="77777777" w:rsidR="009C3440" w:rsidRPr="002F0B98" w:rsidRDefault="00E85093">
      <w:pPr>
        <w:rPr>
          <w:highlight w:val="red"/>
        </w:rPr>
      </w:pPr>
      <w:r w:rsidRPr="002F0B98">
        <w:rPr>
          <w:highlight w:val="red"/>
        </w:rPr>
        <w:t>if __name__ == "__main__":</w:t>
      </w:r>
    </w:p>
    <w:p w14:paraId="2FF3C7A2" w14:textId="77777777" w:rsidR="009C3440" w:rsidRDefault="00E85093">
      <w:r w:rsidRPr="002F0B98">
        <w:rPr>
          <w:highlight w:val="red"/>
        </w:rPr>
        <w:t xml:space="preserve">    quest1()</w:t>
      </w:r>
    </w:p>
    <w:p w14:paraId="363E64F3" w14:textId="77777777" w:rsidR="009C3440" w:rsidRDefault="009C3440"/>
    <w:sectPr w:rsidR="009C3440">
      <w:footerReference w:type="default" r:id="rId255"/>
      <w:pgSz w:w="11906" w:h="16838"/>
      <w:pgMar w:top="1440" w:right="1800" w:bottom="1440" w:left="1800" w:header="851" w:footer="992"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A40A23" w14:textId="77777777" w:rsidR="00011F92" w:rsidRDefault="00011F92">
      <w:r>
        <w:separator/>
      </w:r>
    </w:p>
  </w:endnote>
  <w:endnote w:type="continuationSeparator" w:id="0">
    <w:p w14:paraId="3B0B5B6D" w14:textId="77777777" w:rsidR="00011F92" w:rsidRDefault="00011F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CAD607" w14:textId="77777777" w:rsidR="00697099" w:rsidRDefault="00697099">
    <w:pPr>
      <w:pStyle w:val="a5"/>
      <w:jc w:val="center"/>
    </w:pPr>
    <w:r>
      <w:fldChar w:fldCharType="begin"/>
    </w:r>
    <w:r>
      <w:instrText>PAGE   \* MERGEFORMAT</w:instrText>
    </w:r>
    <w:r>
      <w:fldChar w:fldCharType="separate"/>
    </w:r>
    <w:r>
      <w:rPr>
        <w:lang w:val="zh-CN"/>
      </w:rPr>
      <w:t>2</w:t>
    </w:r>
    <w:r>
      <w:fldChar w:fldCharType="end"/>
    </w:r>
  </w:p>
  <w:p w14:paraId="7E818788" w14:textId="77777777" w:rsidR="00697099" w:rsidRDefault="00697099">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33B7FE" w14:textId="77777777" w:rsidR="00697099" w:rsidRDefault="00697099">
    <w:pPr>
      <w:pStyle w:val="a5"/>
      <w:jc w:val="center"/>
    </w:pPr>
    <w:r>
      <w:fldChar w:fldCharType="begin"/>
    </w:r>
    <w:r>
      <w:instrText>PAGE   \* MERGEFORMAT</w:instrText>
    </w:r>
    <w:r>
      <w:fldChar w:fldCharType="separate"/>
    </w:r>
    <w:r>
      <w:rPr>
        <w:lang w:val="zh-CN"/>
      </w:rPr>
      <w:t>13</w:t>
    </w:r>
    <w:r>
      <w:fldChar w:fldCharType="end"/>
    </w:r>
  </w:p>
  <w:p w14:paraId="36264352" w14:textId="77777777" w:rsidR="00697099" w:rsidRDefault="00697099">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FFB3F3" w14:textId="77777777" w:rsidR="00011F92" w:rsidRDefault="00011F92">
      <w:r>
        <w:separator/>
      </w:r>
    </w:p>
  </w:footnote>
  <w:footnote w:type="continuationSeparator" w:id="0">
    <w:p w14:paraId="17048C87" w14:textId="77777777" w:rsidR="00011F92" w:rsidRDefault="00011F9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0462B98"/>
    <w:multiLevelType w:val="singleLevel"/>
    <w:tmpl w:val="A0462B98"/>
    <w:lvl w:ilvl="0">
      <w:start w:val="1"/>
      <w:numFmt w:val="decimal"/>
      <w:suff w:val="nothing"/>
      <w:lvlText w:val="%1、"/>
      <w:lvlJc w:val="left"/>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卢 望龙">
    <w15:presenceInfo w15:providerId="Windows Live" w15:userId="d062b816ae07136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hideSpellingErrors/>
  <w:proofState w:spelling="clean" w:grammar="clean"/>
  <w:trackRevisions/>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76C8"/>
    <w:rsid w:val="00000C5D"/>
    <w:rsid w:val="00002872"/>
    <w:rsid w:val="00003E54"/>
    <w:rsid w:val="00004129"/>
    <w:rsid w:val="00011F92"/>
    <w:rsid w:val="00013D81"/>
    <w:rsid w:val="000153E3"/>
    <w:rsid w:val="00016E68"/>
    <w:rsid w:val="00020985"/>
    <w:rsid w:val="000218E2"/>
    <w:rsid w:val="00026823"/>
    <w:rsid w:val="00026BFA"/>
    <w:rsid w:val="000319B7"/>
    <w:rsid w:val="000341DB"/>
    <w:rsid w:val="00035960"/>
    <w:rsid w:val="000364B6"/>
    <w:rsid w:val="00037CB6"/>
    <w:rsid w:val="000434A5"/>
    <w:rsid w:val="000436CF"/>
    <w:rsid w:val="00047B3E"/>
    <w:rsid w:val="00050180"/>
    <w:rsid w:val="00070A0F"/>
    <w:rsid w:val="00076A64"/>
    <w:rsid w:val="00077B4D"/>
    <w:rsid w:val="00080517"/>
    <w:rsid w:val="00084414"/>
    <w:rsid w:val="00091E77"/>
    <w:rsid w:val="000953F8"/>
    <w:rsid w:val="000A1D49"/>
    <w:rsid w:val="000A3EF3"/>
    <w:rsid w:val="000A61F9"/>
    <w:rsid w:val="000A75EA"/>
    <w:rsid w:val="000B0D55"/>
    <w:rsid w:val="000B7F75"/>
    <w:rsid w:val="000C2E70"/>
    <w:rsid w:val="000C6E0C"/>
    <w:rsid w:val="000D09D8"/>
    <w:rsid w:val="000D264B"/>
    <w:rsid w:val="000E0D29"/>
    <w:rsid w:val="000E41EA"/>
    <w:rsid w:val="000E4FF0"/>
    <w:rsid w:val="000F1C58"/>
    <w:rsid w:val="000F3273"/>
    <w:rsid w:val="000F5332"/>
    <w:rsid w:val="000F7EDD"/>
    <w:rsid w:val="00100455"/>
    <w:rsid w:val="00104199"/>
    <w:rsid w:val="00107FAF"/>
    <w:rsid w:val="001170E1"/>
    <w:rsid w:val="0012041F"/>
    <w:rsid w:val="0012310B"/>
    <w:rsid w:val="00124949"/>
    <w:rsid w:val="0013270B"/>
    <w:rsid w:val="0014099F"/>
    <w:rsid w:val="0014289E"/>
    <w:rsid w:val="001433FF"/>
    <w:rsid w:val="001457C3"/>
    <w:rsid w:val="001534DC"/>
    <w:rsid w:val="0015542D"/>
    <w:rsid w:val="00156483"/>
    <w:rsid w:val="00157949"/>
    <w:rsid w:val="001647B1"/>
    <w:rsid w:val="001653C3"/>
    <w:rsid w:val="00171D9C"/>
    <w:rsid w:val="001724BF"/>
    <w:rsid w:val="00172748"/>
    <w:rsid w:val="00172983"/>
    <w:rsid w:val="00173287"/>
    <w:rsid w:val="00182447"/>
    <w:rsid w:val="00182596"/>
    <w:rsid w:val="00182DC6"/>
    <w:rsid w:val="00190437"/>
    <w:rsid w:val="001914CE"/>
    <w:rsid w:val="00192B26"/>
    <w:rsid w:val="0019319D"/>
    <w:rsid w:val="001A26A9"/>
    <w:rsid w:val="001A2BF4"/>
    <w:rsid w:val="001A2CA4"/>
    <w:rsid w:val="001A68A1"/>
    <w:rsid w:val="001A79E9"/>
    <w:rsid w:val="001B1869"/>
    <w:rsid w:val="001C2969"/>
    <w:rsid w:val="001C3E8F"/>
    <w:rsid w:val="001C5D18"/>
    <w:rsid w:val="001C644E"/>
    <w:rsid w:val="001D1745"/>
    <w:rsid w:val="001D4CED"/>
    <w:rsid w:val="001D7DAA"/>
    <w:rsid w:val="001E0A26"/>
    <w:rsid w:val="001E1065"/>
    <w:rsid w:val="001E24A9"/>
    <w:rsid w:val="001E305E"/>
    <w:rsid w:val="001E51FF"/>
    <w:rsid w:val="001E64CF"/>
    <w:rsid w:val="001E689C"/>
    <w:rsid w:val="001F4109"/>
    <w:rsid w:val="00200EC7"/>
    <w:rsid w:val="00203B28"/>
    <w:rsid w:val="00205AA2"/>
    <w:rsid w:val="00211847"/>
    <w:rsid w:val="00212F26"/>
    <w:rsid w:val="002132A8"/>
    <w:rsid w:val="00214EB1"/>
    <w:rsid w:val="00220F71"/>
    <w:rsid w:val="00226506"/>
    <w:rsid w:val="00230160"/>
    <w:rsid w:val="002312AA"/>
    <w:rsid w:val="002374D3"/>
    <w:rsid w:val="00240807"/>
    <w:rsid w:val="002508CF"/>
    <w:rsid w:val="00251F19"/>
    <w:rsid w:val="00252F05"/>
    <w:rsid w:val="002534CF"/>
    <w:rsid w:val="002605D7"/>
    <w:rsid w:val="00262CBB"/>
    <w:rsid w:val="00274A9A"/>
    <w:rsid w:val="00277B87"/>
    <w:rsid w:val="00280E9D"/>
    <w:rsid w:val="00296DF8"/>
    <w:rsid w:val="002B2816"/>
    <w:rsid w:val="002B576A"/>
    <w:rsid w:val="002B6B5C"/>
    <w:rsid w:val="002C2500"/>
    <w:rsid w:val="002C5564"/>
    <w:rsid w:val="002C5DB5"/>
    <w:rsid w:val="002D179C"/>
    <w:rsid w:val="002E6810"/>
    <w:rsid w:val="002F0B98"/>
    <w:rsid w:val="003001D5"/>
    <w:rsid w:val="0030355F"/>
    <w:rsid w:val="003059D2"/>
    <w:rsid w:val="00306485"/>
    <w:rsid w:val="00312E70"/>
    <w:rsid w:val="0032445D"/>
    <w:rsid w:val="003311C8"/>
    <w:rsid w:val="0033481C"/>
    <w:rsid w:val="00340C00"/>
    <w:rsid w:val="00342392"/>
    <w:rsid w:val="00343805"/>
    <w:rsid w:val="003626E0"/>
    <w:rsid w:val="003632A4"/>
    <w:rsid w:val="00366981"/>
    <w:rsid w:val="0036797C"/>
    <w:rsid w:val="00373A97"/>
    <w:rsid w:val="003745A1"/>
    <w:rsid w:val="00381F84"/>
    <w:rsid w:val="00384DBE"/>
    <w:rsid w:val="00392046"/>
    <w:rsid w:val="003A0F3E"/>
    <w:rsid w:val="003A1DCE"/>
    <w:rsid w:val="003A3009"/>
    <w:rsid w:val="003A79D8"/>
    <w:rsid w:val="003B01F2"/>
    <w:rsid w:val="003B267D"/>
    <w:rsid w:val="003B2BEE"/>
    <w:rsid w:val="003B6F36"/>
    <w:rsid w:val="003B7859"/>
    <w:rsid w:val="003C13C6"/>
    <w:rsid w:val="003C25F9"/>
    <w:rsid w:val="003C43D6"/>
    <w:rsid w:val="003C7448"/>
    <w:rsid w:val="003D074F"/>
    <w:rsid w:val="003D50BD"/>
    <w:rsid w:val="003E029D"/>
    <w:rsid w:val="003E033D"/>
    <w:rsid w:val="003E1231"/>
    <w:rsid w:val="003E7CD4"/>
    <w:rsid w:val="003F0E2B"/>
    <w:rsid w:val="003F19C6"/>
    <w:rsid w:val="003F7BF7"/>
    <w:rsid w:val="0041612B"/>
    <w:rsid w:val="00417936"/>
    <w:rsid w:val="00422376"/>
    <w:rsid w:val="00422436"/>
    <w:rsid w:val="00427E92"/>
    <w:rsid w:val="004302F0"/>
    <w:rsid w:val="00431650"/>
    <w:rsid w:val="0044482F"/>
    <w:rsid w:val="004514CE"/>
    <w:rsid w:val="00457C33"/>
    <w:rsid w:val="00462478"/>
    <w:rsid w:val="00462557"/>
    <w:rsid w:val="00467B9E"/>
    <w:rsid w:val="0047415C"/>
    <w:rsid w:val="00476169"/>
    <w:rsid w:val="0048303B"/>
    <w:rsid w:val="00490FB6"/>
    <w:rsid w:val="00494E14"/>
    <w:rsid w:val="00495631"/>
    <w:rsid w:val="004A25C9"/>
    <w:rsid w:val="004A44C3"/>
    <w:rsid w:val="004A5CD4"/>
    <w:rsid w:val="004C1DF9"/>
    <w:rsid w:val="004C4B11"/>
    <w:rsid w:val="004D088B"/>
    <w:rsid w:val="004D2363"/>
    <w:rsid w:val="004E624A"/>
    <w:rsid w:val="004F196E"/>
    <w:rsid w:val="004F1F84"/>
    <w:rsid w:val="004F69BF"/>
    <w:rsid w:val="00500534"/>
    <w:rsid w:val="005067FE"/>
    <w:rsid w:val="00507416"/>
    <w:rsid w:val="0051296A"/>
    <w:rsid w:val="0051306A"/>
    <w:rsid w:val="00514D57"/>
    <w:rsid w:val="00514E6C"/>
    <w:rsid w:val="00525B71"/>
    <w:rsid w:val="00531243"/>
    <w:rsid w:val="00532707"/>
    <w:rsid w:val="00534C6B"/>
    <w:rsid w:val="00536249"/>
    <w:rsid w:val="00546557"/>
    <w:rsid w:val="00551687"/>
    <w:rsid w:val="00554DFB"/>
    <w:rsid w:val="00556C37"/>
    <w:rsid w:val="00557740"/>
    <w:rsid w:val="00562DD1"/>
    <w:rsid w:val="00563911"/>
    <w:rsid w:val="00564D19"/>
    <w:rsid w:val="0057015D"/>
    <w:rsid w:val="00575A05"/>
    <w:rsid w:val="005768F3"/>
    <w:rsid w:val="005771FD"/>
    <w:rsid w:val="00581FA8"/>
    <w:rsid w:val="005823CF"/>
    <w:rsid w:val="00583152"/>
    <w:rsid w:val="0058532F"/>
    <w:rsid w:val="00593120"/>
    <w:rsid w:val="00594F40"/>
    <w:rsid w:val="005A064E"/>
    <w:rsid w:val="005A1477"/>
    <w:rsid w:val="005C6218"/>
    <w:rsid w:val="005D2CA7"/>
    <w:rsid w:val="005D3488"/>
    <w:rsid w:val="005D500A"/>
    <w:rsid w:val="005E0066"/>
    <w:rsid w:val="005E17B4"/>
    <w:rsid w:val="005E5E6C"/>
    <w:rsid w:val="005F36FC"/>
    <w:rsid w:val="005F4BF9"/>
    <w:rsid w:val="005F51C5"/>
    <w:rsid w:val="00600C97"/>
    <w:rsid w:val="0060209E"/>
    <w:rsid w:val="00613E70"/>
    <w:rsid w:val="00614129"/>
    <w:rsid w:val="00614407"/>
    <w:rsid w:val="0062422F"/>
    <w:rsid w:val="006303B6"/>
    <w:rsid w:val="00635781"/>
    <w:rsid w:val="00644298"/>
    <w:rsid w:val="00650CF2"/>
    <w:rsid w:val="00655DB2"/>
    <w:rsid w:val="00657CE4"/>
    <w:rsid w:val="00660692"/>
    <w:rsid w:val="006614E7"/>
    <w:rsid w:val="006733B6"/>
    <w:rsid w:val="0068186D"/>
    <w:rsid w:val="00685437"/>
    <w:rsid w:val="00685943"/>
    <w:rsid w:val="006860B9"/>
    <w:rsid w:val="00686631"/>
    <w:rsid w:val="00690445"/>
    <w:rsid w:val="00693933"/>
    <w:rsid w:val="00697099"/>
    <w:rsid w:val="006A72FA"/>
    <w:rsid w:val="006A74BD"/>
    <w:rsid w:val="006B2318"/>
    <w:rsid w:val="006B478B"/>
    <w:rsid w:val="006C08B5"/>
    <w:rsid w:val="006C2191"/>
    <w:rsid w:val="006C632B"/>
    <w:rsid w:val="006D237D"/>
    <w:rsid w:val="006E340D"/>
    <w:rsid w:val="006E5371"/>
    <w:rsid w:val="006E5F57"/>
    <w:rsid w:val="006F34E0"/>
    <w:rsid w:val="00702355"/>
    <w:rsid w:val="00711BF8"/>
    <w:rsid w:val="0072249F"/>
    <w:rsid w:val="007260BC"/>
    <w:rsid w:val="00740876"/>
    <w:rsid w:val="0074693A"/>
    <w:rsid w:val="007507CF"/>
    <w:rsid w:val="00770845"/>
    <w:rsid w:val="00776F57"/>
    <w:rsid w:val="007817F3"/>
    <w:rsid w:val="007822D7"/>
    <w:rsid w:val="0078300C"/>
    <w:rsid w:val="00784FAB"/>
    <w:rsid w:val="007854D2"/>
    <w:rsid w:val="007A0B30"/>
    <w:rsid w:val="007B0978"/>
    <w:rsid w:val="007B2427"/>
    <w:rsid w:val="007B585B"/>
    <w:rsid w:val="007C314D"/>
    <w:rsid w:val="007C5871"/>
    <w:rsid w:val="007C5DE4"/>
    <w:rsid w:val="007C747D"/>
    <w:rsid w:val="007D2DAE"/>
    <w:rsid w:val="007D3E14"/>
    <w:rsid w:val="007E456E"/>
    <w:rsid w:val="007E7255"/>
    <w:rsid w:val="007F317C"/>
    <w:rsid w:val="007F5AF6"/>
    <w:rsid w:val="007F5E2B"/>
    <w:rsid w:val="00800405"/>
    <w:rsid w:val="008005B7"/>
    <w:rsid w:val="00801225"/>
    <w:rsid w:val="00802632"/>
    <w:rsid w:val="00803D0C"/>
    <w:rsid w:val="0080787D"/>
    <w:rsid w:val="00810953"/>
    <w:rsid w:val="00810DE0"/>
    <w:rsid w:val="00811282"/>
    <w:rsid w:val="0081364C"/>
    <w:rsid w:val="0081588F"/>
    <w:rsid w:val="0082065F"/>
    <w:rsid w:val="00830A8A"/>
    <w:rsid w:val="00831B50"/>
    <w:rsid w:val="0083277A"/>
    <w:rsid w:val="00832AE7"/>
    <w:rsid w:val="00835B56"/>
    <w:rsid w:val="00842983"/>
    <w:rsid w:val="00844A58"/>
    <w:rsid w:val="00850813"/>
    <w:rsid w:val="00856DE8"/>
    <w:rsid w:val="0086055B"/>
    <w:rsid w:val="0086209E"/>
    <w:rsid w:val="00865C26"/>
    <w:rsid w:val="0086626E"/>
    <w:rsid w:val="00866831"/>
    <w:rsid w:val="00875587"/>
    <w:rsid w:val="0088267C"/>
    <w:rsid w:val="00890ED4"/>
    <w:rsid w:val="008918E8"/>
    <w:rsid w:val="00893C0F"/>
    <w:rsid w:val="0089554F"/>
    <w:rsid w:val="008A3FDB"/>
    <w:rsid w:val="008A53FF"/>
    <w:rsid w:val="008A59DD"/>
    <w:rsid w:val="008B0E7B"/>
    <w:rsid w:val="008B3B60"/>
    <w:rsid w:val="008B3CD8"/>
    <w:rsid w:val="008B3E21"/>
    <w:rsid w:val="008C4272"/>
    <w:rsid w:val="008D2BF2"/>
    <w:rsid w:val="008D57CE"/>
    <w:rsid w:val="008E027F"/>
    <w:rsid w:val="008E659B"/>
    <w:rsid w:val="008F1F62"/>
    <w:rsid w:val="008F36EB"/>
    <w:rsid w:val="008F5B38"/>
    <w:rsid w:val="009052D7"/>
    <w:rsid w:val="009070DE"/>
    <w:rsid w:val="0091120E"/>
    <w:rsid w:val="00916EA2"/>
    <w:rsid w:val="0093077E"/>
    <w:rsid w:val="00933F66"/>
    <w:rsid w:val="00935454"/>
    <w:rsid w:val="00937F7B"/>
    <w:rsid w:val="00940C80"/>
    <w:rsid w:val="009437D6"/>
    <w:rsid w:val="009534E0"/>
    <w:rsid w:val="009556AD"/>
    <w:rsid w:val="00955F8A"/>
    <w:rsid w:val="009636FE"/>
    <w:rsid w:val="00965D01"/>
    <w:rsid w:val="009660C6"/>
    <w:rsid w:val="0097015B"/>
    <w:rsid w:val="00971175"/>
    <w:rsid w:val="00980611"/>
    <w:rsid w:val="00983313"/>
    <w:rsid w:val="009877EE"/>
    <w:rsid w:val="0099452D"/>
    <w:rsid w:val="0099462C"/>
    <w:rsid w:val="009A182D"/>
    <w:rsid w:val="009A192A"/>
    <w:rsid w:val="009A1DFC"/>
    <w:rsid w:val="009B2149"/>
    <w:rsid w:val="009B3E83"/>
    <w:rsid w:val="009C3440"/>
    <w:rsid w:val="009C467A"/>
    <w:rsid w:val="009C5880"/>
    <w:rsid w:val="009D0AE1"/>
    <w:rsid w:val="009D0E0F"/>
    <w:rsid w:val="009D4FBF"/>
    <w:rsid w:val="009E2772"/>
    <w:rsid w:val="009E4E3D"/>
    <w:rsid w:val="009E7D37"/>
    <w:rsid w:val="00A02976"/>
    <w:rsid w:val="00A0378A"/>
    <w:rsid w:val="00A06ADD"/>
    <w:rsid w:val="00A07F62"/>
    <w:rsid w:val="00A21222"/>
    <w:rsid w:val="00A47DC5"/>
    <w:rsid w:val="00A521C5"/>
    <w:rsid w:val="00A55A55"/>
    <w:rsid w:val="00A57A8F"/>
    <w:rsid w:val="00A830C2"/>
    <w:rsid w:val="00A875B1"/>
    <w:rsid w:val="00AA07B2"/>
    <w:rsid w:val="00AA4845"/>
    <w:rsid w:val="00AA4988"/>
    <w:rsid w:val="00AA7CA7"/>
    <w:rsid w:val="00AC0DF2"/>
    <w:rsid w:val="00AC3028"/>
    <w:rsid w:val="00AC320A"/>
    <w:rsid w:val="00AC5490"/>
    <w:rsid w:val="00AD1553"/>
    <w:rsid w:val="00AD5E02"/>
    <w:rsid w:val="00AE46A1"/>
    <w:rsid w:val="00AE5781"/>
    <w:rsid w:val="00AE6025"/>
    <w:rsid w:val="00AF43BE"/>
    <w:rsid w:val="00B0404C"/>
    <w:rsid w:val="00B052AF"/>
    <w:rsid w:val="00B117DC"/>
    <w:rsid w:val="00B12B14"/>
    <w:rsid w:val="00B22C66"/>
    <w:rsid w:val="00B27C35"/>
    <w:rsid w:val="00B27DEC"/>
    <w:rsid w:val="00B34AF5"/>
    <w:rsid w:val="00B34B6F"/>
    <w:rsid w:val="00B34ECD"/>
    <w:rsid w:val="00B36BDA"/>
    <w:rsid w:val="00B4344A"/>
    <w:rsid w:val="00B4675A"/>
    <w:rsid w:val="00B4769F"/>
    <w:rsid w:val="00B5089E"/>
    <w:rsid w:val="00B530D9"/>
    <w:rsid w:val="00B536BB"/>
    <w:rsid w:val="00B66856"/>
    <w:rsid w:val="00B715ED"/>
    <w:rsid w:val="00B749BF"/>
    <w:rsid w:val="00B76C84"/>
    <w:rsid w:val="00B8076B"/>
    <w:rsid w:val="00B82F3D"/>
    <w:rsid w:val="00B8526F"/>
    <w:rsid w:val="00B85B48"/>
    <w:rsid w:val="00B876C8"/>
    <w:rsid w:val="00B92278"/>
    <w:rsid w:val="00B92743"/>
    <w:rsid w:val="00B94316"/>
    <w:rsid w:val="00B946D7"/>
    <w:rsid w:val="00BA1D7B"/>
    <w:rsid w:val="00BA4817"/>
    <w:rsid w:val="00BA6C6A"/>
    <w:rsid w:val="00BB09B4"/>
    <w:rsid w:val="00BB3774"/>
    <w:rsid w:val="00BB3E6F"/>
    <w:rsid w:val="00BB4AAC"/>
    <w:rsid w:val="00BB4BF1"/>
    <w:rsid w:val="00BB601A"/>
    <w:rsid w:val="00BB76BA"/>
    <w:rsid w:val="00BC0D02"/>
    <w:rsid w:val="00BD1DF4"/>
    <w:rsid w:val="00BD7FE0"/>
    <w:rsid w:val="00BE6634"/>
    <w:rsid w:val="00BF355C"/>
    <w:rsid w:val="00BF3DB6"/>
    <w:rsid w:val="00C1223F"/>
    <w:rsid w:val="00C1714D"/>
    <w:rsid w:val="00C22673"/>
    <w:rsid w:val="00C22EE0"/>
    <w:rsid w:val="00C235A5"/>
    <w:rsid w:val="00C24F56"/>
    <w:rsid w:val="00C25417"/>
    <w:rsid w:val="00C255BB"/>
    <w:rsid w:val="00C25EAB"/>
    <w:rsid w:val="00C26FD5"/>
    <w:rsid w:val="00C36940"/>
    <w:rsid w:val="00C37D62"/>
    <w:rsid w:val="00C43FE7"/>
    <w:rsid w:val="00C46919"/>
    <w:rsid w:val="00C53BCF"/>
    <w:rsid w:val="00C54C4D"/>
    <w:rsid w:val="00C62994"/>
    <w:rsid w:val="00C62DA7"/>
    <w:rsid w:val="00C62DEC"/>
    <w:rsid w:val="00C63298"/>
    <w:rsid w:val="00C638E9"/>
    <w:rsid w:val="00C66EB3"/>
    <w:rsid w:val="00C6750E"/>
    <w:rsid w:val="00C72A6F"/>
    <w:rsid w:val="00C8344A"/>
    <w:rsid w:val="00C8359A"/>
    <w:rsid w:val="00C844A6"/>
    <w:rsid w:val="00C851D4"/>
    <w:rsid w:val="00C85DCD"/>
    <w:rsid w:val="00C87078"/>
    <w:rsid w:val="00CA213D"/>
    <w:rsid w:val="00CA2316"/>
    <w:rsid w:val="00CA5722"/>
    <w:rsid w:val="00CB159C"/>
    <w:rsid w:val="00CB6789"/>
    <w:rsid w:val="00CB6DA7"/>
    <w:rsid w:val="00CC0738"/>
    <w:rsid w:val="00CC46DF"/>
    <w:rsid w:val="00CC5E8E"/>
    <w:rsid w:val="00CD0AEC"/>
    <w:rsid w:val="00CD5253"/>
    <w:rsid w:val="00CD5479"/>
    <w:rsid w:val="00CD54D5"/>
    <w:rsid w:val="00CD63A9"/>
    <w:rsid w:val="00CE4678"/>
    <w:rsid w:val="00CF022C"/>
    <w:rsid w:val="00CF21C8"/>
    <w:rsid w:val="00CF4202"/>
    <w:rsid w:val="00CF59B9"/>
    <w:rsid w:val="00D05B9A"/>
    <w:rsid w:val="00D07F35"/>
    <w:rsid w:val="00D1388F"/>
    <w:rsid w:val="00D22F74"/>
    <w:rsid w:val="00D26AC1"/>
    <w:rsid w:val="00D26AEE"/>
    <w:rsid w:val="00D30D41"/>
    <w:rsid w:val="00D31433"/>
    <w:rsid w:val="00D314F0"/>
    <w:rsid w:val="00D335AB"/>
    <w:rsid w:val="00D372CC"/>
    <w:rsid w:val="00D40517"/>
    <w:rsid w:val="00D447BC"/>
    <w:rsid w:val="00D546F5"/>
    <w:rsid w:val="00D574B0"/>
    <w:rsid w:val="00D6058C"/>
    <w:rsid w:val="00D60A14"/>
    <w:rsid w:val="00D7024E"/>
    <w:rsid w:val="00D707E5"/>
    <w:rsid w:val="00D76020"/>
    <w:rsid w:val="00D8173D"/>
    <w:rsid w:val="00D8529E"/>
    <w:rsid w:val="00D91D75"/>
    <w:rsid w:val="00D956FC"/>
    <w:rsid w:val="00D977F0"/>
    <w:rsid w:val="00DA5723"/>
    <w:rsid w:val="00DA59E2"/>
    <w:rsid w:val="00DC4674"/>
    <w:rsid w:val="00DC4E6E"/>
    <w:rsid w:val="00DD20FE"/>
    <w:rsid w:val="00DD4B0A"/>
    <w:rsid w:val="00DE2A96"/>
    <w:rsid w:val="00DE48FB"/>
    <w:rsid w:val="00E01A68"/>
    <w:rsid w:val="00E04265"/>
    <w:rsid w:val="00E04B33"/>
    <w:rsid w:val="00E05F33"/>
    <w:rsid w:val="00E106EB"/>
    <w:rsid w:val="00E13B6C"/>
    <w:rsid w:val="00E22143"/>
    <w:rsid w:val="00E312AB"/>
    <w:rsid w:val="00E34A7E"/>
    <w:rsid w:val="00E42E3D"/>
    <w:rsid w:val="00E52DAF"/>
    <w:rsid w:val="00E54C13"/>
    <w:rsid w:val="00E55375"/>
    <w:rsid w:val="00E57340"/>
    <w:rsid w:val="00E6360A"/>
    <w:rsid w:val="00E7041F"/>
    <w:rsid w:val="00E71891"/>
    <w:rsid w:val="00E75268"/>
    <w:rsid w:val="00E770AF"/>
    <w:rsid w:val="00E82888"/>
    <w:rsid w:val="00E848FD"/>
    <w:rsid w:val="00E85093"/>
    <w:rsid w:val="00E92B6C"/>
    <w:rsid w:val="00E95583"/>
    <w:rsid w:val="00EA3237"/>
    <w:rsid w:val="00EA6994"/>
    <w:rsid w:val="00EA71B3"/>
    <w:rsid w:val="00EB5760"/>
    <w:rsid w:val="00EC24D3"/>
    <w:rsid w:val="00EC2A25"/>
    <w:rsid w:val="00EC52A1"/>
    <w:rsid w:val="00EC6531"/>
    <w:rsid w:val="00ED2A71"/>
    <w:rsid w:val="00ED7A2A"/>
    <w:rsid w:val="00EE27B7"/>
    <w:rsid w:val="00EE681E"/>
    <w:rsid w:val="00EE7B06"/>
    <w:rsid w:val="00EF069E"/>
    <w:rsid w:val="00F0025B"/>
    <w:rsid w:val="00F01919"/>
    <w:rsid w:val="00F01BDC"/>
    <w:rsid w:val="00F05083"/>
    <w:rsid w:val="00F110CC"/>
    <w:rsid w:val="00F111A9"/>
    <w:rsid w:val="00F1302B"/>
    <w:rsid w:val="00F149E0"/>
    <w:rsid w:val="00F16C1E"/>
    <w:rsid w:val="00F17D2E"/>
    <w:rsid w:val="00F26172"/>
    <w:rsid w:val="00F27D78"/>
    <w:rsid w:val="00F30064"/>
    <w:rsid w:val="00F40E3C"/>
    <w:rsid w:val="00F41047"/>
    <w:rsid w:val="00F46262"/>
    <w:rsid w:val="00F468AD"/>
    <w:rsid w:val="00F51EC0"/>
    <w:rsid w:val="00F54C9A"/>
    <w:rsid w:val="00F54DAA"/>
    <w:rsid w:val="00F6102F"/>
    <w:rsid w:val="00F631C1"/>
    <w:rsid w:val="00F64896"/>
    <w:rsid w:val="00F714FA"/>
    <w:rsid w:val="00F720A5"/>
    <w:rsid w:val="00F80B73"/>
    <w:rsid w:val="00F83057"/>
    <w:rsid w:val="00F83515"/>
    <w:rsid w:val="00F854CC"/>
    <w:rsid w:val="00F91464"/>
    <w:rsid w:val="00F952CE"/>
    <w:rsid w:val="00FA7A66"/>
    <w:rsid w:val="00FB1A62"/>
    <w:rsid w:val="00FB2176"/>
    <w:rsid w:val="00FC0302"/>
    <w:rsid w:val="00FC6E04"/>
    <w:rsid w:val="00FD6609"/>
    <w:rsid w:val="00FD764D"/>
    <w:rsid w:val="00FD7815"/>
    <w:rsid w:val="00FE2F64"/>
    <w:rsid w:val="00FE32E3"/>
    <w:rsid w:val="00FF478B"/>
    <w:rsid w:val="00FF6707"/>
    <w:rsid w:val="026C11B6"/>
    <w:rsid w:val="041E6F32"/>
    <w:rsid w:val="04B21844"/>
    <w:rsid w:val="069720D4"/>
    <w:rsid w:val="0A0613DE"/>
    <w:rsid w:val="0BAC73ED"/>
    <w:rsid w:val="0D062E51"/>
    <w:rsid w:val="0DB91A0F"/>
    <w:rsid w:val="11704CAC"/>
    <w:rsid w:val="133B02A2"/>
    <w:rsid w:val="13A01A27"/>
    <w:rsid w:val="15805BC6"/>
    <w:rsid w:val="18F2363C"/>
    <w:rsid w:val="1A5015D0"/>
    <w:rsid w:val="1A5D030E"/>
    <w:rsid w:val="1C1A3515"/>
    <w:rsid w:val="1F395CB6"/>
    <w:rsid w:val="20C203B4"/>
    <w:rsid w:val="21C25F67"/>
    <w:rsid w:val="21EA3792"/>
    <w:rsid w:val="24E73EDA"/>
    <w:rsid w:val="25E15148"/>
    <w:rsid w:val="262806D5"/>
    <w:rsid w:val="263A5B84"/>
    <w:rsid w:val="28AE1EF6"/>
    <w:rsid w:val="2AD13452"/>
    <w:rsid w:val="2B1C618D"/>
    <w:rsid w:val="2E685C7B"/>
    <w:rsid w:val="33554EC4"/>
    <w:rsid w:val="3512544D"/>
    <w:rsid w:val="36D004D3"/>
    <w:rsid w:val="37571960"/>
    <w:rsid w:val="38042F6D"/>
    <w:rsid w:val="38214E2D"/>
    <w:rsid w:val="3844360A"/>
    <w:rsid w:val="39653629"/>
    <w:rsid w:val="3A9B07CC"/>
    <w:rsid w:val="3C2A73A4"/>
    <w:rsid w:val="3D6E447A"/>
    <w:rsid w:val="411E62A3"/>
    <w:rsid w:val="4458126A"/>
    <w:rsid w:val="47866085"/>
    <w:rsid w:val="4B0C292E"/>
    <w:rsid w:val="4BF54AEF"/>
    <w:rsid w:val="4D691133"/>
    <w:rsid w:val="4DB7526F"/>
    <w:rsid w:val="4F775A94"/>
    <w:rsid w:val="4FEE0A94"/>
    <w:rsid w:val="51280BE3"/>
    <w:rsid w:val="51491BA3"/>
    <w:rsid w:val="562973E6"/>
    <w:rsid w:val="596F0463"/>
    <w:rsid w:val="59CA54ED"/>
    <w:rsid w:val="5E4151AD"/>
    <w:rsid w:val="61543DED"/>
    <w:rsid w:val="65095DEA"/>
    <w:rsid w:val="65F726D3"/>
    <w:rsid w:val="665974A5"/>
    <w:rsid w:val="698B6236"/>
    <w:rsid w:val="71F55703"/>
    <w:rsid w:val="744A107F"/>
    <w:rsid w:val="75347DD2"/>
    <w:rsid w:val="760A7B1B"/>
    <w:rsid w:val="774E6880"/>
    <w:rsid w:val="776E3B37"/>
    <w:rsid w:val="7AB06869"/>
    <w:rsid w:val="7C1808F8"/>
    <w:rsid w:val="7CE244F5"/>
    <w:rsid w:val="7D450A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25DAC7"/>
  <w15:docId w15:val="{C8AE4104-2A47-423C-ABD8-99799B1C5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lsdException w:name="toc 3" w:uiPriority="39" w:unhideWhenUsed="1"/>
    <w:lsdException w:name="toc 4"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E4E3D"/>
    <w:pPr>
      <w:widowControl w:val="0"/>
      <w:jc w:val="both"/>
    </w:pPr>
    <w:rPr>
      <w:kern w:val="2"/>
      <w:sz w:val="21"/>
      <w:szCs w:val="22"/>
    </w:rPr>
  </w:style>
  <w:style w:type="paragraph" w:styleId="1">
    <w:name w:val="heading 1"/>
    <w:basedOn w:val="a"/>
    <w:next w:val="a"/>
    <w:link w:val="10"/>
    <w:uiPriority w:val="9"/>
    <w:qFormat/>
    <w:pPr>
      <w:keepNext/>
      <w:keepLines/>
      <w:spacing w:before="120" w:after="120" w:line="360" w:lineRule="auto"/>
      <w:jc w:val="center"/>
      <w:outlineLvl w:val="0"/>
    </w:pPr>
    <w:rPr>
      <w:rFonts w:eastAsia="黑体"/>
      <w:b/>
      <w:bCs/>
      <w:kern w:val="44"/>
      <w:sz w:val="32"/>
      <w:szCs w:val="44"/>
    </w:rPr>
  </w:style>
  <w:style w:type="paragraph" w:styleId="2">
    <w:name w:val="heading 2"/>
    <w:basedOn w:val="a"/>
    <w:next w:val="a"/>
    <w:link w:val="20"/>
    <w:uiPriority w:val="9"/>
    <w:qFormat/>
    <w:pPr>
      <w:keepNext/>
      <w:keepLines/>
      <w:spacing w:afterLines="50" w:after="50" w:line="360" w:lineRule="auto"/>
      <w:outlineLvl w:val="1"/>
    </w:pPr>
    <w:rPr>
      <w:rFonts w:ascii="Cambria" w:eastAsia="黑体" w:hAnsi="Cambria"/>
      <w:b/>
      <w:bCs/>
      <w:sz w:val="28"/>
      <w:szCs w:val="32"/>
    </w:rPr>
  </w:style>
  <w:style w:type="paragraph" w:styleId="3">
    <w:name w:val="heading 3"/>
    <w:basedOn w:val="a"/>
    <w:next w:val="a"/>
    <w:link w:val="30"/>
    <w:uiPriority w:val="9"/>
    <w:qFormat/>
    <w:pPr>
      <w:keepNext/>
      <w:keepLines/>
      <w:spacing w:line="360" w:lineRule="auto"/>
      <w:outlineLvl w:val="2"/>
    </w:pPr>
    <w:rPr>
      <w:rFonts w:eastAsia="黑体"/>
      <w:b/>
      <w:bCs/>
      <w:sz w:val="24"/>
      <w:szCs w:val="32"/>
    </w:rPr>
  </w:style>
  <w:style w:type="paragraph" w:styleId="4">
    <w:name w:val="heading 4"/>
    <w:basedOn w:val="a"/>
    <w:next w:val="a"/>
    <w:link w:val="40"/>
    <w:uiPriority w:val="9"/>
    <w:qFormat/>
    <w:pPr>
      <w:keepNext/>
      <w:keepLines/>
      <w:spacing w:before="280" w:after="290" w:line="376" w:lineRule="auto"/>
      <w:outlineLvl w:val="3"/>
    </w:pPr>
    <w:rPr>
      <w:rFonts w:ascii="Cambria" w:hAnsi="Cambria"/>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unhideWhenUsed/>
    <w:qFormat/>
    <w:rPr>
      <w:sz w:val="18"/>
      <w:szCs w:val="18"/>
    </w:rPr>
  </w:style>
  <w:style w:type="paragraph" w:styleId="a5">
    <w:name w:val="footer"/>
    <w:basedOn w:val="a"/>
    <w:link w:val="a6"/>
    <w:uiPriority w:val="99"/>
    <w:unhideWhenUsed/>
    <w:qFormat/>
    <w:pPr>
      <w:tabs>
        <w:tab w:val="center" w:pos="4153"/>
        <w:tab w:val="right" w:pos="8306"/>
      </w:tabs>
      <w:snapToGrid w:val="0"/>
      <w:jc w:val="left"/>
    </w:pPr>
    <w:rPr>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jc w:val="center"/>
    </w:pPr>
    <w:rPr>
      <w:sz w:val="18"/>
      <w:szCs w:val="18"/>
    </w:rPr>
  </w:style>
  <w:style w:type="paragraph" w:styleId="a9">
    <w:name w:val="Normal (Web)"/>
    <w:basedOn w:val="a"/>
    <w:qFormat/>
    <w:pPr>
      <w:widowControl/>
      <w:spacing w:before="100" w:beforeAutospacing="1" w:after="100" w:afterAutospacing="1"/>
      <w:jc w:val="left"/>
    </w:pPr>
    <w:rPr>
      <w:rFonts w:ascii="宋体" w:hAnsi="宋体"/>
      <w:kern w:val="0"/>
      <w:sz w:val="24"/>
      <w:szCs w:val="24"/>
      <w:lang w:eastAsia="en-US"/>
    </w:rPr>
  </w:style>
  <w:style w:type="paragraph" w:styleId="aa">
    <w:name w:val="Title"/>
    <w:basedOn w:val="a"/>
    <w:next w:val="a"/>
    <w:link w:val="ab"/>
    <w:uiPriority w:val="10"/>
    <w:qFormat/>
    <w:pPr>
      <w:spacing w:before="240" w:after="60"/>
      <w:jc w:val="center"/>
      <w:outlineLvl w:val="0"/>
    </w:pPr>
    <w:rPr>
      <w:rFonts w:ascii="等线 Light" w:hAnsi="等线 Light"/>
      <w:b/>
      <w:bCs/>
      <w:sz w:val="32"/>
      <w:szCs w:val="32"/>
    </w:rPr>
  </w:style>
  <w:style w:type="table" w:styleId="ac">
    <w:name w:val="Table Grid"/>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Hyperlink"/>
    <w:uiPriority w:val="99"/>
    <w:unhideWhenUsed/>
    <w:qFormat/>
    <w:rPr>
      <w:color w:val="0000FF"/>
      <w:u w:val="single"/>
    </w:rPr>
  </w:style>
  <w:style w:type="character" w:customStyle="1" w:styleId="10">
    <w:name w:val="标题 1 字符"/>
    <w:link w:val="1"/>
    <w:uiPriority w:val="9"/>
    <w:qFormat/>
    <w:rPr>
      <w:rFonts w:eastAsia="黑体"/>
      <w:b/>
      <w:bCs/>
      <w:kern w:val="44"/>
      <w:sz w:val="32"/>
      <w:szCs w:val="44"/>
    </w:rPr>
  </w:style>
  <w:style w:type="character" w:customStyle="1" w:styleId="20">
    <w:name w:val="标题 2 字符"/>
    <w:link w:val="2"/>
    <w:uiPriority w:val="9"/>
    <w:qFormat/>
    <w:rPr>
      <w:rFonts w:ascii="Cambria" w:eastAsia="黑体" w:hAnsi="Cambria"/>
      <w:b/>
      <w:bCs/>
      <w:kern w:val="2"/>
      <w:sz w:val="28"/>
      <w:szCs w:val="32"/>
    </w:rPr>
  </w:style>
  <w:style w:type="character" w:customStyle="1" w:styleId="30">
    <w:name w:val="标题 3 字符"/>
    <w:link w:val="3"/>
    <w:uiPriority w:val="9"/>
    <w:qFormat/>
    <w:rPr>
      <w:rFonts w:eastAsia="黑体"/>
      <w:b/>
      <w:bCs/>
      <w:kern w:val="2"/>
      <w:sz w:val="24"/>
      <w:szCs w:val="32"/>
    </w:rPr>
  </w:style>
  <w:style w:type="character" w:customStyle="1" w:styleId="40">
    <w:name w:val="标题 4 字符"/>
    <w:link w:val="4"/>
    <w:uiPriority w:val="9"/>
    <w:qFormat/>
    <w:rPr>
      <w:rFonts w:ascii="Cambria" w:eastAsia="宋体" w:hAnsi="Cambria" w:cs="Times New Roman"/>
      <w:b/>
      <w:bCs/>
      <w:sz w:val="28"/>
      <w:szCs w:val="28"/>
    </w:rPr>
  </w:style>
  <w:style w:type="character" w:customStyle="1" w:styleId="a8">
    <w:name w:val="页眉 字符"/>
    <w:link w:val="a7"/>
    <w:uiPriority w:val="99"/>
    <w:qFormat/>
    <w:rPr>
      <w:sz w:val="18"/>
      <w:szCs w:val="18"/>
    </w:rPr>
  </w:style>
  <w:style w:type="character" w:customStyle="1" w:styleId="a6">
    <w:name w:val="页脚 字符"/>
    <w:link w:val="a5"/>
    <w:uiPriority w:val="99"/>
    <w:qFormat/>
    <w:rPr>
      <w:sz w:val="18"/>
      <w:szCs w:val="18"/>
    </w:rPr>
  </w:style>
  <w:style w:type="character" w:customStyle="1" w:styleId="a4">
    <w:name w:val="批注框文本 字符"/>
    <w:link w:val="a3"/>
    <w:uiPriority w:val="99"/>
    <w:semiHidden/>
    <w:qFormat/>
    <w:rPr>
      <w:sz w:val="18"/>
      <w:szCs w:val="18"/>
    </w:rPr>
  </w:style>
  <w:style w:type="paragraph" w:customStyle="1" w:styleId="31">
    <w:name w:val="目录 31"/>
    <w:basedOn w:val="a"/>
    <w:next w:val="a"/>
    <w:uiPriority w:val="39"/>
    <w:unhideWhenUsed/>
    <w:qFormat/>
    <w:pPr>
      <w:ind w:leftChars="400" w:left="840"/>
    </w:pPr>
  </w:style>
  <w:style w:type="paragraph" w:customStyle="1" w:styleId="21">
    <w:name w:val="目录 21"/>
    <w:basedOn w:val="a"/>
    <w:next w:val="a"/>
    <w:uiPriority w:val="39"/>
    <w:unhideWhenUsed/>
    <w:qFormat/>
    <w:pPr>
      <w:ind w:leftChars="200" w:left="420"/>
    </w:pPr>
  </w:style>
  <w:style w:type="paragraph" w:customStyle="1" w:styleId="41">
    <w:name w:val="目录 41"/>
    <w:basedOn w:val="a"/>
    <w:next w:val="a"/>
    <w:uiPriority w:val="39"/>
    <w:unhideWhenUsed/>
    <w:qFormat/>
    <w:pPr>
      <w:ind w:leftChars="600" w:left="1260"/>
    </w:pPr>
  </w:style>
  <w:style w:type="paragraph" w:customStyle="1" w:styleId="11">
    <w:name w:val="目录 11"/>
    <w:basedOn w:val="a"/>
    <w:next w:val="a"/>
    <w:uiPriority w:val="39"/>
    <w:unhideWhenUsed/>
    <w:qFormat/>
  </w:style>
  <w:style w:type="paragraph" w:customStyle="1" w:styleId="ae">
    <w:name w:val="列出段落"/>
    <w:basedOn w:val="a"/>
    <w:uiPriority w:val="34"/>
    <w:qFormat/>
    <w:pPr>
      <w:ind w:firstLineChars="200" w:firstLine="420"/>
    </w:pPr>
  </w:style>
  <w:style w:type="paragraph" w:customStyle="1" w:styleId="12">
    <w:name w:val="修订1"/>
    <w:hidden/>
    <w:uiPriority w:val="99"/>
    <w:unhideWhenUsed/>
    <w:qFormat/>
    <w:rPr>
      <w:kern w:val="2"/>
      <w:sz w:val="21"/>
      <w:szCs w:val="22"/>
    </w:rPr>
  </w:style>
  <w:style w:type="table" w:customStyle="1" w:styleId="4-11">
    <w:name w:val="网格表 4 - 着色 11"/>
    <w:basedOn w:val="a1"/>
    <w:uiPriority w:val="49"/>
    <w:qFormat/>
    <w:tblPr>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5-51">
    <w:name w:val="网格表 5 深色 - 着色 51"/>
    <w:basedOn w:val="a1"/>
    <w:uiPriority w:val="50"/>
    <w:qFormat/>
    <w:tblPr>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EEAF6"/>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6EE"/>
      </w:tcPr>
    </w:tblStylePr>
    <w:tblStylePr w:type="band1Horz">
      <w:tblPr/>
      <w:tcPr>
        <w:shd w:val="clear" w:color="auto" w:fill="BDD6EE"/>
      </w:tcPr>
    </w:tblStylePr>
  </w:style>
  <w:style w:type="paragraph" w:customStyle="1" w:styleId="msonormal0">
    <w:name w:val="msonormal"/>
    <w:basedOn w:val="a"/>
    <w:qFormat/>
    <w:pPr>
      <w:widowControl/>
      <w:spacing w:before="100" w:beforeAutospacing="1" w:after="100" w:afterAutospacing="1"/>
      <w:jc w:val="left"/>
    </w:pPr>
    <w:rPr>
      <w:rFonts w:ascii="宋体" w:hAnsi="宋体" w:cs="宋体"/>
      <w:kern w:val="0"/>
      <w:sz w:val="24"/>
      <w:szCs w:val="24"/>
    </w:rPr>
  </w:style>
  <w:style w:type="paragraph" w:customStyle="1" w:styleId="font0">
    <w:name w:val="font0"/>
    <w:basedOn w:val="a"/>
    <w:qFormat/>
    <w:pPr>
      <w:widowControl/>
      <w:spacing w:before="100" w:beforeAutospacing="1" w:after="100" w:afterAutospacing="1"/>
      <w:jc w:val="left"/>
    </w:pPr>
    <w:rPr>
      <w:rFonts w:ascii="Arial" w:hAnsi="Arial" w:cs="Arial"/>
      <w:b/>
      <w:bCs/>
      <w:color w:val="000000"/>
      <w:kern w:val="0"/>
      <w:sz w:val="20"/>
      <w:szCs w:val="20"/>
    </w:rPr>
  </w:style>
  <w:style w:type="paragraph" w:customStyle="1" w:styleId="font1">
    <w:name w:val="font1"/>
    <w:basedOn w:val="a"/>
    <w:qFormat/>
    <w:pPr>
      <w:widowControl/>
      <w:spacing w:before="100" w:beforeAutospacing="1" w:after="100" w:afterAutospacing="1"/>
      <w:jc w:val="left"/>
    </w:pPr>
    <w:rPr>
      <w:rFonts w:ascii="Arial" w:hAnsi="Arial" w:cs="Arial"/>
      <w:color w:val="000000"/>
      <w:kern w:val="0"/>
      <w:sz w:val="20"/>
      <w:szCs w:val="20"/>
    </w:rPr>
  </w:style>
  <w:style w:type="paragraph" w:customStyle="1" w:styleId="et1">
    <w:name w:val="et1"/>
    <w:basedOn w:val="a"/>
    <w:qFormat/>
    <w:pPr>
      <w:widowControl/>
      <w:spacing w:before="100" w:beforeAutospacing="1" w:after="100" w:afterAutospacing="1"/>
      <w:jc w:val="left"/>
      <w:textAlignment w:val="center"/>
    </w:pPr>
    <w:rPr>
      <w:rFonts w:ascii="宋体" w:hAnsi="宋体" w:cs="宋体"/>
      <w:kern w:val="0"/>
      <w:sz w:val="24"/>
      <w:szCs w:val="24"/>
    </w:rPr>
  </w:style>
  <w:style w:type="paragraph" w:customStyle="1" w:styleId="et2">
    <w:name w:val="et2"/>
    <w:basedOn w:val="a"/>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jc w:val="center"/>
      <w:textAlignment w:val="top"/>
    </w:pPr>
    <w:rPr>
      <w:rFonts w:ascii="宋体" w:hAnsi="宋体" w:cs="宋体"/>
      <w:b/>
      <w:bCs/>
      <w:kern w:val="0"/>
      <w:sz w:val="24"/>
      <w:szCs w:val="24"/>
    </w:rPr>
  </w:style>
  <w:style w:type="character" w:customStyle="1" w:styleId="ab">
    <w:name w:val="标题 字符"/>
    <w:link w:val="aa"/>
    <w:uiPriority w:val="10"/>
    <w:qFormat/>
    <w:rPr>
      <w:rFonts w:ascii="等线 Light" w:hAnsi="等线 Light" w:cs="Times New Roman"/>
      <w:b/>
      <w:bCs/>
      <w:kern w:val="2"/>
      <w:sz w:val="32"/>
      <w:szCs w:val="32"/>
    </w:rPr>
  </w:style>
  <w:style w:type="table" w:customStyle="1" w:styleId="4-51">
    <w:name w:val="网格表 4 - 着色 51"/>
    <w:basedOn w:val="a1"/>
    <w:uiPriority w:val="49"/>
    <w:qFormat/>
    <w:tblPr>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customStyle="1" w:styleId="210">
    <w:name w:val="无格式表格 21"/>
    <w:basedOn w:val="a1"/>
    <w:uiPriority w:val="42"/>
    <w:qFormat/>
    <w:tblPr>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13">
    <w:name w:val="网格型浅色1"/>
    <w:basedOn w:val="a1"/>
    <w:uiPriority w:val="40"/>
    <w:qFormat/>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56657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67.bin"/><Relationship Id="rId21" Type="http://schemas.openxmlformats.org/officeDocument/2006/relationships/oleObject" Target="embeddings/oleObject4.bin"/><Relationship Id="rId42" Type="http://schemas.openxmlformats.org/officeDocument/2006/relationships/oleObject" Target="embeddings/oleObject15.bin"/><Relationship Id="rId63" Type="http://schemas.openxmlformats.org/officeDocument/2006/relationships/image" Target="media/image27.wmf"/><Relationship Id="rId84" Type="http://schemas.openxmlformats.org/officeDocument/2006/relationships/oleObject" Target="embeddings/oleObject40.bin"/><Relationship Id="rId138" Type="http://schemas.openxmlformats.org/officeDocument/2006/relationships/image" Target="media/image56.wmf"/><Relationship Id="rId159" Type="http://schemas.openxmlformats.org/officeDocument/2006/relationships/image" Target="media/image66.wmf"/><Relationship Id="rId170" Type="http://schemas.openxmlformats.org/officeDocument/2006/relationships/oleObject" Target="embeddings/oleObject87.bin"/><Relationship Id="rId191" Type="http://schemas.openxmlformats.org/officeDocument/2006/relationships/oleObject" Target="embeddings/oleObject100.bin"/><Relationship Id="rId205" Type="http://schemas.openxmlformats.org/officeDocument/2006/relationships/oleObject" Target="embeddings/oleObject109.bin"/><Relationship Id="rId226" Type="http://schemas.openxmlformats.org/officeDocument/2006/relationships/image" Target="media/image93.png"/><Relationship Id="rId247" Type="http://schemas.openxmlformats.org/officeDocument/2006/relationships/image" Target="media/image106.wmf"/><Relationship Id="rId107" Type="http://schemas.openxmlformats.org/officeDocument/2006/relationships/oleObject" Target="embeddings/oleObject58.bin"/><Relationship Id="rId11" Type="http://schemas.openxmlformats.org/officeDocument/2006/relationships/image" Target="media/image2.wmf"/><Relationship Id="rId32" Type="http://schemas.openxmlformats.org/officeDocument/2006/relationships/oleObject" Target="embeddings/oleObject9.bin"/><Relationship Id="rId53" Type="http://schemas.openxmlformats.org/officeDocument/2006/relationships/image" Target="media/image22.wmf"/><Relationship Id="rId74" Type="http://schemas.openxmlformats.org/officeDocument/2006/relationships/image" Target="media/image33.wmf"/><Relationship Id="rId128" Type="http://schemas.openxmlformats.org/officeDocument/2006/relationships/image" Target="media/image47.png"/><Relationship Id="rId149" Type="http://schemas.openxmlformats.org/officeDocument/2006/relationships/image" Target="media/image61.wmf"/><Relationship Id="rId5" Type="http://schemas.openxmlformats.org/officeDocument/2006/relationships/settings" Target="settings.xml"/><Relationship Id="rId95" Type="http://schemas.openxmlformats.org/officeDocument/2006/relationships/image" Target="media/image37.wmf"/><Relationship Id="rId160" Type="http://schemas.openxmlformats.org/officeDocument/2006/relationships/oleObject" Target="embeddings/oleObject82.bin"/><Relationship Id="rId181" Type="http://schemas.openxmlformats.org/officeDocument/2006/relationships/oleObject" Target="embeddings/oleObject94.bin"/><Relationship Id="rId216" Type="http://schemas.openxmlformats.org/officeDocument/2006/relationships/oleObject" Target="embeddings/oleObject116.bin"/><Relationship Id="rId237" Type="http://schemas.openxmlformats.org/officeDocument/2006/relationships/image" Target="media/image101.wmf"/><Relationship Id="rId258" Type="http://schemas.openxmlformats.org/officeDocument/2006/relationships/theme" Target="theme/theme1.xml"/><Relationship Id="rId22" Type="http://schemas.openxmlformats.org/officeDocument/2006/relationships/image" Target="media/image9.wmf"/><Relationship Id="rId43" Type="http://schemas.openxmlformats.org/officeDocument/2006/relationships/image" Target="media/image19.wmf"/><Relationship Id="rId64" Type="http://schemas.openxmlformats.org/officeDocument/2006/relationships/oleObject" Target="embeddings/oleObject28.bin"/><Relationship Id="rId118" Type="http://schemas.openxmlformats.org/officeDocument/2006/relationships/oleObject" Target="embeddings/oleObject68.bin"/><Relationship Id="rId139" Type="http://schemas.openxmlformats.org/officeDocument/2006/relationships/oleObject" Target="embeddings/oleObject71.bin"/><Relationship Id="rId85" Type="http://schemas.openxmlformats.org/officeDocument/2006/relationships/image" Target="media/image36.wmf"/><Relationship Id="rId150" Type="http://schemas.openxmlformats.org/officeDocument/2006/relationships/oleObject" Target="embeddings/oleObject77.bin"/><Relationship Id="rId171" Type="http://schemas.openxmlformats.org/officeDocument/2006/relationships/oleObject" Target="embeddings/oleObject88.bin"/><Relationship Id="rId192" Type="http://schemas.openxmlformats.org/officeDocument/2006/relationships/image" Target="media/image80.wmf"/><Relationship Id="rId206" Type="http://schemas.openxmlformats.org/officeDocument/2006/relationships/image" Target="media/image85.wmf"/><Relationship Id="rId227" Type="http://schemas.openxmlformats.org/officeDocument/2006/relationships/image" Target="media/image94.wmf"/><Relationship Id="rId248" Type="http://schemas.openxmlformats.org/officeDocument/2006/relationships/oleObject" Target="embeddings/oleObject130.bin"/><Relationship Id="rId12" Type="http://schemas.openxmlformats.org/officeDocument/2006/relationships/image" Target="media/image3.wmf"/><Relationship Id="rId33" Type="http://schemas.openxmlformats.org/officeDocument/2006/relationships/image" Target="media/image15.wmf"/><Relationship Id="rId108" Type="http://schemas.openxmlformats.org/officeDocument/2006/relationships/oleObject" Target="embeddings/oleObject59.bin"/><Relationship Id="rId129" Type="http://schemas.openxmlformats.org/officeDocument/2006/relationships/image" Target="media/image48.png"/><Relationship Id="rId54" Type="http://schemas.openxmlformats.org/officeDocument/2006/relationships/oleObject" Target="embeddings/oleObject23.bin"/><Relationship Id="rId70" Type="http://schemas.openxmlformats.org/officeDocument/2006/relationships/oleObject" Target="embeddings/oleObject31.bin"/><Relationship Id="rId75" Type="http://schemas.openxmlformats.org/officeDocument/2006/relationships/oleObject" Target="embeddings/oleObject33.bin"/><Relationship Id="rId91" Type="http://schemas.openxmlformats.org/officeDocument/2006/relationships/oleObject" Target="embeddings/oleObject46.bin"/><Relationship Id="rId96" Type="http://schemas.openxmlformats.org/officeDocument/2006/relationships/oleObject" Target="embeddings/oleObject50.bin"/><Relationship Id="rId140" Type="http://schemas.openxmlformats.org/officeDocument/2006/relationships/image" Target="media/image57.wmf"/><Relationship Id="rId145" Type="http://schemas.openxmlformats.org/officeDocument/2006/relationships/oleObject" Target="embeddings/oleObject74.bin"/><Relationship Id="rId161" Type="http://schemas.openxmlformats.org/officeDocument/2006/relationships/image" Target="media/image67.wmf"/><Relationship Id="rId166" Type="http://schemas.openxmlformats.org/officeDocument/2006/relationships/oleObject" Target="embeddings/oleObject85.bin"/><Relationship Id="rId182" Type="http://schemas.openxmlformats.org/officeDocument/2006/relationships/image" Target="media/image76.wmf"/><Relationship Id="rId187" Type="http://schemas.openxmlformats.org/officeDocument/2006/relationships/oleObject" Target="embeddings/oleObject98.bin"/><Relationship Id="rId217" Type="http://schemas.openxmlformats.org/officeDocument/2006/relationships/image" Target="media/image89.wmf"/><Relationship Id="rId1" Type="http://schemas.openxmlformats.org/officeDocument/2006/relationships/customXml" Target="../customXml/item1.xml"/><Relationship Id="rId6" Type="http://schemas.openxmlformats.org/officeDocument/2006/relationships/webSettings" Target="webSettings.xml"/><Relationship Id="rId212" Type="http://schemas.openxmlformats.org/officeDocument/2006/relationships/oleObject" Target="embeddings/oleObject113.bin"/><Relationship Id="rId233" Type="http://schemas.openxmlformats.org/officeDocument/2006/relationships/image" Target="media/image98.wmf"/><Relationship Id="rId238" Type="http://schemas.openxmlformats.org/officeDocument/2006/relationships/oleObject" Target="embeddings/oleObject125.bin"/><Relationship Id="rId254" Type="http://schemas.openxmlformats.org/officeDocument/2006/relationships/oleObject" Target="embeddings/oleObject133.bin"/><Relationship Id="rId23" Type="http://schemas.openxmlformats.org/officeDocument/2006/relationships/oleObject" Target="embeddings/oleObject5.bin"/><Relationship Id="rId28" Type="http://schemas.openxmlformats.org/officeDocument/2006/relationships/oleObject" Target="embeddings/oleObject7.bin"/><Relationship Id="rId49" Type="http://schemas.openxmlformats.org/officeDocument/2006/relationships/oleObject" Target="embeddings/oleObject20.bin"/><Relationship Id="rId114" Type="http://schemas.openxmlformats.org/officeDocument/2006/relationships/oleObject" Target="embeddings/oleObject64.bin"/><Relationship Id="rId119" Type="http://schemas.openxmlformats.org/officeDocument/2006/relationships/oleObject" Target="embeddings/oleObject69.bin"/><Relationship Id="rId44" Type="http://schemas.openxmlformats.org/officeDocument/2006/relationships/oleObject" Target="embeddings/oleObject16.bin"/><Relationship Id="rId60" Type="http://schemas.openxmlformats.org/officeDocument/2006/relationships/image" Target="media/image26.wmf"/><Relationship Id="rId65" Type="http://schemas.openxmlformats.org/officeDocument/2006/relationships/image" Target="media/image28.wmf"/><Relationship Id="rId81" Type="http://schemas.openxmlformats.org/officeDocument/2006/relationships/oleObject" Target="embeddings/oleObject38.bin"/><Relationship Id="rId86" Type="http://schemas.openxmlformats.org/officeDocument/2006/relationships/oleObject" Target="embeddings/oleObject41.bin"/><Relationship Id="rId130" Type="http://schemas.openxmlformats.org/officeDocument/2006/relationships/image" Target="media/image49.png"/><Relationship Id="rId135" Type="http://schemas.openxmlformats.org/officeDocument/2006/relationships/image" Target="media/image54.png"/><Relationship Id="rId151" Type="http://schemas.openxmlformats.org/officeDocument/2006/relationships/image" Target="media/image62.wmf"/><Relationship Id="rId156" Type="http://schemas.openxmlformats.org/officeDocument/2006/relationships/oleObject" Target="embeddings/oleObject80.bin"/><Relationship Id="rId177" Type="http://schemas.openxmlformats.org/officeDocument/2006/relationships/oleObject" Target="embeddings/oleObject92.bin"/><Relationship Id="rId198" Type="http://schemas.openxmlformats.org/officeDocument/2006/relationships/oleObject" Target="embeddings/oleObject105.bin"/><Relationship Id="rId172" Type="http://schemas.openxmlformats.org/officeDocument/2006/relationships/oleObject" Target="embeddings/oleObject89.bin"/><Relationship Id="rId193" Type="http://schemas.openxmlformats.org/officeDocument/2006/relationships/oleObject" Target="embeddings/oleObject101.bin"/><Relationship Id="rId202" Type="http://schemas.openxmlformats.org/officeDocument/2006/relationships/oleObject" Target="embeddings/oleObject107.bin"/><Relationship Id="rId207" Type="http://schemas.openxmlformats.org/officeDocument/2006/relationships/oleObject" Target="embeddings/oleObject110.bin"/><Relationship Id="rId223" Type="http://schemas.openxmlformats.org/officeDocument/2006/relationships/oleObject" Target="embeddings/oleObject120.bin"/><Relationship Id="rId228" Type="http://schemas.openxmlformats.org/officeDocument/2006/relationships/oleObject" Target="embeddings/oleObject122.bin"/><Relationship Id="rId244" Type="http://schemas.openxmlformats.org/officeDocument/2006/relationships/oleObject" Target="embeddings/oleObject128.bin"/><Relationship Id="rId249" Type="http://schemas.openxmlformats.org/officeDocument/2006/relationships/image" Target="media/image107.wmf"/><Relationship Id="rId13" Type="http://schemas.openxmlformats.org/officeDocument/2006/relationships/image" Target="media/image4.wmf"/><Relationship Id="rId18" Type="http://schemas.openxmlformats.org/officeDocument/2006/relationships/image" Target="media/image7.wmf"/><Relationship Id="rId39" Type="http://schemas.openxmlformats.org/officeDocument/2006/relationships/oleObject" Target="embeddings/oleObject13.bin"/><Relationship Id="rId109" Type="http://schemas.openxmlformats.org/officeDocument/2006/relationships/oleObject" Target="embeddings/oleObject60.bin"/><Relationship Id="rId34" Type="http://schemas.openxmlformats.org/officeDocument/2006/relationships/oleObject" Target="embeddings/oleObject10.bin"/><Relationship Id="rId50" Type="http://schemas.openxmlformats.org/officeDocument/2006/relationships/oleObject" Target="embeddings/oleObject21.bin"/><Relationship Id="rId55" Type="http://schemas.openxmlformats.org/officeDocument/2006/relationships/image" Target="media/image23.wmf"/><Relationship Id="rId76" Type="http://schemas.openxmlformats.org/officeDocument/2006/relationships/image" Target="media/image34.wmf"/><Relationship Id="rId97" Type="http://schemas.openxmlformats.org/officeDocument/2006/relationships/image" Target="media/image38.wmf"/><Relationship Id="rId104" Type="http://schemas.openxmlformats.org/officeDocument/2006/relationships/oleObject" Target="embeddings/oleObject55.bin"/><Relationship Id="rId120" Type="http://schemas.openxmlformats.org/officeDocument/2006/relationships/chart" Target="charts/chart1.xml"/><Relationship Id="rId125" Type="http://schemas.openxmlformats.org/officeDocument/2006/relationships/image" Target="media/image44.png"/><Relationship Id="rId141" Type="http://schemas.openxmlformats.org/officeDocument/2006/relationships/oleObject" Target="embeddings/oleObject72.bin"/><Relationship Id="rId146" Type="http://schemas.openxmlformats.org/officeDocument/2006/relationships/oleObject" Target="embeddings/oleObject75.bin"/><Relationship Id="rId167" Type="http://schemas.openxmlformats.org/officeDocument/2006/relationships/image" Target="media/image70.wmf"/><Relationship Id="rId188" Type="http://schemas.openxmlformats.org/officeDocument/2006/relationships/image" Target="media/image78.wmf"/><Relationship Id="rId7" Type="http://schemas.openxmlformats.org/officeDocument/2006/relationships/footnotes" Target="footnotes.xml"/><Relationship Id="rId71" Type="http://schemas.openxmlformats.org/officeDocument/2006/relationships/image" Target="media/image31.wmf"/><Relationship Id="rId92" Type="http://schemas.openxmlformats.org/officeDocument/2006/relationships/oleObject" Target="embeddings/oleObject47.bin"/><Relationship Id="rId162" Type="http://schemas.openxmlformats.org/officeDocument/2006/relationships/oleObject" Target="embeddings/oleObject83.bin"/><Relationship Id="rId183" Type="http://schemas.openxmlformats.org/officeDocument/2006/relationships/oleObject" Target="embeddings/oleObject95.bin"/><Relationship Id="rId213" Type="http://schemas.openxmlformats.org/officeDocument/2006/relationships/image" Target="media/image88.wmf"/><Relationship Id="rId218" Type="http://schemas.openxmlformats.org/officeDocument/2006/relationships/oleObject" Target="embeddings/oleObject117.bin"/><Relationship Id="rId234" Type="http://schemas.openxmlformats.org/officeDocument/2006/relationships/oleObject" Target="embeddings/oleObject124.bin"/><Relationship Id="rId239" Type="http://schemas.openxmlformats.org/officeDocument/2006/relationships/image" Target="media/image102.wmf"/><Relationship Id="rId2" Type="http://schemas.openxmlformats.org/officeDocument/2006/relationships/customXml" Target="../customXml/item2.xml"/><Relationship Id="rId29" Type="http://schemas.openxmlformats.org/officeDocument/2006/relationships/image" Target="media/image13.wmf"/><Relationship Id="rId250" Type="http://schemas.openxmlformats.org/officeDocument/2006/relationships/oleObject" Target="embeddings/oleObject131.bin"/><Relationship Id="rId255" Type="http://schemas.openxmlformats.org/officeDocument/2006/relationships/footer" Target="footer2.xml"/><Relationship Id="rId24" Type="http://schemas.openxmlformats.org/officeDocument/2006/relationships/image" Target="media/image10.png"/><Relationship Id="rId40" Type="http://schemas.openxmlformats.org/officeDocument/2006/relationships/oleObject" Target="embeddings/oleObject14.bin"/><Relationship Id="rId45" Type="http://schemas.openxmlformats.org/officeDocument/2006/relationships/oleObject" Target="embeddings/oleObject17.bin"/><Relationship Id="rId66" Type="http://schemas.openxmlformats.org/officeDocument/2006/relationships/oleObject" Target="embeddings/oleObject29.bin"/><Relationship Id="rId87" Type="http://schemas.openxmlformats.org/officeDocument/2006/relationships/oleObject" Target="embeddings/oleObject42.bin"/><Relationship Id="rId110" Type="http://schemas.openxmlformats.org/officeDocument/2006/relationships/oleObject" Target="embeddings/oleObject61.bin"/><Relationship Id="rId115" Type="http://schemas.openxmlformats.org/officeDocument/2006/relationships/oleObject" Target="embeddings/oleObject65.bin"/><Relationship Id="rId131" Type="http://schemas.openxmlformats.org/officeDocument/2006/relationships/image" Target="media/image50.png"/><Relationship Id="rId136" Type="http://schemas.openxmlformats.org/officeDocument/2006/relationships/image" Target="media/image55.wmf"/><Relationship Id="rId157" Type="http://schemas.openxmlformats.org/officeDocument/2006/relationships/image" Target="media/image65.wmf"/><Relationship Id="rId178" Type="http://schemas.openxmlformats.org/officeDocument/2006/relationships/image" Target="media/image74.wmf"/><Relationship Id="rId61" Type="http://schemas.openxmlformats.org/officeDocument/2006/relationships/oleObject" Target="embeddings/oleObject26.bin"/><Relationship Id="rId82" Type="http://schemas.openxmlformats.org/officeDocument/2006/relationships/oleObject" Target="embeddings/oleObject39.bin"/><Relationship Id="rId152" Type="http://schemas.openxmlformats.org/officeDocument/2006/relationships/oleObject" Target="embeddings/oleObject78.bin"/><Relationship Id="rId173" Type="http://schemas.openxmlformats.org/officeDocument/2006/relationships/image" Target="media/image72.wmf"/><Relationship Id="rId194" Type="http://schemas.openxmlformats.org/officeDocument/2006/relationships/oleObject" Target="embeddings/oleObject102.bin"/><Relationship Id="rId199" Type="http://schemas.openxmlformats.org/officeDocument/2006/relationships/image" Target="media/image82.wmf"/><Relationship Id="rId203" Type="http://schemas.openxmlformats.org/officeDocument/2006/relationships/image" Target="media/image84.wmf"/><Relationship Id="rId208" Type="http://schemas.openxmlformats.org/officeDocument/2006/relationships/image" Target="media/image86.wmf"/><Relationship Id="rId229" Type="http://schemas.openxmlformats.org/officeDocument/2006/relationships/image" Target="media/image95.png"/><Relationship Id="rId19" Type="http://schemas.openxmlformats.org/officeDocument/2006/relationships/oleObject" Target="embeddings/oleObject3.bin"/><Relationship Id="rId224" Type="http://schemas.openxmlformats.org/officeDocument/2006/relationships/image" Target="media/image92.wmf"/><Relationship Id="rId240" Type="http://schemas.openxmlformats.org/officeDocument/2006/relationships/oleObject" Target="embeddings/oleObject126.bin"/><Relationship Id="rId245" Type="http://schemas.openxmlformats.org/officeDocument/2006/relationships/image" Target="media/image105.wmf"/><Relationship Id="rId14" Type="http://schemas.openxmlformats.org/officeDocument/2006/relationships/image" Target="media/image5.wmf"/><Relationship Id="rId30" Type="http://schemas.openxmlformats.org/officeDocument/2006/relationships/oleObject" Target="embeddings/oleObject8.bin"/><Relationship Id="rId35" Type="http://schemas.openxmlformats.org/officeDocument/2006/relationships/image" Target="media/image16.wmf"/><Relationship Id="rId56" Type="http://schemas.openxmlformats.org/officeDocument/2006/relationships/oleObject" Target="embeddings/oleObject24.bin"/><Relationship Id="rId77" Type="http://schemas.openxmlformats.org/officeDocument/2006/relationships/oleObject" Target="embeddings/oleObject34.bin"/><Relationship Id="rId100" Type="http://schemas.openxmlformats.org/officeDocument/2006/relationships/oleObject" Target="embeddings/oleObject52.bin"/><Relationship Id="rId105" Type="http://schemas.openxmlformats.org/officeDocument/2006/relationships/oleObject" Target="embeddings/oleObject56.bin"/><Relationship Id="rId126" Type="http://schemas.openxmlformats.org/officeDocument/2006/relationships/image" Target="media/image45.png"/><Relationship Id="rId147" Type="http://schemas.openxmlformats.org/officeDocument/2006/relationships/image" Target="media/image60.wmf"/><Relationship Id="rId168" Type="http://schemas.openxmlformats.org/officeDocument/2006/relationships/oleObject" Target="embeddings/oleObject86.bin"/><Relationship Id="rId8" Type="http://schemas.openxmlformats.org/officeDocument/2006/relationships/endnotes" Target="endnotes.xml"/><Relationship Id="rId51" Type="http://schemas.openxmlformats.org/officeDocument/2006/relationships/image" Target="media/image21.wmf"/><Relationship Id="rId72" Type="http://schemas.openxmlformats.org/officeDocument/2006/relationships/image" Target="media/image32.wmf"/><Relationship Id="rId93" Type="http://schemas.openxmlformats.org/officeDocument/2006/relationships/oleObject" Target="embeddings/oleObject48.bin"/><Relationship Id="rId98" Type="http://schemas.openxmlformats.org/officeDocument/2006/relationships/oleObject" Target="embeddings/oleObject51.bin"/><Relationship Id="rId121" Type="http://schemas.openxmlformats.org/officeDocument/2006/relationships/chart" Target="charts/chart2.xml"/><Relationship Id="rId142" Type="http://schemas.openxmlformats.org/officeDocument/2006/relationships/image" Target="media/image58.wmf"/><Relationship Id="rId163" Type="http://schemas.openxmlformats.org/officeDocument/2006/relationships/image" Target="media/image68.wmf"/><Relationship Id="rId184" Type="http://schemas.openxmlformats.org/officeDocument/2006/relationships/oleObject" Target="embeddings/oleObject96.bin"/><Relationship Id="rId189" Type="http://schemas.openxmlformats.org/officeDocument/2006/relationships/oleObject" Target="embeddings/oleObject99.bin"/><Relationship Id="rId219" Type="http://schemas.openxmlformats.org/officeDocument/2006/relationships/oleObject" Target="embeddings/oleObject118.bin"/><Relationship Id="rId3" Type="http://schemas.openxmlformats.org/officeDocument/2006/relationships/numbering" Target="numbering.xml"/><Relationship Id="rId214" Type="http://schemas.openxmlformats.org/officeDocument/2006/relationships/oleObject" Target="embeddings/oleObject114.bin"/><Relationship Id="rId230" Type="http://schemas.openxmlformats.org/officeDocument/2006/relationships/image" Target="media/image96.wmf"/><Relationship Id="rId235" Type="http://schemas.openxmlformats.org/officeDocument/2006/relationships/image" Target="media/image99.png"/><Relationship Id="rId251" Type="http://schemas.openxmlformats.org/officeDocument/2006/relationships/image" Target="media/image108.wmf"/><Relationship Id="rId256" Type="http://schemas.openxmlformats.org/officeDocument/2006/relationships/fontTable" Target="fontTable.xml"/><Relationship Id="rId25" Type="http://schemas.openxmlformats.org/officeDocument/2006/relationships/image" Target="media/image11.wmf"/><Relationship Id="rId46" Type="http://schemas.openxmlformats.org/officeDocument/2006/relationships/oleObject" Target="embeddings/oleObject18.bin"/><Relationship Id="rId67" Type="http://schemas.openxmlformats.org/officeDocument/2006/relationships/image" Target="media/image29.wmf"/><Relationship Id="rId116" Type="http://schemas.openxmlformats.org/officeDocument/2006/relationships/oleObject" Target="embeddings/oleObject66.bin"/><Relationship Id="rId137" Type="http://schemas.openxmlformats.org/officeDocument/2006/relationships/oleObject" Target="embeddings/oleObject70.bin"/><Relationship Id="rId158" Type="http://schemas.openxmlformats.org/officeDocument/2006/relationships/oleObject" Target="embeddings/oleObject81.bin"/><Relationship Id="rId20" Type="http://schemas.openxmlformats.org/officeDocument/2006/relationships/image" Target="media/image8.wmf"/><Relationship Id="rId41" Type="http://schemas.openxmlformats.org/officeDocument/2006/relationships/image" Target="media/image18.wmf"/><Relationship Id="rId62" Type="http://schemas.openxmlformats.org/officeDocument/2006/relationships/oleObject" Target="embeddings/oleObject27.bin"/><Relationship Id="rId83" Type="http://schemas.openxmlformats.org/officeDocument/2006/relationships/image" Target="media/image35.wmf"/><Relationship Id="rId88" Type="http://schemas.openxmlformats.org/officeDocument/2006/relationships/oleObject" Target="embeddings/oleObject43.bin"/><Relationship Id="rId111" Type="http://schemas.openxmlformats.org/officeDocument/2006/relationships/oleObject" Target="embeddings/oleObject62.bin"/><Relationship Id="rId132" Type="http://schemas.openxmlformats.org/officeDocument/2006/relationships/image" Target="media/image51.png"/><Relationship Id="rId153" Type="http://schemas.openxmlformats.org/officeDocument/2006/relationships/image" Target="media/image63.wmf"/><Relationship Id="rId174" Type="http://schemas.openxmlformats.org/officeDocument/2006/relationships/oleObject" Target="embeddings/oleObject90.bin"/><Relationship Id="rId179" Type="http://schemas.openxmlformats.org/officeDocument/2006/relationships/oleObject" Target="embeddings/oleObject93.bin"/><Relationship Id="rId195" Type="http://schemas.openxmlformats.org/officeDocument/2006/relationships/image" Target="media/image81.wmf"/><Relationship Id="rId209" Type="http://schemas.openxmlformats.org/officeDocument/2006/relationships/oleObject" Target="embeddings/oleObject111.bin"/><Relationship Id="rId190" Type="http://schemas.openxmlformats.org/officeDocument/2006/relationships/image" Target="media/image79.wmf"/><Relationship Id="rId204" Type="http://schemas.openxmlformats.org/officeDocument/2006/relationships/oleObject" Target="embeddings/oleObject108.bin"/><Relationship Id="rId220" Type="http://schemas.openxmlformats.org/officeDocument/2006/relationships/image" Target="media/image90.wmf"/><Relationship Id="rId225" Type="http://schemas.openxmlformats.org/officeDocument/2006/relationships/oleObject" Target="embeddings/oleObject121.bin"/><Relationship Id="rId241" Type="http://schemas.openxmlformats.org/officeDocument/2006/relationships/image" Target="media/image103.wmf"/><Relationship Id="rId246" Type="http://schemas.openxmlformats.org/officeDocument/2006/relationships/oleObject" Target="embeddings/oleObject129.bin"/><Relationship Id="rId15" Type="http://schemas.openxmlformats.org/officeDocument/2006/relationships/oleObject" Target="embeddings/oleObject1.bin"/><Relationship Id="rId36" Type="http://schemas.openxmlformats.org/officeDocument/2006/relationships/oleObject" Target="embeddings/oleObject11.bin"/><Relationship Id="rId57" Type="http://schemas.openxmlformats.org/officeDocument/2006/relationships/image" Target="media/image24.wmf"/><Relationship Id="rId106" Type="http://schemas.openxmlformats.org/officeDocument/2006/relationships/oleObject" Target="embeddings/oleObject57.bin"/><Relationship Id="rId127" Type="http://schemas.openxmlformats.org/officeDocument/2006/relationships/image" Target="media/image46.png"/><Relationship Id="rId10" Type="http://schemas.openxmlformats.org/officeDocument/2006/relationships/image" Target="media/image1.wmf"/><Relationship Id="rId31" Type="http://schemas.openxmlformats.org/officeDocument/2006/relationships/image" Target="media/image14.wmf"/><Relationship Id="rId52" Type="http://schemas.openxmlformats.org/officeDocument/2006/relationships/oleObject" Target="embeddings/oleObject22.bin"/><Relationship Id="rId73" Type="http://schemas.openxmlformats.org/officeDocument/2006/relationships/oleObject" Target="embeddings/oleObject32.bin"/><Relationship Id="rId78" Type="http://schemas.openxmlformats.org/officeDocument/2006/relationships/oleObject" Target="embeddings/oleObject35.bin"/><Relationship Id="rId94" Type="http://schemas.openxmlformats.org/officeDocument/2006/relationships/oleObject" Target="embeddings/oleObject49.bin"/><Relationship Id="rId99" Type="http://schemas.openxmlformats.org/officeDocument/2006/relationships/image" Target="media/image39.wmf"/><Relationship Id="rId101" Type="http://schemas.openxmlformats.org/officeDocument/2006/relationships/image" Target="media/image40.wmf"/><Relationship Id="rId122" Type="http://schemas.openxmlformats.org/officeDocument/2006/relationships/chart" Target="charts/chart3.xml"/><Relationship Id="rId143" Type="http://schemas.openxmlformats.org/officeDocument/2006/relationships/oleObject" Target="embeddings/oleObject73.bin"/><Relationship Id="rId148" Type="http://schemas.openxmlformats.org/officeDocument/2006/relationships/oleObject" Target="embeddings/oleObject76.bin"/><Relationship Id="rId164" Type="http://schemas.openxmlformats.org/officeDocument/2006/relationships/oleObject" Target="embeddings/oleObject84.bin"/><Relationship Id="rId169" Type="http://schemas.openxmlformats.org/officeDocument/2006/relationships/image" Target="media/image71.wmf"/><Relationship Id="rId185" Type="http://schemas.openxmlformats.org/officeDocument/2006/relationships/image" Target="media/image77.wmf"/><Relationship Id="rId4" Type="http://schemas.openxmlformats.org/officeDocument/2006/relationships/styles" Target="styles.xml"/><Relationship Id="rId9" Type="http://schemas.openxmlformats.org/officeDocument/2006/relationships/footer" Target="footer1.xml"/><Relationship Id="rId180" Type="http://schemas.openxmlformats.org/officeDocument/2006/relationships/image" Target="media/image75.wmf"/><Relationship Id="rId210" Type="http://schemas.openxmlformats.org/officeDocument/2006/relationships/oleObject" Target="embeddings/oleObject112.bin"/><Relationship Id="rId215" Type="http://schemas.openxmlformats.org/officeDocument/2006/relationships/oleObject" Target="embeddings/oleObject115.bin"/><Relationship Id="rId236" Type="http://schemas.openxmlformats.org/officeDocument/2006/relationships/image" Target="media/image100.png"/><Relationship Id="rId257" Type="http://schemas.microsoft.com/office/2011/relationships/people" Target="people.xml"/><Relationship Id="rId26" Type="http://schemas.openxmlformats.org/officeDocument/2006/relationships/oleObject" Target="embeddings/oleObject6.bin"/><Relationship Id="rId231" Type="http://schemas.openxmlformats.org/officeDocument/2006/relationships/oleObject" Target="embeddings/oleObject123.bin"/><Relationship Id="rId252" Type="http://schemas.openxmlformats.org/officeDocument/2006/relationships/oleObject" Target="embeddings/oleObject132.bin"/><Relationship Id="rId47" Type="http://schemas.openxmlformats.org/officeDocument/2006/relationships/oleObject" Target="embeddings/oleObject19.bin"/><Relationship Id="rId68" Type="http://schemas.openxmlformats.org/officeDocument/2006/relationships/oleObject" Target="embeddings/oleObject30.bin"/><Relationship Id="rId89" Type="http://schemas.openxmlformats.org/officeDocument/2006/relationships/oleObject" Target="embeddings/oleObject44.bin"/><Relationship Id="rId112" Type="http://schemas.openxmlformats.org/officeDocument/2006/relationships/oleObject" Target="embeddings/oleObject63.bin"/><Relationship Id="rId133" Type="http://schemas.openxmlformats.org/officeDocument/2006/relationships/image" Target="media/image52.png"/><Relationship Id="rId154" Type="http://schemas.openxmlformats.org/officeDocument/2006/relationships/oleObject" Target="embeddings/oleObject79.bin"/><Relationship Id="rId175" Type="http://schemas.openxmlformats.org/officeDocument/2006/relationships/image" Target="media/image73.wmf"/><Relationship Id="rId196" Type="http://schemas.openxmlformats.org/officeDocument/2006/relationships/oleObject" Target="embeddings/oleObject103.bin"/><Relationship Id="rId200" Type="http://schemas.openxmlformats.org/officeDocument/2006/relationships/oleObject" Target="embeddings/oleObject106.bin"/><Relationship Id="rId16" Type="http://schemas.openxmlformats.org/officeDocument/2006/relationships/image" Target="media/image6.wmf"/><Relationship Id="rId221" Type="http://schemas.openxmlformats.org/officeDocument/2006/relationships/oleObject" Target="embeddings/oleObject119.bin"/><Relationship Id="rId242" Type="http://schemas.openxmlformats.org/officeDocument/2006/relationships/oleObject" Target="embeddings/oleObject127.bin"/><Relationship Id="rId37" Type="http://schemas.openxmlformats.org/officeDocument/2006/relationships/image" Target="media/image17.wmf"/><Relationship Id="rId58" Type="http://schemas.openxmlformats.org/officeDocument/2006/relationships/oleObject" Target="embeddings/oleObject25.bin"/><Relationship Id="rId79" Type="http://schemas.openxmlformats.org/officeDocument/2006/relationships/oleObject" Target="embeddings/oleObject36.bin"/><Relationship Id="rId102" Type="http://schemas.openxmlformats.org/officeDocument/2006/relationships/oleObject" Target="embeddings/oleObject53.bin"/><Relationship Id="rId123" Type="http://schemas.openxmlformats.org/officeDocument/2006/relationships/image" Target="media/image42.png"/><Relationship Id="rId144" Type="http://schemas.openxmlformats.org/officeDocument/2006/relationships/image" Target="media/image59.wmf"/><Relationship Id="rId90" Type="http://schemas.openxmlformats.org/officeDocument/2006/relationships/oleObject" Target="embeddings/oleObject45.bin"/><Relationship Id="rId165" Type="http://schemas.openxmlformats.org/officeDocument/2006/relationships/image" Target="media/image69.wmf"/><Relationship Id="rId186" Type="http://schemas.openxmlformats.org/officeDocument/2006/relationships/oleObject" Target="embeddings/oleObject97.bin"/><Relationship Id="rId211" Type="http://schemas.openxmlformats.org/officeDocument/2006/relationships/image" Target="media/image87.wmf"/><Relationship Id="rId232" Type="http://schemas.openxmlformats.org/officeDocument/2006/relationships/image" Target="media/image97.png"/><Relationship Id="rId253" Type="http://schemas.openxmlformats.org/officeDocument/2006/relationships/image" Target="media/image109.wmf"/><Relationship Id="rId27" Type="http://schemas.openxmlformats.org/officeDocument/2006/relationships/image" Target="media/image12.wmf"/><Relationship Id="rId48" Type="http://schemas.openxmlformats.org/officeDocument/2006/relationships/image" Target="media/image20.wmf"/><Relationship Id="rId69" Type="http://schemas.openxmlformats.org/officeDocument/2006/relationships/image" Target="media/image30.wmf"/><Relationship Id="rId113" Type="http://schemas.openxmlformats.org/officeDocument/2006/relationships/image" Target="media/image41.png"/><Relationship Id="rId134" Type="http://schemas.openxmlformats.org/officeDocument/2006/relationships/image" Target="media/image53.png"/><Relationship Id="rId80" Type="http://schemas.openxmlformats.org/officeDocument/2006/relationships/oleObject" Target="embeddings/oleObject37.bin"/><Relationship Id="rId155" Type="http://schemas.openxmlformats.org/officeDocument/2006/relationships/image" Target="media/image64.wmf"/><Relationship Id="rId176" Type="http://schemas.openxmlformats.org/officeDocument/2006/relationships/oleObject" Target="embeddings/oleObject91.bin"/><Relationship Id="rId197" Type="http://schemas.openxmlformats.org/officeDocument/2006/relationships/oleObject" Target="embeddings/oleObject104.bin"/><Relationship Id="rId201" Type="http://schemas.openxmlformats.org/officeDocument/2006/relationships/image" Target="media/image83.wmf"/><Relationship Id="rId222" Type="http://schemas.openxmlformats.org/officeDocument/2006/relationships/image" Target="media/image91.wmf"/><Relationship Id="rId243" Type="http://schemas.openxmlformats.org/officeDocument/2006/relationships/image" Target="media/image104.wmf"/><Relationship Id="rId17" Type="http://schemas.openxmlformats.org/officeDocument/2006/relationships/oleObject" Target="embeddings/oleObject2.bin"/><Relationship Id="rId38" Type="http://schemas.openxmlformats.org/officeDocument/2006/relationships/oleObject" Target="embeddings/oleObject12.bin"/><Relationship Id="rId59" Type="http://schemas.openxmlformats.org/officeDocument/2006/relationships/image" Target="media/image25.wmf"/><Relationship Id="rId103" Type="http://schemas.openxmlformats.org/officeDocument/2006/relationships/oleObject" Target="embeddings/oleObject54.bin"/><Relationship Id="rId124" Type="http://schemas.openxmlformats.org/officeDocument/2006/relationships/image" Target="media/image43.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24196;&#38378;&#38378;\Documents\Tencent%20Files\641292753\FileRecv\quest3%20(1).xls"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19971;&#26143;&#36830;&#29664;\Documents\Tencent%20Files\641292753\FileRecv\&#22270;&#34920;.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NULL"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'[quest3 (1).xls]Sheet'!$B$2</c:f>
              <c:strCache>
                <c:ptCount val="1"/>
                <c:pt idx="0">
                  <c:v>2014</c:v>
                </c:pt>
              </c:strCache>
            </c:strRef>
          </c:tx>
          <c:spPr>
            <a:ln w="28575" cap="rnd">
              <a:solidFill>
                <a:srgbClr val="4F81BD"/>
              </a:solidFill>
              <a:round/>
            </a:ln>
            <a:effectLst/>
          </c:spPr>
          <c:marker>
            <c:symbol val="none"/>
          </c:marker>
          <c:dLbls>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rgbClr val="404040">
                        <a:lumMod val="75000"/>
                        <a:lumOff val="25000"/>
                      </a:srgbClr>
                    </a:solidFill>
                    <a:latin typeface="+mn-lt"/>
                    <a:ea typeface="+mn-ea"/>
                    <a:cs typeface="+mn-cs"/>
                  </a:defRPr>
                </a:pPr>
                <a:endParaRPr lang="zh-CN"/>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rgbClr val="A6A6A6">
                          <a:lumMod val="35000"/>
                          <a:lumOff val="65000"/>
                        </a:srgbClr>
                      </a:solidFill>
                      <a:round/>
                    </a:ln>
                    <a:effectLst/>
                  </c:spPr>
                </c15:leaderLines>
              </c:ext>
            </c:extLst>
          </c:dLbls>
          <c:cat>
            <c:strRef>
              <c:f>'[quest3 (1).xls]Sheet'!$J$1:$O$1</c:f>
              <c:strCache>
                <c:ptCount val="6"/>
                <c:pt idx="0">
                  <c:v>A比例</c:v>
                </c:pt>
                <c:pt idx="1">
                  <c:v>B比例</c:v>
                </c:pt>
                <c:pt idx="2">
                  <c:v>C比例</c:v>
                </c:pt>
                <c:pt idx="3">
                  <c:v>D比例</c:v>
                </c:pt>
                <c:pt idx="4">
                  <c:v>E比例</c:v>
                </c:pt>
                <c:pt idx="5">
                  <c:v>F比例</c:v>
                </c:pt>
              </c:strCache>
            </c:strRef>
          </c:cat>
          <c:val>
            <c:numRef>
              <c:f>'[quest3 (1).xls]Sheet'!$J$2:$O$2</c:f>
              <c:numCache>
                <c:formatCode>0.00%</c:formatCode>
                <c:ptCount val="6"/>
                <c:pt idx="0">
                  <c:v>7.8125E-2</c:v>
                </c:pt>
                <c:pt idx="1">
                  <c:v>0.203125</c:v>
                </c:pt>
                <c:pt idx="2">
                  <c:v>1.5625E-2</c:v>
                </c:pt>
                <c:pt idx="3">
                  <c:v>0.3125</c:v>
                </c:pt>
                <c:pt idx="4">
                  <c:v>0.390625</c:v>
                </c:pt>
                <c:pt idx="5">
                  <c:v>0</c:v>
                </c:pt>
              </c:numCache>
            </c:numRef>
          </c:val>
          <c:smooth val="0"/>
          <c:extLst>
            <c:ext xmlns:c16="http://schemas.microsoft.com/office/drawing/2014/chart" uri="{C3380CC4-5D6E-409C-BE32-E72D297353CC}">
              <c16:uniqueId val="{00000000-BD11-4932-881E-6A410A9F3FA1}"/>
            </c:ext>
          </c:extLst>
        </c:ser>
        <c:ser>
          <c:idx val="1"/>
          <c:order val="1"/>
          <c:tx>
            <c:strRef>
              <c:f>'[quest3 (1).xls]Sheet'!$B$3</c:f>
              <c:strCache>
                <c:ptCount val="1"/>
                <c:pt idx="0">
                  <c:v>2015</c:v>
                </c:pt>
              </c:strCache>
            </c:strRef>
          </c:tx>
          <c:spPr>
            <a:ln w="28575" cap="rnd">
              <a:solidFill>
                <a:srgbClr val="C0504D"/>
              </a:solidFill>
              <a:round/>
            </a:ln>
            <a:effectLst/>
          </c:spPr>
          <c:marker>
            <c:symbol val="none"/>
          </c:marker>
          <c:dLbls>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rgbClr val="404040">
                        <a:lumMod val="75000"/>
                        <a:lumOff val="25000"/>
                      </a:srgbClr>
                    </a:solidFill>
                    <a:latin typeface="+mn-lt"/>
                    <a:ea typeface="+mn-ea"/>
                    <a:cs typeface="+mn-cs"/>
                  </a:defRPr>
                </a:pPr>
                <a:endParaRPr lang="zh-CN"/>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rgbClr val="A6A6A6">
                          <a:lumMod val="35000"/>
                          <a:lumOff val="65000"/>
                        </a:srgbClr>
                      </a:solidFill>
                      <a:round/>
                    </a:ln>
                    <a:effectLst/>
                  </c:spPr>
                </c15:leaderLines>
              </c:ext>
            </c:extLst>
          </c:dLbls>
          <c:cat>
            <c:strRef>
              <c:f>'[quest3 (1).xls]Sheet'!$J$1:$O$1</c:f>
              <c:strCache>
                <c:ptCount val="6"/>
                <c:pt idx="0">
                  <c:v>A比例</c:v>
                </c:pt>
                <c:pt idx="1">
                  <c:v>B比例</c:v>
                </c:pt>
                <c:pt idx="2">
                  <c:v>C比例</c:v>
                </c:pt>
                <c:pt idx="3">
                  <c:v>D比例</c:v>
                </c:pt>
                <c:pt idx="4">
                  <c:v>E比例</c:v>
                </c:pt>
                <c:pt idx="5">
                  <c:v>F比例</c:v>
                </c:pt>
              </c:strCache>
            </c:strRef>
          </c:cat>
          <c:val>
            <c:numRef>
              <c:f>'[quest3 (1).xls]Sheet'!$J$3:$O$3</c:f>
              <c:numCache>
                <c:formatCode>0.00%</c:formatCode>
                <c:ptCount val="6"/>
                <c:pt idx="0">
                  <c:v>0.12676056338028199</c:v>
                </c:pt>
                <c:pt idx="1">
                  <c:v>0.23943661971831001</c:v>
                </c:pt>
                <c:pt idx="2">
                  <c:v>8.4507042253521097E-2</c:v>
                </c:pt>
                <c:pt idx="3">
                  <c:v>0.21126760563380301</c:v>
                </c:pt>
                <c:pt idx="4">
                  <c:v>5.63380281690141E-2</c:v>
                </c:pt>
                <c:pt idx="5">
                  <c:v>0.28169014084506999</c:v>
                </c:pt>
              </c:numCache>
            </c:numRef>
          </c:val>
          <c:smooth val="0"/>
          <c:extLst>
            <c:ext xmlns:c16="http://schemas.microsoft.com/office/drawing/2014/chart" uri="{C3380CC4-5D6E-409C-BE32-E72D297353CC}">
              <c16:uniqueId val="{00000001-BD11-4932-881E-6A410A9F3FA1}"/>
            </c:ext>
          </c:extLst>
        </c:ser>
        <c:ser>
          <c:idx val="2"/>
          <c:order val="2"/>
          <c:tx>
            <c:strRef>
              <c:f>'[quest3 (1).xls]Sheet'!$B$4</c:f>
              <c:strCache>
                <c:ptCount val="1"/>
                <c:pt idx="0">
                  <c:v>2016</c:v>
                </c:pt>
              </c:strCache>
            </c:strRef>
          </c:tx>
          <c:spPr>
            <a:ln w="28575" cap="rnd">
              <a:solidFill>
                <a:srgbClr val="9BBB59"/>
              </a:solidFill>
              <a:round/>
            </a:ln>
            <a:effectLst/>
          </c:spPr>
          <c:marker>
            <c:symbol val="none"/>
          </c:marker>
          <c:dLbls>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rgbClr val="404040">
                        <a:lumMod val="75000"/>
                        <a:lumOff val="25000"/>
                      </a:srgbClr>
                    </a:solidFill>
                    <a:latin typeface="+mn-lt"/>
                    <a:ea typeface="+mn-ea"/>
                    <a:cs typeface="+mn-cs"/>
                  </a:defRPr>
                </a:pPr>
                <a:endParaRPr lang="zh-CN"/>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rgbClr val="A6A6A6">
                          <a:lumMod val="35000"/>
                          <a:lumOff val="65000"/>
                        </a:srgbClr>
                      </a:solidFill>
                      <a:round/>
                    </a:ln>
                    <a:effectLst/>
                  </c:spPr>
                </c15:leaderLines>
              </c:ext>
            </c:extLst>
          </c:dLbls>
          <c:cat>
            <c:strRef>
              <c:f>'[quest3 (1).xls]Sheet'!$J$1:$O$1</c:f>
              <c:strCache>
                <c:ptCount val="6"/>
                <c:pt idx="0">
                  <c:v>A比例</c:v>
                </c:pt>
                <c:pt idx="1">
                  <c:v>B比例</c:v>
                </c:pt>
                <c:pt idx="2">
                  <c:v>C比例</c:v>
                </c:pt>
                <c:pt idx="3">
                  <c:v>D比例</c:v>
                </c:pt>
                <c:pt idx="4">
                  <c:v>E比例</c:v>
                </c:pt>
                <c:pt idx="5">
                  <c:v>F比例</c:v>
                </c:pt>
              </c:strCache>
            </c:strRef>
          </c:cat>
          <c:val>
            <c:numRef>
              <c:f>'[quest3 (1).xls]Sheet'!$J$4:$O$4</c:f>
              <c:numCache>
                <c:formatCode>0.00%</c:formatCode>
                <c:ptCount val="6"/>
                <c:pt idx="0">
                  <c:v>0.19796954314720799</c:v>
                </c:pt>
                <c:pt idx="1">
                  <c:v>0.30964467005076102</c:v>
                </c:pt>
                <c:pt idx="2">
                  <c:v>0.15228426395939099</c:v>
                </c:pt>
                <c:pt idx="3">
                  <c:v>4.0609137055837602E-2</c:v>
                </c:pt>
                <c:pt idx="4">
                  <c:v>0.29949238578680198</c:v>
                </c:pt>
                <c:pt idx="5">
                  <c:v>0</c:v>
                </c:pt>
              </c:numCache>
            </c:numRef>
          </c:val>
          <c:smooth val="0"/>
          <c:extLst>
            <c:ext xmlns:c16="http://schemas.microsoft.com/office/drawing/2014/chart" uri="{C3380CC4-5D6E-409C-BE32-E72D297353CC}">
              <c16:uniqueId val="{00000002-BD11-4932-881E-6A410A9F3FA1}"/>
            </c:ext>
          </c:extLst>
        </c:ser>
        <c:ser>
          <c:idx val="3"/>
          <c:order val="3"/>
          <c:tx>
            <c:strRef>
              <c:f>'[quest3 (1).xls]Sheet'!$B$5</c:f>
              <c:strCache>
                <c:ptCount val="1"/>
                <c:pt idx="0">
                  <c:v>2017</c:v>
                </c:pt>
              </c:strCache>
            </c:strRef>
          </c:tx>
          <c:spPr>
            <a:ln w="28575" cap="rnd">
              <a:solidFill>
                <a:srgbClr val="8064A2"/>
              </a:solidFill>
              <a:round/>
            </a:ln>
            <a:effectLst/>
          </c:spPr>
          <c:marker>
            <c:symbol val="none"/>
          </c:marker>
          <c:dLbls>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rgbClr val="404040">
                        <a:lumMod val="75000"/>
                        <a:lumOff val="25000"/>
                      </a:srgbClr>
                    </a:solidFill>
                    <a:latin typeface="+mn-lt"/>
                    <a:ea typeface="+mn-ea"/>
                    <a:cs typeface="+mn-cs"/>
                  </a:defRPr>
                </a:pPr>
                <a:endParaRPr lang="zh-CN"/>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rgbClr val="A6A6A6">
                          <a:lumMod val="35000"/>
                          <a:lumOff val="65000"/>
                        </a:srgbClr>
                      </a:solidFill>
                      <a:round/>
                    </a:ln>
                    <a:effectLst/>
                  </c:spPr>
                </c15:leaderLines>
              </c:ext>
            </c:extLst>
          </c:dLbls>
          <c:cat>
            <c:strRef>
              <c:f>'[quest3 (1).xls]Sheet'!$J$1:$O$1</c:f>
              <c:strCache>
                <c:ptCount val="6"/>
                <c:pt idx="0">
                  <c:v>A比例</c:v>
                </c:pt>
                <c:pt idx="1">
                  <c:v>B比例</c:v>
                </c:pt>
                <c:pt idx="2">
                  <c:v>C比例</c:v>
                </c:pt>
                <c:pt idx="3">
                  <c:v>D比例</c:v>
                </c:pt>
                <c:pt idx="4">
                  <c:v>E比例</c:v>
                </c:pt>
                <c:pt idx="5">
                  <c:v>F比例</c:v>
                </c:pt>
              </c:strCache>
            </c:strRef>
          </c:cat>
          <c:val>
            <c:numRef>
              <c:f>'[quest3 (1).xls]Sheet'!$J$5:$O$5</c:f>
              <c:numCache>
                <c:formatCode>0.00%</c:formatCode>
                <c:ptCount val="6"/>
                <c:pt idx="0">
                  <c:v>0.102880658436214</c:v>
                </c:pt>
                <c:pt idx="1">
                  <c:v>0.12345679012345701</c:v>
                </c:pt>
                <c:pt idx="2">
                  <c:v>0.10699588477366299</c:v>
                </c:pt>
                <c:pt idx="3">
                  <c:v>0.27983539094650201</c:v>
                </c:pt>
                <c:pt idx="4">
                  <c:v>0.25514403292181098</c:v>
                </c:pt>
                <c:pt idx="5">
                  <c:v>0.131687242798354</c:v>
                </c:pt>
              </c:numCache>
            </c:numRef>
          </c:val>
          <c:smooth val="0"/>
          <c:extLst>
            <c:ext xmlns:c16="http://schemas.microsoft.com/office/drawing/2014/chart" uri="{C3380CC4-5D6E-409C-BE32-E72D297353CC}">
              <c16:uniqueId val="{00000003-BD11-4932-881E-6A410A9F3FA1}"/>
            </c:ext>
          </c:extLst>
        </c:ser>
        <c:ser>
          <c:idx val="4"/>
          <c:order val="4"/>
          <c:tx>
            <c:strRef>
              <c:f>'[quest3 (1).xls]Sheet'!$B$6</c:f>
              <c:strCache>
                <c:ptCount val="1"/>
                <c:pt idx="0">
                  <c:v>2018</c:v>
                </c:pt>
              </c:strCache>
            </c:strRef>
          </c:tx>
          <c:spPr>
            <a:ln w="28575" cap="rnd">
              <a:solidFill>
                <a:srgbClr val="4BACC6"/>
              </a:solidFill>
              <a:round/>
            </a:ln>
            <a:effectLst/>
          </c:spPr>
          <c:marker>
            <c:symbol val="none"/>
          </c:marker>
          <c:dLbls>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rgbClr val="404040">
                        <a:lumMod val="75000"/>
                        <a:lumOff val="25000"/>
                      </a:srgbClr>
                    </a:solidFill>
                    <a:latin typeface="+mn-lt"/>
                    <a:ea typeface="+mn-ea"/>
                    <a:cs typeface="+mn-cs"/>
                  </a:defRPr>
                </a:pPr>
                <a:endParaRPr lang="zh-CN"/>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rgbClr val="A6A6A6">
                          <a:lumMod val="35000"/>
                          <a:lumOff val="65000"/>
                        </a:srgbClr>
                      </a:solidFill>
                      <a:round/>
                    </a:ln>
                    <a:effectLst/>
                  </c:spPr>
                </c15:leaderLines>
              </c:ext>
            </c:extLst>
          </c:dLbls>
          <c:cat>
            <c:strRef>
              <c:f>'[quest3 (1).xls]Sheet'!$J$1:$O$1</c:f>
              <c:strCache>
                <c:ptCount val="6"/>
                <c:pt idx="0">
                  <c:v>A比例</c:v>
                </c:pt>
                <c:pt idx="1">
                  <c:v>B比例</c:v>
                </c:pt>
                <c:pt idx="2">
                  <c:v>C比例</c:v>
                </c:pt>
                <c:pt idx="3">
                  <c:v>D比例</c:v>
                </c:pt>
                <c:pt idx="4">
                  <c:v>E比例</c:v>
                </c:pt>
                <c:pt idx="5">
                  <c:v>F比例</c:v>
                </c:pt>
              </c:strCache>
            </c:strRef>
          </c:cat>
          <c:val>
            <c:numRef>
              <c:f>'[quest3 (1).xls]Sheet'!$J$6:$O$6</c:f>
              <c:numCache>
                <c:formatCode>0.00%</c:formatCode>
                <c:ptCount val="6"/>
                <c:pt idx="0">
                  <c:v>8.3636363636363606E-2</c:v>
                </c:pt>
                <c:pt idx="1">
                  <c:v>0.105454545454545</c:v>
                </c:pt>
                <c:pt idx="2">
                  <c:v>0.43636363636363601</c:v>
                </c:pt>
                <c:pt idx="3">
                  <c:v>9.8181818181818203E-2</c:v>
                </c:pt>
                <c:pt idx="4">
                  <c:v>0.112727272727273</c:v>
                </c:pt>
                <c:pt idx="5">
                  <c:v>0.163636363636364</c:v>
                </c:pt>
              </c:numCache>
            </c:numRef>
          </c:val>
          <c:smooth val="0"/>
          <c:extLst>
            <c:ext xmlns:c16="http://schemas.microsoft.com/office/drawing/2014/chart" uri="{C3380CC4-5D6E-409C-BE32-E72D297353CC}">
              <c16:uniqueId val="{00000004-BD11-4932-881E-6A410A9F3FA1}"/>
            </c:ext>
          </c:extLst>
        </c:ser>
        <c:dLbls>
          <c:showLegendKey val="0"/>
          <c:showVal val="1"/>
          <c:showCatName val="0"/>
          <c:showSerName val="0"/>
          <c:showPercent val="0"/>
          <c:showBubbleSize val="0"/>
        </c:dLbls>
        <c:smooth val="0"/>
        <c:axId val="201104413"/>
        <c:axId val="542550008"/>
      </c:lineChart>
      <c:catAx>
        <c:axId val="201104413"/>
        <c:scaling>
          <c:orientation val="minMax"/>
        </c:scaling>
        <c:delete val="0"/>
        <c:axPos val="b"/>
        <c:numFmt formatCode="General" sourceLinked="0"/>
        <c:majorTickMark val="none"/>
        <c:minorTickMark val="none"/>
        <c:tickLblPos val="nextTo"/>
        <c:spPr>
          <a:noFill/>
          <a:ln w="9525" cap="flat" cmpd="sng" algn="ctr">
            <a:solidFill>
              <a:srgbClr val="D9D9D9">
                <a:lumMod val="15000"/>
                <a:lumOff val="85000"/>
              </a:srgbClr>
            </a:solidFill>
            <a:round/>
          </a:ln>
          <a:effectLst/>
        </c:spPr>
        <c:txPr>
          <a:bodyPr rot="-60000000" spcFirstLastPara="0" vertOverflow="ellipsis" vert="horz" wrap="square" anchor="ctr" anchorCtr="1"/>
          <a:lstStyle/>
          <a:p>
            <a:pPr>
              <a:defRPr lang="zh-CN" sz="900" b="0" i="0" u="none" strike="noStrike" kern="1200" baseline="0">
                <a:solidFill>
                  <a:srgbClr val="595959">
                    <a:lumMod val="65000"/>
                    <a:lumOff val="35000"/>
                  </a:srgbClr>
                </a:solidFill>
                <a:latin typeface="+mn-lt"/>
                <a:ea typeface="+mn-ea"/>
                <a:cs typeface="+mn-cs"/>
              </a:defRPr>
            </a:pPr>
            <a:endParaRPr lang="zh-CN"/>
          </a:p>
        </c:txPr>
        <c:crossAx val="542550008"/>
        <c:crosses val="autoZero"/>
        <c:auto val="1"/>
        <c:lblAlgn val="ctr"/>
        <c:lblOffset val="100"/>
        <c:noMultiLvlLbl val="0"/>
      </c:catAx>
      <c:valAx>
        <c:axId val="542550008"/>
        <c:scaling>
          <c:orientation val="minMax"/>
        </c:scaling>
        <c:delete val="0"/>
        <c:axPos val="l"/>
        <c:numFmt formatCode="0.00%"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rgbClr val="595959">
                    <a:lumMod val="65000"/>
                    <a:lumOff val="35000"/>
                  </a:srgbClr>
                </a:solidFill>
                <a:latin typeface="+mn-lt"/>
                <a:ea typeface="+mn-ea"/>
                <a:cs typeface="+mn-cs"/>
              </a:defRPr>
            </a:pPr>
            <a:endParaRPr lang="zh-CN"/>
          </a:p>
        </c:txPr>
        <c:crossAx val="201104413"/>
        <c:crosses val="autoZero"/>
        <c:crossBetween val="between"/>
      </c:valAx>
      <c:spPr>
        <a:noFill/>
        <a:ln>
          <a:noFill/>
        </a:ln>
        <a:effectLst/>
      </c:spPr>
    </c:plotArea>
    <c:legend>
      <c:legendPos val="b"/>
      <c:overlay val="0"/>
      <c:spPr>
        <a:noFill/>
        <a:ln>
          <a:noFill/>
        </a:ln>
        <a:effectLst/>
      </c:spPr>
      <c:txPr>
        <a:bodyPr rot="0" spcFirstLastPara="0" vertOverflow="ellipsis" vert="horz" wrap="square" anchor="ctr" anchorCtr="1"/>
        <a:lstStyle/>
        <a:p>
          <a:pPr>
            <a:defRPr lang="zh-CN" sz="900" b="0" i="0" u="none" strike="noStrike" kern="1200" baseline="0">
              <a:solidFill>
                <a:srgbClr val="595959">
                  <a:lumMod val="65000"/>
                  <a:lumOff val="35000"/>
                </a:srgbClr>
              </a:solidFill>
              <a:latin typeface="+mn-lt"/>
              <a:ea typeface="+mn-ea"/>
              <a:cs typeface="+mn-cs"/>
            </a:defRPr>
          </a:pPr>
          <a:endParaRPr lang="zh-CN"/>
        </a:p>
      </c:txPr>
    </c:legend>
    <c:plotVisOnly val="1"/>
    <c:dispBlanksAs val="gap"/>
    <c:showDLblsOverMax val="0"/>
  </c:chart>
  <c:spPr>
    <a:solidFill>
      <a:srgbClr val="FFFFFF"/>
    </a:solidFill>
    <a:ln w="9525" cap="flat" cmpd="sng" algn="ctr">
      <a:solidFill>
        <a:srgbClr val="D9D9D9">
          <a:lumMod val="15000"/>
          <a:lumOff val="85000"/>
        </a:srgbClr>
      </a:solidFill>
      <a:round/>
    </a:ln>
    <a:effectLst/>
  </c:spPr>
  <c:txPr>
    <a:bodyPr/>
    <a:lstStyle/>
    <a:p>
      <a:pPr>
        <a:defRPr lang="zh-CN"/>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7.2722222222222202E-2"/>
          <c:y val="6.0648148148148201E-2"/>
          <c:w val="0.89463888888888898"/>
          <c:h val="0.82740740740740704"/>
        </c:manualLayout>
      </c:layout>
      <c:lineChart>
        <c:grouping val="standard"/>
        <c:varyColors val="0"/>
        <c:ser>
          <c:idx val="0"/>
          <c:order val="0"/>
          <c:tx>
            <c:strRef>
              <c:f>[图表.xlsx]第四题!$B$1</c:f>
              <c:strCache>
                <c:ptCount val="1"/>
                <c:pt idx="0">
                  <c:v>参赛人数</c:v>
                </c:pt>
              </c:strCache>
            </c:strRef>
          </c:tx>
          <c:spPr>
            <a:ln w="28575" cap="rnd">
              <a:solidFill>
                <a:schemeClr val="accent1"/>
              </a:solidFill>
              <a:round/>
            </a:ln>
            <a:effectLst/>
          </c:spPr>
          <c:marker>
            <c:symbol val="none"/>
          </c:marker>
          <c:dLbls>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1">
                        <a:lumMod val="75000"/>
                        <a:lumOff val="25000"/>
                      </a:schemeClr>
                    </a:solidFill>
                    <a:latin typeface="+mn-lt"/>
                    <a:ea typeface="+mn-ea"/>
                    <a:cs typeface="+mn-cs"/>
                  </a:defRPr>
                </a:pPr>
                <a:endParaRPr lang="zh-CN"/>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[图表.xlsx]第四题!$A$2:$A$6</c:f>
              <c:numCache>
                <c:formatCode>General</c:formatCode>
                <c:ptCount val="5"/>
                <c:pt idx="0">
                  <c:v>2014</c:v>
                </c:pt>
                <c:pt idx="1">
                  <c:v>2015</c:v>
                </c:pt>
                <c:pt idx="2">
                  <c:v>2016</c:v>
                </c:pt>
                <c:pt idx="3">
                  <c:v>2017</c:v>
                </c:pt>
                <c:pt idx="4">
                  <c:v>2018</c:v>
                </c:pt>
              </c:numCache>
            </c:numRef>
          </c:cat>
          <c:val>
            <c:numRef>
              <c:f>[图表.xlsx]第四题!$B$2:$B$6</c:f>
              <c:numCache>
                <c:formatCode>General</c:formatCode>
                <c:ptCount val="5"/>
                <c:pt idx="0">
                  <c:v>65</c:v>
                </c:pt>
                <c:pt idx="1">
                  <c:v>72</c:v>
                </c:pt>
                <c:pt idx="2">
                  <c:v>208</c:v>
                </c:pt>
                <c:pt idx="3">
                  <c:v>262</c:v>
                </c:pt>
                <c:pt idx="4">
                  <c:v>312</c:v>
                </c:pt>
              </c:numCache>
            </c:numRef>
          </c:val>
          <c:smooth val="0"/>
          <c:extLst>
            <c:ext xmlns:c16="http://schemas.microsoft.com/office/drawing/2014/chart" uri="{C3380CC4-5D6E-409C-BE32-E72D297353CC}">
              <c16:uniqueId val="{00000000-1B7B-4B73-A4F4-0A3670B60EE6}"/>
            </c:ext>
          </c:extLst>
        </c:ser>
        <c:dLbls>
          <c:showLegendKey val="0"/>
          <c:showVal val="1"/>
          <c:showCatName val="0"/>
          <c:showSerName val="0"/>
          <c:showPercent val="0"/>
          <c:showBubbleSize val="0"/>
        </c:dLbls>
        <c:smooth val="0"/>
        <c:axId val="263123250"/>
        <c:axId val="726038172"/>
      </c:lineChart>
      <c:catAx>
        <c:axId val="263123250"/>
        <c:scaling>
          <c:orientation val="minMax"/>
        </c:scaling>
        <c:delete val="0"/>
        <c:axPos val="b"/>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726038172"/>
        <c:crosses val="autoZero"/>
        <c:auto val="1"/>
        <c:lblAlgn val="ctr"/>
        <c:lblOffset val="100"/>
        <c:noMultiLvlLbl val="0"/>
      </c:catAx>
      <c:valAx>
        <c:axId val="7260381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26312325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[图表.xlsx]第四题!$C$1</c:f>
              <c:strCache>
                <c:ptCount val="1"/>
                <c:pt idx="0">
                  <c:v>一等奖</c:v>
                </c:pt>
              </c:strCache>
            </c:strRef>
          </c:tx>
          <c:spPr>
            <a:ln w="28575" cap="rnd">
              <a:solidFill>
                <a:schemeClr val="accent1"/>
              </a:solidFill>
              <a:round/>
            </a:ln>
            <a:effectLst/>
          </c:spPr>
          <c:marker>
            <c:symbol val="none"/>
          </c:marker>
          <c:dLbls>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1">
                        <a:lumMod val="75000"/>
                        <a:lumOff val="25000"/>
                      </a:schemeClr>
                    </a:solidFill>
                    <a:latin typeface="+mn-lt"/>
                    <a:ea typeface="+mn-ea"/>
                    <a:cs typeface="+mn-cs"/>
                  </a:defRPr>
                </a:pPr>
                <a:endParaRPr lang="zh-CN"/>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[图表.xlsx]第四题!$A$2:$A$6</c:f>
              <c:numCache>
                <c:formatCode>General</c:formatCode>
                <c:ptCount val="5"/>
                <c:pt idx="0">
                  <c:v>2014</c:v>
                </c:pt>
                <c:pt idx="1">
                  <c:v>2015</c:v>
                </c:pt>
                <c:pt idx="2">
                  <c:v>2016</c:v>
                </c:pt>
                <c:pt idx="3">
                  <c:v>2017</c:v>
                </c:pt>
                <c:pt idx="4">
                  <c:v>2018</c:v>
                </c:pt>
              </c:numCache>
            </c:numRef>
          </c:cat>
          <c:val>
            <c:numRef>
              <c:f>[图表.xlsx]第四题!$C$2:$C$6</c:f>
              <c:numCache>
                <c:formatCode>General</c:formatCode>
                <c:ptCount val="5"/>
                <c:pt idx="0">
                  <c:v>2</c:v>
                </c:pt>
                <c:pt idx="1">
                  <c:v>3</c:v>
                </c:pt>
                <c:pt idx="2">
                  <c:v>5</c:v>
                </c:pt>
                <c:pt idx="3">
                  <c:v>4</c:v>
                </c:pt>
                <c:pt idx="4">
                  <c:v>8</c:v>
                </c:pt>
              </c:numCache>
            </c:numRef>
          </c:val>
          <c:smooth val="0"/>
          <c:extLst>
            <c:ext xmlns:c16="http://schemas.microsoft.com/office/drawing/2014/chart" uri="{C3380CC4-5D6E-409C-BE32-E72D297353CC}">
              <c16:uniqueId val="{00000000-486B-4125-9927-24025C827212}"/>
            </c:ext>
          </c:extLst>
        </c:ser>
        <c:ser>
          <c:idx val="1"/>
          <c:order val="1"/>
          <c:tx>
            <c:strRef>
              <c:f>[图表.xlsx]第四题!$D$1</c:f>
              <c:strCache>
                <c:ptCount val="1"/>
                <c:pt idx="0">
                  <c:v>二等奖</c:v>
                </c:pt>
              </c:strCache>
            </c:strRef>
          </c:tx>
          <c:spPr>
            <a:ln w="28575" cap="rnd">
              <a:solidFill>
                <a:schemeClr val="accent2"/>
              </a:solidFill>
              <a:round/>
            </a:ln>
            <a:effectLst/>
          </c:spPr>
          <c:marker>
            <c:symbol val="none"/>
          </c:marker>
          <c:dLbls>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1">
                        <a:lumMod val="75000"/>
                        <a:lumOff val="25000"/>
                      </a:schemeClr>
                    </a:solidFill>
                    <a:latin typeface="+mn-lt"/>
                    <a:ea typeface="+mn-ea"/>
                    <a:cs typeface="+mn-cs"/>
                  </a:defRPr>
                </a:pPr>
                <a:endParaRPr lang="zh-CN"/>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[图表.xlsx]第四题!$A$2:$A$6</c:f>
              <c:numCache>
                <c:formatCode>General</c:formatCode>
                <c:ptCount val="5"/>
                <c:pt idx="0">
                  <c:v>2014</c:v>
                </c:pt>
                <c:pt idx="1">
                  <c:v>2015</c:v>
                </c:pt>
                <c:pt idx="2">
                  <c:v>2016</c:v>
                </c:pt>
                <c:pt idx="3">
                  <c:v>2017</c:v>
                </c:pt>
                <c:pt idx="4">
                  <c:v>2018</c:v>
                </c:pt>
              </c:numCache>
            </c:numRef>
          </c:cat>
          <c:val>
            <c:numRef>
              <c:f>[图表.xlsx]第四题!$D$2:$D$6</c:f>
              <c:numCache>
                <c:formatCode>General</c:formatCode>
                <c:ptCount val="5"/>
                <c:pt idx="0">
                  <c:v>30</c:v>
                </c:pt>
                <c:pt idx="1">
                  <c:v>36</c:v>
                </c:pt>
                <c:pt idx="2">
                  <c:v>41</c:v>
                </c:pt>
                <c:pt idx="3">
                  <c:v>40</c:v>
                </c:pt>
                <c:pt idx="4">
                  <c:v>59</c:v>
                </c:pt>
              </c:numCache>
            </c:numRef>
          </c:val>
          <c:smooth val="0"/>
          <c:extLst>
            <c:ext xmlns:c16="http://schemas.microsoft.com/office/drawing/2014/chart" uri="{C3380CC4-5D6E-409C-BE32-E72D297353CC}">
              <c16:uniqueId val="{00000001-486B-4125-9927-24025C827212}"/>
            </c:ext>
          </c:extLst>
        </c:ser>
        <c:ser>
          <c:idx val="2"/>
          <c:order val="2"/>
          <c:tx>
            <c:strRef>
              <c:f>[图表.xlsx]第四题!$E$1</c:f>
              <c:strCache>
                <c:ptCount val="1"/>
                <c:pt idx="0">
                  <c:v>三等奖</c:v>
                </c:pt>
              </c:strCache>
            </c:strRef>
          </c:tx>
          <c:spPr>
            <a:ln w="28575" cap="rnd">
              <a:solidFill>
                <a:schemeClr val="accent3"/>
              </a:solidFill>
              <a:round/>
            </a:ln>
            <a:effectLst/>
          </c:spPr>
          <c:marker>
            <c:symbol val="none"/>
          </c:marker>
          <c:dLbls>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1">
                        <a:lumMod val="75000"/>
                        <a:lumOff val="25000"/>
                      </a:schemeClr>
                    </a:solidFill>
                    <a:latin typeface="+mn-lt"/>
                    <a:ea typeface="+mn-ea"/>
                    <a:cs typeface="+mn-cs"/>
                  </a:defRPr>
                </a:pPr>
                <a:endParaRPr lang="zh-CN"/>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[图表.xlsx]第四题!$A$2:$A$6</c:f>
              <c:numCache>
                <c:formatCode>General</c:formatCode>
                <c:ptCount val="5"/>
                <c:pt idx="0">
                  <c:v>2014</c:v>
                </c:pt>
                <c:pt idx="1">
                  <c:v>2015</c:v>
                </c:pt>
                <c:pt idx="2">
                  <c:v>2016</c:v>
                </c:pt>
                <c:pt idx="3">
                  <c:v>2017</c:v>
                </c:pt>
                <c:pt idx="4">
                  <c:v>2018</c:v>
                </c:pt>
              </c:numCache>
            </c:numRef>
          </c:cat>
          <c:val>
            <c:numRef>
              <c:f>[图表.xlsx]第四题!$E$2:$E$6</c:f>
              <c:numCache>
                <c:formatCode>General</c:formatCode>
                <c:ptCount val="5"/>
                <c:pt idx="0">
                  <c:v>33</c:v>
                </c:pt>
                <c:pt idx="1">
                  <c:v>33</c:v>
                </c:pt>
                <c:pt idx="2">
                  <c:v>54</c:v>
                </c:pt>
                <c:pt idx="3">
                  <c:v>59</c:v>
                </c:pt>
                <c:pt idx="4">
                  <c:v>73</c:v>
                </c:pt>
              </c:numCache>
            </c:numRef>
          </c:val>
          <c:smooth val="0"/>
          <c:extLst>
            <c:ext xmlns:c16="http://schemas.microsoft.com/office/drawing/2014/chart" uri="{C3380CC4-5D6E-409C-BE32-E72D297353CC}">
              <c16:uniqueId val="{00000002-486B-4125-9927-24025C827212}"/>
            </c:ext>
          </c:extLst>
        </c:ser>
        <c:dLbls>
          <c:showLegendKey val="0"/>
          <c:showVal val="1"/>
          <c:showCatName val="0"/>
          <c:showSerName val="0"/>
          <c:showPercent val="0"/>
          <c:showBubbleSize val="0"/>
        </c:dLbls>
        <c:smooth val="0"/>
        <c:axId val="379465197"/>
        <c:axId val="118609356"/>
      </c:lineChart>
      <c:catAx>
        <c:axId val="379465197"/>
        <c:scaling>
          <c:orientation val="minMax"/>
        </c:scaling>
        <c:delete val="0"/>
        <c:axPos val="b"/>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118609356"/>
        <c:crosses val="autoZero"/>
        <c:auto val="1"/>
        <c:lblAlgn val="ctr"/>
        <c:lblOffset val="100"/>
        <c:noMultiLvlLbl val="0"/>
      </c:catAx>
      <c:valAx>
        <c:axId val="1186093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379465197"/>
        <c:crosses val="autoZero"/>
        <c:crossBetween val="between"/>
      </c:valAx>
      <c:spPr>
        <a:noFill/>
        <a:ln>
          <a:noFill/>
        </a:ln>
        <a:effectLst/>
      </c:spPr>
    </c:plotArea>
    <c:legend>
      <c:legendPos val="b"/>
      <c:layout>
        <c:manualLayout>
          <c:xMode val="edge"/>
          <c:yMode val="edge"/>
          <c:x val="0.27548611111111099"/>
          <c:y val="0.89166666666666705"/>
        </c:manualLayout>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rgbClr val="4F81BD"/>
  <a:srgbClr val="C0504D"/>
  <a:srgbClr val="9BBB59"/>
  <a:srgbClr val="8064A2"/>
  <a:srgbClr val="4BACC6"/>
  <a:srgbClr val="F7964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rgbClr val="595959">
        <a:lumMod val="65000"/>
        <a:lumOff val="35000"/>
      </a:srgbClr>
    </cs:fontRef>
    <cs:defRPr sz="1000" kern="1200"/>
  </cs:axisTitle>
  <cs:categoryAxis>
    <cs:lnRef idx="0"/>
    <cs:fillRef idx="0"/>
    <cs:effectRef idx="0"/>
    <cs:fontRef idx="minor">
      <a:srgbClr val="595959">
        <a:lumMod val="65000"/>
        <a:lumOff val="35000"/>
      </a:srgbClr>
    </cs:fontRef>
    <cs:spPr>
      <a:ln w="9525" cap="flat" cmpd="sng" algn="ctr">
        <a:solidFill>
          <a:srgbClr val="D9D9D9">
            <a:lumMod val="15000"/>
            <a:lumOff val="85000"/>
          </a:srgbClr>
        </a:solidFill>
        <a:round/>
      </a:ln>
    </cs:spPr>
    <cs:defRPr sz="900" kern="1200"/>
  </cs:categoryAxis>
  <cs:chartArea mods="allowNoFillOverride allowNoLineOverride">
    <cs:lnRef idx="0"/>
    <cs:fillRef idx="0"/>
    <cs:effectRef idx="0"/>
    <cs:fontRef idx="minor">
      <a:srgbClr val="000000"/>
    </cs:fontRef>
    <cs:spPr>
      <a:solidFill>
        <a:srgbClr val="FFFFFF"/>
      </a:solidFill>
      <a:ln w="9525" cap="flat" cmpd="sng" algn="ctr">
        <a:solidFill>
          <a:srgbClr val="D9D9D9">
            <a:lumMod val="15000"/>
            <a:lumOff val="85000"/>
          </a:srgbClr>
        </a:solidFill>
        <a:round/>
      </a:ln>
    </cs:spPr>
    <cs:defRPr sz="1000" kern="1200"/>
  </cs:chartArea>
  <cs:dataLabel>
    <cs:lnRef idx="0"/>
    <cs:fillRef idx="0"/>
    <cs:effectRef idx="0"/>
    <cs:fontRef idx="minor">
      <a:srgbClr val="404040">
        <a:lumMod val="75000"/>
        <a:lumOff val="25000"/>
      </a:srgbClr>
    </cs:fontRef>
    <cs:defRPr sz="900" kern="1200"/>
  </cs:dataLabel>
  <cs:dataLabelCallout>
    <cs:lnRef idx="0"/>
    <cs:fillRef idx="0"/>
    <cs:effectRef idx="0"/>
    <cs:fontRef idx="minor">
      <a:srgbClr val="595959">
        <a:lumMod val="65000"/>
        <a:lumOff val="35000"/>
      </a:srgbClr>
    </cs:fontRef>
    <cs:spPr>
      <a:solidFill>
        <a:srgbClr val="FFFFFF"/>
      </a:solidFill>
      <a:ln>
        <a:solidFill>
          <a:srgbClr val="BFBFBF">
            <a:lumMod val="25000"/>
            <a:lumOff val="75000"/>
          </a:srgb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rgbClr val="000000"/>
    </cs:fontRef>
    <cs:spPr>
      <a:solidFill>
        <a:srgbClr val="FFFFFF"/>
      </a:solidFill>
    </cs:spPr>
  </cs:dataPoint>
  <cs:dataPoint3D>
    <cs:lnRef idx="0"/>
    <cs:fillRef idx="1">
      <cs:styleClr val="auto"/>
    </cs:fillRef>
    <cs:effectRef idx="0"/>
    <cs:fontRef idx="minor">
      <a:srgbClr val="000000"/>
    </cs:fontRef>
    <cs:spPr>
      <a:solidFill>
        <a:srgbClr val="FFFFFF"/>
      </a:solidFill>
    </cs:spPr>
  </cs:dataPoint3D>
  <cs:dataPointLine>
    <cs:lnRef idx="0">
      <cs:styleClr val="auto"/>
    </cs:lnRef>
    <cs:fillRef idx="1"/>
    <cs:effectRef idx="0"/>
    <cs:fontRef idx="minor">
      <a:srgbClr val="000000"/>
    </cs:fontRef>
    <cs:spPr>
      <a:ln w="28575" cap="rnd">
        <a:solidFill>
          <a:srgbClr val="FFFFFF"/>
        </a:solidFill>
        <a:round/>
      </a:ln>
    </cs:spPr>
  </cs:dataPointLine>
  <cs:dataPointMarker>
    <cs:lnRef idx="0">
      <cs:styleClr val="auto"/>
    </cs:lnRef>
    <cs:fillRef idx="1">
      <cs:styleClr val="auto"/>
    </cs:fillRef>
    <cs:effectRef idx="0"/>
    <cs:fontRef idx="minor">
      <a:srgbClr val="000000"/>
    </cs:fontRef>
    <cs:spPr>
      <a:solidFill>
        <a:srgbClr val="FFFFFF"/>
      </a:solidFill>
      <a:ln w="9525">
        <a:solidFill>
          <a:srgbClr val="FFFFFF"/>
        </a:solidFill>
      </a:ln>
    </cs:spPr>
  </cs:dataPointMarker>
  <cs:dataPointMarkerLayout symbol="circle" size="5"/>
  <cs:dataPointWireframe>
    <cs:lnRef idx="0">
      <cs:styleClr val="auto"/>
    </cs:lnRef>
    <cs:fillRef idx="1"/>
    <cs:effectRef idx="0"/>
    <cs:fontRef idx="minor">
      <a:srgbClr val="000000"/>
    </cs:fontRef>
    <cs:spPr>
      <a:ln w="9525" cap="rnd">
        <a:solidFill>
          <a:srgbClr val="FFFFFF"/>
        </a:solidFill>
        <a:round/>
      </a:ln>
    </cs:spPr>
  </cs:dataPointWireframe>
  <cs:dataTable>
    <cs:lnRef idx="0"/>
    <cs:fillRef idx="0"/>
    <cs:effectRef idx="0"/>
    <cs:fontRef idx="minor">
      <a:srgbClr val="595959">
        <a:lumMod val="65000"/>
        <a:lumOff val="35000"/>
      </a:srgbClr>
    </cs:fontRef>
    <cs:spPr>
      <a:noFill/>
      <a:ln w="9525" cap="flat" cmpd="sng" algn="ctr">
        <a:solidFill>
          <a:srgbClr val="D9D9D9">
            <a:lumMod val="15000"/>
            <a:lumOff val="85000"/>
          </a:srgbClr>
        </a:solidFill>
        <a:round/>
      </a:ln>
    </cs:spPr>
    <cs:defRPr sz="900" kern="1200"/>
  </cs:dataTable>
  <cs:downBar>
    <cs:lnRef idx="0"/>
    <cs:fillRef idx="0"/>
    <cs:effectRef idx="0"/>
    <cs:fontRef idx="minor">
      <a:srgbClr val="000000"/>
    </cs:fontRef>
    <cs:spPr>
      <a:solidFill>
        <a:srgbClr val="595959">
          <a:lumMod val="65000"/>
          <a:lumOff val="35000"/>
        </a:srgbClr>
      </a:solidFill>
      <a:ln w="9525">
        <a:solidFill>
          <a:srgbClr val="595959">
            <a:lumMod val="65000"/>
            <a:lumOff val="35000"/>
          </a:srgbClr>
        </a:solidFill>
      </a:ln>
    </cs:spPr>
  </cs:downBar>
  <cs:dropLine>
    <cs:lnRef idx="0"/>
    <cs:fillRef idx="0"/>
    <cs:effectRef idx="0"/>
    <cs:fontRef idx="minor">
      <a:srgbClr val="000000"/>
    </cs:fontRef>
    <cs:spPr>
      <a:ln w="9525" cap="flat" cmpd="sng" algn="ctr">
        <a:solidFill>
          <a:srgbClr val="A6A6A6">
            <a:lumMod val="35000"/>
            <a:lumOff val="65000"/>
          </a:srgbClr>
        </a:solidFill>
        <a:round/>
      </a:ln>
    </cs:spPr>
  </cs:dropLine>
  <cs:errorBar>
    <cs:lnRef idx="0"/>
    <cs:fillRef idx="0"/>
    <cs:effectRef idx="0"/>
    <cs:fontRef idx="minor">
      <a:srgbClr val="000000"/>
    </cs:fontRef>
    <cs:spPr>
      <a:ln w="9525" cap="flat" cmpd="sng" algn="ctr">
        <a:solidFill>
          <a:srgbClr val="595959">
            <a:lumMod val="65000"/>
            <a:lumOff val="35000"/>
          </a:srgbClr>
        </a:solidFill>
        <a:round/>
      </a:ln>
    </cs:spPr>
  </cs:errorBar>
  <cs:floor>
    <cs:lnRef idx="0"/>
    <cs:fillRef idx="0"/>
    <cs:effectRef idx="0"/>
    <cs:fontRef idx="minor">
      <a:srgbClr val="000000"/>
    </cs:fontRef>
    <cs:spPr>
      <a:noFill/>
      <a:ln>
        <a:noFill/>
      </a:ln>
    </cs:spPr>
  </cs:floor>
  <cs:gridlineMajor>
    <cs:lnRef idx="0"/>
    <cs:fillRef idx="0"/>
    <cs:effectRef idx="0"/>
    <cs:fontRef idx="minor">
      <a:srgbClr val="000000"/>
    </cs:fontRef>
    <cs:spPr>
      <a:ln w="9525" cap="flat" cmpd="sng" algn="ctr">
        <a:solidFill>
          <a:srgbClr val="D9D9D9">
            <a:lumMod val="15000"/>
            <a:lumOff val="85000"/>
          </a:srgbClr>
        </a:solidFill>
        <a:round/>
      </a:ln>
    </cs:spPr>
  </cs:gridlineMajor>
  <cs:gridlineMinor>
    <cs:lnRef idx="0"/>
    <cs:fillRef idx="0"/>
    <cs:effectRef idx="0"/>
    <cs:fontRef idx="minor">
      <a:srgbClr val="000000"/>
    </cs:fontRef>
    <cs:spPr>
      <a:ln w="9525" cap="flat" cmpd="sng" algn="ctr">
        <a:solidFill>
          <a:srgbClr val="F2F2F2">
            <a:lumMod val="5000"/>
            <a:lumOff val="95000"/>
          </a:srgbClr>
        </a:solidFill>
        <a:round/>
      </a:ln>
    </cs:spPr>
  </cs:gridlineMinor>
  <cs:hiLoLine>
    <cs:lnRef idx="0"/>
    <cs:fillRef idx="0"/>
    <cs:effectRef idx="0"/>
    <cs:fontRef idx="minor">
      <a:srgbClr val="000000"/>
    </cs:fontRef>
    <cs:spPr>
      <a:ln w="9525" cap="flat" cmpd="sng" algn="ctr">
        <a:solidFill>
          <a:srgbClr val="404040">
            <a:lumMod val="75000"/>
            <a:lumOff val="25000"/>
          </a:srgbClr>
        </a:solidFill>
        <a:round/>
      </a:ln>
    </cs:spPr>
  </cs:hiLoLine>
  <cs:leaderLine>
    <cs:lnRef idx="0"/>
    <cs:fillRef idx="0"/>
    <cs:effectRef idx="0"/>
    <cs:fontRef idx="minor">
      <a:srgbClr val="000000"/>
    </cs:fontRef>
    <cs:spPr>
      <a:ln w="9525" cap="flat" cmpd="sng" algn="ctr">
        <a:solidFill>
          <a:srgbClr val="A6A6A6">
            <a:lumMod val="35000"/>
            <a:lumOff val="65000"/>
          </a:srgbClr>
        </a:solidFill>
        <a:round/>
      </a:ln>
    </cs:spPr>
  </cs:leaderLine>
  <cs:legend>
    <cs:lnRef idx="0"/>
    <cs:fillRef idx="0"/>
    <cs:effectRef idx="0"/>
    <cs:fontRef idx="minor">
      <a:srgbClr val="595959">
        <a:lumMod val="65000"/>
        <a:lumOff val="35000"/>
      </a:srgbClr>
    </cs:fontRef>
    <cs:defRPr sz="900" kern="1200"/>
  </cs:legend>
  <cs:plotArea mods="allowNoFillOverride allowNoLineOverride">
    <cs:lnRef idx="0"/>
    <cs:fillRef idx="0"/>
    <cs:effectRef idx="0"/>
    <cs:fontRef idx="minor">
      <a:srgbClr val="000000"/>
    </cs:fontRef>
  </cs:plotArea>
  <cs:plotArea3D mods="allowNoFillOverride allowNoLineOverride">
    <cs:lnRef idx="0"/>
    <cs:fillRef idx="0"/>
    <cs:effectRef idx="0"/>
    <cs:fontRef idx="minor">
      <a:srgbClr val="000000"/>
    </cs:fontRef>
  </cs:plotArea3D>
  <cs:seriesAxis>
    <cs:lnRef idx="0"/>
    <cs:fillRef idx="0"/>
    <cs:effectRef idx="0"/>
    <cs:fontRef idx="minor">
      <a:srgbClr val="595959">
        <a:lumMod val="65000"/>
        <a:lumOff val="35000"/>
      </a:srgbClr>
    </cs:fontRef>
    <cs:defRPr sz="900" kern="1200"/>
  </cs:seriesAxis>
  <cs:seriesLine>
    <cs:lnRef idx="0"/>
    <cs:fillRef idx="0"/>
    <cs:effectRef idx="0"/>
    <cs:fontRef idx="minor">
      <a:srgbClr val="000000"/>
    </cs:fontRef>
    <cs:spPr>
      <a:ln w="9525" cap="flat" cmpd="sng" algn="ctr">
        <a:solidFill>
          <a:srgbClr val="A6A6A6">
            <a:lumMod val="35000"/>
            <a:lumOff val="65000"/>
          </a:srgbClr>
        </a:solidFill>
        <a:round/>
      </a:ln>
    </cs:spPr>
  </cs:seriesLine>
  <cs:title>
    <cs:lnRef idx="0"/>
    <cs:fillRef idx="0"/>
    <cs:effectRef idx="0"/>
    <cs:fontRef idx="minor">
      <a:srgbClr val="595959">
        <a:lumMod val="65000"/>
        <a:lumOff val="35000"/>
      </a:srgbClr>
    </cs:fontRef>
    <cs:defRPr sz="1400" b="0" kern="1200" spc="0" baseline="0"/>
  </cs:title>
  <cs:trendline>
    <cs:lnRef idx="0">
      <cs:styleClr val="auto"/>
    </cs:lnRef>
    <cs:fillRef idx="0"/>
    <cs:effectRef idx="0"/>
    <cs:fontRef idx="minor">
      <a:srgbClr val="000000"/>
    </cs:fontRef>
    <cs:spPr>
      <a:ln w="19050" cap="rnd">
        <a:solidFill>
          <a:srgbClr val="FFFFFF"/>
        </a:solidFill>
        <a:prstDash val="sysDot"/>
      </a:ln>
    </cs:spPr>
  </cs:trendline>
  <cs:trendlineLabel>
    <cs:lnRef idx="0"/>
    <cs:fillRef idx="0"/>
    <cs:effectRef idx="0"/>
    <cs:fontRef idx="minor">
      <a:srgbClr val="595959">
        <a:lumMod val="65000"/>
        <a:lumOff val="35000"/>
      </a:srgbClr>
    </cs:fontRef>
    <cs:defRPr sz="900" kern="1200"/>
  </cs:trendlineLabel>
  <cs:upBar>
    <cs:lnRef idx="0"/>
    <cs:fillRef idx="0"/>
    <cs:effectRef idx="0"/>
    <cs:fontRef idx="minor">
      <a:srgbClr val="000000"/>
    </cs:fontRef>
    <cs:spPr>
      <a:solidFill>
        <a:srgbClr val="FFFFFF"/>
      </a:solidFill>
      <a:ln w="9525">
        <a:solidFill>
          <a:srgbClr val="D9D9D9">
            <a:lumMod val="15000"/>
            <a:lumOff val="85000"/>
          </a:srgbClr>
        </a:solidFill>
      </a:ln>
    </cs:spPr>
  </cs:upBar>
  <cs:valueAxis>
    <cs:lnRef idx="0"/>
    <cs:fillRef idx="0"/>
    <cs:effectRef idx="0"/>
    <cs:fontRef idx="minor">
      <a:srgbClr val="595959">
        <a:lumMod val="65000"/>
        <a:lumOff val="35000"/>
      </a:srgbClr>
    </cs:fontRef>
    <cs:defRPr sz="900" kern="1200"/>
  </cs:valueAxis>
  <cs:wall>
    <cs:lnRef idx="0"/>
    <cs:fillRef idx="0"/>
    <cs:effectRef idx="0"/>
    <cs:fontRef idx="minor">
      <a:srgbClr val="000000"/>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3A69F25-F0C4-43B6-BD5D-49DE1D60F1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TotalTime>
  <Pages>22</Pages>
  <Words>2729</Words>
  <Characters>15561</Characters>
  <Application>Microsoft Office Word</Application>
  <DocSecurity>0</DocSecurity>
  <Lines>129</Lines>
  <Paragraphs>36</Paragraphs>
  <ScaleCrop>false</ScaleCrop>
  <Company/>
  <LinksUpToDate>false</LinksUpToDate>
  <CharactersWithSpaces>18254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卢 望龙</cp:lastModifiedBy>
  <cp:revision>164</cp:revision>
  <dcterms:created xsi:type="dcterms:W3CDTF">2019-05-11T13:25:00Z</dcterms:created>
  <dcterms:modified xsi:type="dcterms:W3CDTF">2019-05-12T01:49:00Z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